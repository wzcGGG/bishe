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68ABF" w14:textId="77777777" w:rsidR="009149F9" w:rsidRDefault="005B43E5">
      <w:pPr>
        <w:jc w:val="center"/>
        <w:rPr>
          <w:rFonts w:ascii="黑体" w:eastAsia="黑体" w:hAnsi="黑体" w:cs="Helvetica"/>
          <w:color w:val="333333"/>
          <w:sz w:val="48"/>
          <w:szCs w:val="48"/>
          <w:shd w:val="clear" w:color="auto" w:fill="FFFFFF"/>
        </w:rPr>
      </w:pPr>
      <w:r>
        <w:rPr>
          <w:rFonts w:ascii="Helvetica" w:hAnsi="Helvetica" w:cs="Helvetica"/>
          <w:b/>
          <w:bCs/>
          <w:color w:val="333333"/>
          <w:sz w:val="28"/>
          <w:szCs w:val="28"/>
          <w:shd w:val="clear" w:color="auto" w:fill="FFFFFF"/>
        </w:rPr>
        <w:fldChar w:fldCharType="begin"/>
      </w:r>
      <w:r>
        <w:rPr>
          <w:rFonts w:ascii="Helvetica" w:hAnsi="Helvetica" w:cs="Helvetica"/>
          <w:b/>
          <w:bCs/>
          <w:color w:val="333333"/>
          <w:sz w:val="28"/>
          <w:szCs w:val="28"/>
          <w:shd w:val="clear" w:color="auto" w:fill="FFFFFF"/>
        </w:rPr>
        <w:instrText xml:space="preserve"> MACROBUTTON MTEditEquationSection2 </w:instrText>
      </w:r>
      <w:r>
        <w:rPr>
          <w:rStyle w:val="MTEquationSection"/>
        </w:rPr>
        <w:instrText>Equation Chapter 1 Section 1</w:instrText>
      </w:r>
      <w:r>
        <w:rPr>
          <w:rFonts w:ascii="Helvetica" w:hAnsi="Helvetica" w:cs="Helvetica"/>
          <w:b/>
          <w:bCs/>
          <w:color w:val="333333"/>
          <w:sz w:val="28"/>
          <w:szCs w:val="28"/>
          <w:shd w:val="clear" w:color="auto" w:fill="FFFFFF"/>
        </w:rPr>
        <w:fldChar w:fldCharType="begin"/>
      </w:r>
      <w:r>
        <w:rPr>
          <w:rFonts w:ascii="Helvetica" w:hAnsi="Helvetica" w:cs="Helvetica"/>
          <w:b/>
          <w:bCs/>
          <w:color w:val="333333"/>
          <w:sz w:val="28"/>
          <w:szCs w:val="28"/>
          <w:shd w:val="clear" w:color="auto" w:fill="FFFFFF"/>
        </w:rPr>
        <w:instrText xml:space="preserve"> SEQ MTEqn \r \h \* MERGEFORMAT </w:instrText>
      </w:r>
      <w:r>
        <w:rPr>
          <w:rFonts w:ascii="Helvetica" w:hAnsi="Helvetica" w:cs="Helvetica"/>
          <w:b/>
          <w:bCs/>
          <w:color w:val="333333"/>
          <w:sz w:val="28"/>
          <w:szCs w:val="28"/>
          <w:shd w:val="clear" w:color="auto" w:fill="FFFFFF"/>
        </w:rPr>
        <w:fldChar w:fldCharType="end"/>
      </w:r>
      <w:r>
        <w:rPr>
          <w:rFonts w:ascii="Helvetica" w:hAnsi="Helvetica" w:cs="Helvetica"/>
          <w:b/>
          <w:bCs/>
          <w:color w:val="333333"/>
          <w:sz w:val="28"/>
          <w:szCs w:val="28"/>
          <w:shd w:val="clear" w:color="auto" w:fill="FFFFFF"/>
        </w:rPr>
        <w:fldChar w:fldCharType="begin"/>
      </w:r>
      <w:r>
        <w:rPr>
          <w:rFonts w:ascii="Helvetica" w:hAnsi="Helvetica" w:cs="Helvetica"/>
          <w:b/>
          <w:bCs/>
          <w:color w:val="333333"/>
          <w:sz w:val="28"/>
          <w:szCs w:val="28"/>
          <w:shd w:val="clear" w:color="auto" w:fill="FFFFFF"/>
        </w:rPr>
        <w:instrText xml:space="preserve"> SEQ MTSec \r 1 \h \* MERGEFORMAT </w:instrText>
      </w:r>
      <w:r>
        <w:rPr>
          <w:rFonts w:ascii="Helvetica" w:hAnsi="Helvetica" w:cs="Helvetica"/>
          <w:b/>
          <w:bCs/>
          <w:color w:val="333333"/>
          <w:sz w:val="28"/>
          <w:szCs w:val="28"/>
          <w:shd w:val="clear" w:color="auto" w:fill="FFFFFF"/>
        </w:rPr>
        <w:fldChar w:fldCharType="end"/>
      </w:r>
      <w:r>
        <w:rPr>
          <w:rFonts w:ascii="Helvetica" w:hAnsi="Helvetica" w:cs="Helvetica"/>
          <w:b/>
          <w:bCs/>
          <w:color w:val="333333"/>
          <w:sz w:val="28"/>
          <w:szCs w:val="28"/>
          <w:shd w:val="clear" w:color="auto" w:fill="FFFFFF"/>
        </w:rPr>
        <w:fldChar w:fldCharType="begin"/>
      </w:r>
      <w:r>
        <w:rPr>
          <w:rFonts w:ascii="Helvetica" w:hAnsi="Helvetica" w:cs="Helvetica"/>
          <w:b/>
          <w:bCs/>
          <w:color w:val="333333"/>
          <w:sz w:val="28"/>
          <w:szCs w:val="28"/>
          <w:shd w:val="clear" w:color="auto" w:fill="FFFFFF"/>
        </w:rPr>
        <w:instrText xml:space="preserve"> SEQ MTChap \r 1 \h \* MERGEFORMAT </w:instrText>
      </w:r>
      <w:r>
        <w:rPr>
          <w:rFonts w:ascii="Helvetica" w:hAnsi="Helvetica" w:cs="Helvetica"/>
          <w:b/>
          <w:bCs/>
          <w:color w:val="333333"/>
          <w:sz w:val="28"/>
          <w:szCs w:val="28"/>
          <w:shd w:val="clear" w:color="auto" w:fill="FFFFFF"/>
        </w:rPr>
        <w:fldChar w:fldCharType="end"/>
      </w:r>
      <w:r>
        <w:rPr>
          <w:rFonts w:ascii="Helvetica" w:hAnsi="Helvetica" w:cs="Helvetica"/>
          <w:b/>
          <w:bCs/>
          <w:color w:val="333333"/>
          <w:sz w:val="28"/>
          <w:szCs w:val="28"/>
          <w:shd w:val="clear" w:color="auto" w:fill="FFFFFF"/>
        </w:rPr>
        <w:fldChar w:fldCharType="end"/>
      </w:r>
      <w:r>
        <w:rPr>
          <w:rFonts w:ascii="黑体" w:eastAsia="黑体" w:hAnsi="黑体" w:cs="Helvetica"/>
          <w:color w:val="333333"/>
          <w:sz w:val="48"/>
          <w:szCs w:val="48"/>
          <w:shd w:val="clear" w:color="auto" w:fill="FFFFFF"/>
        </w:rPr>
        <w:t>面向校园疫情防控的人群运动行为及疫情传播建模研究</w:t>
      </w:r>
    </w:p>
    <w:p w14:paraId="4995924F" w14:textId="77777777" w:rsidR="009149F9" w:rsidRDefault="005B43E5">
      <w:pPr>
        <w:pStyle w:val="1"/>
        <w:spacing w:beforeLines="100" w:before="312"/>
        <w:rPr>
          <w:rFonts w:ascii="黑体" w:hAnsi="黑体" w:cs="Helvetica"/>
          <w:b/>
          <w:bCs w:val="0"/>
          <w:color w:val="333333"/>
          <w:szCs w:val="36"/>
          <w:shd w:val="clear" w:color="auto" w:fill="FFFFFF"/>
        </w:rPr>
      </w:pPr>
      <w:bookmarkStart w:id="0" w:name="_Toc103853695"/>
      <w:bookmarkStart w:id="1" w:name="_Toc104199692"/>
      <w:r>
        <w:rPr>
          <w:rFonts w:ascii="黑体" w:hAnsi="黑体" w:cs="Helvetica" w:hint="eastAsia"/>
          <w:color w:val="333333"/>
          <w:szCs w:val="36"/>
          <w:shd w:val="clear" w:color="auto" w:fill="FFFFFF"/>
        </w:rPr>
        <w:t>摘要</w:t>
      </w:r>
      <w:bookmarkEnd w:id="0"/>
      <w:bookmarkEnd w:id="1"/>
    </w:p>
    <w:p w14:paraId="0A1AC123" w14:textId="62B8337E" w:rsidR="009149F9" w:rsidRDefault="005B43E5">
      <w:pPr>
        <w:spacing w:line="400" w:lineRule="exact"/>
        <w:ind w:firstLineChars="200" w:firstLine="480"/>
        <w:rPr>
          <w:rFonts w:cs="Open Sans"/>
          <w:color w:val="333333"/>
          <w:sz w:val="24"/>
          <w:shd w:val="clear" w:color="auto" w:fill="FFFFFF"/>
        </w:rPr>
      </w:pPr>
      <w:r>
        <w:rPr>
          <w:rFonts w:cs="Open Sans" w:hint="eastAsia"/>
          <w:color w:val="333333"/>
          <w:sz w:val="24"/>
          <w:shd w:val="clear" w:color="auto" w:fill="FFFFFF"/>
        </w:rPr>
        <w:t>随着新冠疫情防控进入常态化阶段</w:t>
      </w:r>
      <w:del w:id="2" w:author="Wang X.X." w:date="2022-05-23T20:21:00Z">
        <w:r w:rsidDel="009D24F1">
          <w:rPr>
            <w:rFonts w:cs="Open Sans" w:hint="eastAsia"/>
            <w:color w:val="333333"/>
            <w:sz w:val="24"/>
            <w:shd w:val="clear" w:color="auto" w:fill="FFFFFF"/>
          </w:rPr>
          <w:delText>,</w:delText>
        </w:r>
      </w:del>
      <w:ins w:id="3" w:author="Wang X.X." w:date="2022-05-23T20:21:00Z">
        <w:r w:rsidR="009D24F1">
          <w:rPr>
            <w:rFonts w:cs="Open Sans" w:hint="eastAsia"/>
            <w:color w:val="333333"/>
            <w:sz w:val="24"/>
            <w:shd w:val="clear" w:color="auto" w:fill="FFFFFF"/>
          </w:rPr>
          <w:t>，</w:t>
        </w:r>
      </w:ins>
      <w:r>
        <w:rPr>
          <w:rFonts w:cs="Open Sans" w:hint="eastAsia"/>
          <w:color w:val="333333"/>
          <w:sz w:val="24"/>
          <w:shd w:val="clear" w:color="auto" w:fill="FFFFFF"/>
        </w:rPr>
        <w:t>为校园疫情</w:t>
      </w:r>
      <w:proofErr w:type="gramStart"/>
      <w:r>
        <w:rPr>
          <w:rFonts w:cs="Open Sans" w:hint="eastAsia"/>
          <w:color w:val="333333"/>
          <w:sz w:val="24"/>
          <w:shd w:val="clear" w:color="auto" w:fill="FFFFFF"/>
        </w:rPr>
        <w:t>防控制定</w:t>
      </w:r>
      <w:proofErr w:type="gramEnd"/>
      <w:r>
        <w:rPr>
          <w:rFonts w:cs="Open Sans" w:hint="eastAsia"/>
          <w:color w:val="333333"/>
          <w:sz w:val="24"/>
          <w:shd w:val="clear" w:color="auto" w:fill="FFFFFF"/>
        </w:rPr>
        <w:t>有效的疫情防控措施使传播风险最小化</w:t>
      </w:r>
      <w:ins w:id="4" w:author="Wang X.X." w:date="2022-05-23T20:23:00Z">
        <w:r w:rsidR="009D24F1">
          <w:rPr>
            <w:rFonts w:cs="Open Sans" w:hint="eastAsia"/>
            <w:color w:val="333333"/>
            <w:sz w:val="24"/>
            <w:shd w:val="clear" w:color="auto" w:fill="FFFFFF"/>
          </w:rPr>
          <w:t>并</w:t>
        </w:r>
      </w:ins>
      <w:del w:id="5" w:author="Wang X.X." w:date="2022-05-23T20:23:00Z">
        <w:r w:rsidDel="009D24F1">
          <w:rPr>
            <w:rFonts w:cs="Open Sans" w:hint="eastAsia"/>
            <w:color w:val="333333"/>
            <w:sz w:val="24"/>
            <w:shd w:val="clear" w:color="auto" w:fill="FFFFFF"/>
          </w:rPr>
          <w:delText>同时</w:delText>
        </w:r>
      </w:del>
      <w:r>
        <w:rPr>
          <w:rFonts w:cs="Open Sans" w:hint="eastAsia"/>
          <w:color w:val="333333"/>
          <w:sz w:val="24"/>
          <w:shd w:val="clear" w:color="auto" w:fill="FFFFFF"/>
        </w:rPr>
        <w:t>保障师生教学活动的正常进行，</w:t>
      </w:r>
      <w:del w:id="6" w:author="Wang X.X." w:date="2022-05-23T20:23:00Z">
        <w:r w:rsidDel="009D24F1">
          <w:rPr>
            <w:rFonts w:cs="Open Sans"/>
            <w:color w:val="333333"/>
            <w:sz w:val="24"/>
            <w:shd w:val="clear" w:color="auto" w:fill="FFFFFF"/>
          </w:rPr>
          <w:delText>我们</w:delText>
        </w:r>
      </w:del>
      <w:r>
        <w:rPr>
          <w:rFonts w:cs="Open Sans"/>
          <w:color w:val="333333"/>
          <w:sz w:val="24"/>
          <w:shd w:val="clear" w:color="auto" w:fill="FFFFFF"/>
        </w:rPr>
        <w:t>提出了一种基于代理</w:t>
      </w:r>
      <w:r>
        <w:rPr>
          <w:rFonts w:cs="Open Sans" w:hint="eastAsia"/>
          <w:color w:val="333333"/>
          <w:sz w:val="24"/>
          <w:shd w:val="clear" w:color="auto" w:fill="FFFFFF"/>
        </w:rPr>
        <w:t>的</w:t>
      </w:r>
      <w:r>
        <w:rPr>
          <w:rFonts w:cs="Open Sans"/>
          <w:color w:val="333333"/>
          <w:sz w:val="24"/>
          <w:shd w:val="clear" w:color="auto" w:fill="FFFFFF"/>
        </w:rPr>
        <w:t>模型，模拟一个相对真实的校园环境，用于分析</w:t>
      </w:r>
      <w:r>
        <w:rPr>
          <w:rFonts w:cs="Open Sans"/>
          <w:color w:val="333333"/>
          <w:sz w:val="24"/>
          <w:shd w:val="clear" w:color="auto" w:fill="FFFFFF"/>
        </w:rPr>
        <w:t xml:space="preserve">COVID-19 </w:t>
      </w:r>
      <w:r>
        <w:rPr>
          <w:rFonts w:cs="Open Sans"/>
          <w:color w:val="333333"/>
          <w:sz w:val="24"/>
          <w:shd w:val="clear" w:color="auto" w:fill="FFFFFF"/>
        </w:rPr>
        <w:t>在大学校园内的传播和校园防疫政策的有效性。</w:t>
      </w:r>
      <w:del w:id="7" w:author="Wang X.X." w:date="2022-05-23T20:23:00Z">
        <w:r w:rsidDel="009D24F1">
          <w:rPr>
            <w:rFonts w:cs="Open Sans"/>
            <w:color w:val="333333"/>
            <w:sz w:val="24"/>
            <w:shd w:val="clear" w:color="auto" w:fill="FFFFFF"/>
          </w:rPr>
          <w:delText>我们</w:delText>
        </w:r>
      </w:del>
      <w:r>
        <w:rPr>
          <w:rFonts w:cs="Open Sans"/>
          <w:color w:val="333333"/>
          <w:sz w:val="24"/>
          <w:shd w:val="clear" w:color="auto" w:fill="FFFFFF"/>
        </w:rPr>
        <w:t>基于目前对</w:t>
      </w:r>
      <w:r>
        <w:rPr>
          <w:rFonts w:cs="Open Sans"/>
          <w:color w:val="333333"/>
          <w:sz w:val="24"/>
          <w:shd w:val="clear" w:color="auto" w:fill="FFFFFF"/>
        </w:rPr>
        <w:t xml:space="preserve"> COVID-19 </w:t>
      </w:r>
      <w:r>
        <w:rPr>
          <w:rFonts w:cs="Open Sans"/>
          <w:color w:val="333333"/>
          <w:sz w:val="24"/>
          <w:shd w:val="clear" w:color="auto" w:fill="FFFFFF"/>
        </w:rPr>
        <w:t>的了解，</w:t>
      </w:r>
      <w:ins w:id="8" w:author="Wang X.X." w:date="2022-05-23T20:25:00Z">
        <w:r w:rsidR="009D24F1">
          <w:rPr>
            <w:rFonts w:cs="Open Sans" w:hint="eastAsia"/>
            <w:color w:val="333333"/>
            <w:sz w:val="24"/>
            <w:shd w:val="clear" w:color="auto" w:fill="FFFFFF"/>
          </w:rPr>
          <w:t>本文</w:t>
        </w:r>
      </w:ins>
      <w:r>
        <w:rPr>
          <w:rFonts w:cs="Open Sans"/>
          <w:color w:val="333333"/>
          <w:sz w:val="24"/>
          <w:shd w:val="clear" w:color="auto" w:fill="FFFFFF"/>
        </w:rPr>
        <w:t>修改</w:t>
      </w:r>
      <w:ins w:id="9" w:author="Wang X.X." w:date="2022-05-23T20:24:00Z">
        <w:r w:rsidR="009D24F1">
          <w:rPr>
            <w:rFonts w:cs="Open Sans" w:hint="eastAsia"/>
            <w:color w:val="333333"/>
            <w:sz w:val="24"/>
            <w:shd w:val="clear" w:color="auto" w:fill="FFFFFF"/>
          </w:rPr>
          <w:t>了</w:t>
        </w:r>
      </w:ins>
      <w:r>
        <w:rPr>
          <w:rFonts w:cs="Open Sans"/>
          <w:color w:val="333333"/>
          <w:sz w:val="24"/>
          <w:shd w:val="clear" w:color="auto" w:fill="FFFFFF"/>
        </w:rPr>
        <w:t>标准的</w:t>
      </w:r>
      <w:r>
        <w:rPr>
          <w:rFonts w:cs="Open Sans"/>
          <w:color w:val="333333"/>
          <w:sz w:val="24"/>
          <w:shd w:val="clear" w:color="auto" w:fill="FFFFFF"/>
        </w:rPr>
        <w:t>SEIR</w:t>
      </w:r>
      <w:r>
        <w:rPr>
          <w:rFonts w:cs="Open Sans"/>
          <w:color w:val="333333"/>
          <w:sz w:val="24"/>
          <w:shd w:val="clear" w:color="auto" w:fill="FFFFFF"/>
        </w:rPr>
        <w:t>模型，将感染类分为无症状感染者、轻症感染者和重症感染者，同时提出基于空间风险和空间感染人数的感染概率公式，模拟校园中病毒的传播和感染。</w:t>
      </w:r>
      <w:del w:id="10" w:author="Wang X.X." w:date="2022-05-23T20:25:00Z">
        <w:r w:rsidDel="009D24F1">
          <w:rPr>
            <w:rFonts w:cs="Open Sans"/>
            <w:color w:val="333333"/>
            <w:sz w:val="24"/>
            <w:shd w:val="clear" w:color="auto" w:fill="FFFFFF"/>
          </w:rPr>
          <w:delText>我们的</w:delText>
        </w:r>
      </w:del>
      <w:r>
        <w:rPr>
          <w:rFonts w:cs="Open Sans"/>
          <w:color w:val="333333"/>
          <w:sz w:val="24"/>
          <w:shd w:val="clear" w:color="auto" w:fill="FFFFFF"/>
        </w:rPr>
        <w:t>目标是深入了解哪些措施最有效，并且尽可能准确地预测每日的感染人数。</w:t>
      </w:r>
      <w:ins w:id="11" w:author="Wang X.X." w:date="2022-05-23T20:26:00Z">
        <w:r w:rsidR="00EB7286">
          <w:rPr>
            <w:rFonts w:cs="Open Sans" w:hint="eastAsia"/>
            <w:color w:val="333333"/>
            <w:sz w:val="24"/>
            <w:shd w:val="clear" w:color="auto" w:fill="FFFFFF"/>
          </w:rPr>
          <w:t>另外，本文</w:t>
        </w:r>
      </w:ins>
      <w:del w:id="12" w:author="Wang X.X." w:date="2022-05-23T20:26:00Z">
        <w:r w:rsidDel="00EB7286">
          <w:rPr>
            <w:rFonts w:cs="Open Sans"/>
            <w:color w:val="333333"/>
            <w:sz w:val="24"/>
            <w:shd w:val="clear" w:color="auto" w:fill="FFFFFF"/>
          </w:rPr>
          <w:delText>本文另一个创新在于，</w:delText>
        </w:r>
      </w:del>
      <w:r>
        <w:rPr>
          <w:rFonts w:cs="Open Sans"/>
          <w:color w:val="333333"/>
          <w:sz w:val="24"/>
          <w:shd w:val="clear" w:color="auto" w:fill="FFFFFF"/>
        </w:rPr>
        <w:t>将学校管理政策的强度和代理对政策遵从</w:t>
      </w:r>
      <w:proofErr w:type="gramStart"/>
      <w:r>
        <w:rPr>
          <w:rFonts w:cs="Open Sans"/>
          <w:color w:val="333333"/>
          <w:sz w:val="24"/>
          <w:shd w:val="clear" w:color="auto" w:fill="FFFFFF"/>
        </w:rPr>
        <w:t>度同时</w:t>
      </w:r>
      <w:proofErr w:type="gramEnd"/>
      <w:r>
        <w:rPr>
          <w:rFonts w:cs="Open Sans"/>
          <w:color w:val="333333"/>
          <w:sz w:val="24"/>
          <w:shd w:val="clear" w:color="auto" w:fill="FFFFFF"/>
        </w:rPr>
        <w:t>研究</w:t>
      </w:r>
      <w:ins w:id="13" w:author="Wang X.X." w:date="2022-05-23T20:26:00Z">
        <w:r w:rsidR="00EB7286">
          <w:rPr>
            <w:rFonts w:cs="Open Sans" w:hint="eastAsia"/>
            <w:color w:val="333333"/>
            <w:sz w:val="24"/>
            <w:shd w:val="clear" w:color="auto" w:fill="FFFFFF"/>
          </w:rPr>
          <w:t>，</w:t>
        </w:r>
      </w:ins>
      <w:del w:id="14" w:author="Wang X.X." w:date="2022-05-23T20:27:00Z">
        <w:r w:rsidDel="00EB7286">
          <w:rPr>
            <w:rFonts w:cs="Open Sans"/>
            <w:color w:val="333333"/>
            <w:sz w:val="24"/>
            <w:shd w:val="clear" w:color="auto" w:fill="FFFFFF"/>
          </w:rPr>
          <w:delText>。</w:delText>
        </w:r>
      </w:del>
      <w:del w:id="15" w:author="Wang X.X." w:date="2022-05-23T20:26:00Z">
        <w:r w:rsidDel="00EB7286">
          <w:rPr>
            <w:rFonts w:cs="Open Sans"/>
            <w:color w:val="333333"/>
            <w:sz w:val="24"/>
            <w:shd w:val="clear" w:color="auto" w:fill="FFFFFF"/>
          </w:rPr>
          <w:delText>我们</w:delText>
        </w:r>
      </w:del>
      <w:r>
        <w:rPr>
          <w:rFonts w:cs="Open Sans"/>
          <w:color w:val="333333"/>
          <w:sz w:val="24"/>
          <w:shd w:val="clear" w:color="auto" w:fill="FFFFFF"/>
        </w:rPr>
        <w:t>通过最终感染人数的相对变化以及对基本再生数</w:t>
      </w:r>
      <w:r>
        <w:rPr>
          <w:rFonts w:cs="Open Sans"/>
          <w:color w:val="333333"/>
          <w:sz w:val="24"/>
          <w:shd w:val="clear" w:color="auto" w:fill="FFFFFF"/>
        </w:rPr>
        <w:t>R0</w:t>
      </w:r>
      <w:r>
        <w:rPr>
          <w:rFonts w:cs="Open Sans"/>
          <w:color w:val="333333"/>
          <w:sz w:val="24"/>
          <w:shd w:val="clear" w:color="auto" w:fill="FFFFFF"/>
        </w:rPr>
        <w:t>的影响来分析防疫政策有效性。</w:t>
      </w:r>
      <w:ins w:id="16" w:author="Wang X.X." w:date="2022-05-23T20:27:00Z">
        <w:r w:rsidR="00EB7286">
          <w:rPr>
            <w:rFonts w:cs="Open Sans" w:hint="eastAsia"/>
            <w:color w:val="333333"/>
            <w:sz w:val="24"/>
            <w:shd w:val="clear" w:color="auto" w:fill="FFFFFF"/>
          </w:rPr>
          <w:t>仿真结果</w:t>
        </w:r>
      </w:ins>
      <w:del w:id="17" w:author="Wang X.X." w:date="2022-05-23T20:27:00Z">
        <w:r w:rsidDel="00EB7286">
          <w:rPr>
            <w:rFonts w:cs="Open Sans"/>
            <w:color w:val="333333"/>
            <w:sz w:val="24"/>
            <w:shd w:val="clear" w:color="auto" w:fill="FFFFFF"/>
          </w:rPr>
          <w:delText>我们</w:delText>
        </w:r>
      </w:del>
      <w:r>
        <w:rPr>
          <w:rFonts w:cs="Open Sans"/>
          <w:color w:val="333333"/>
          <w:sz w:val="24"/>
          <w:shd w:val="clear" w:color="auto" w:fill="FFFFFF"/>
        </w:rPr>
        <w:t>发现，核酸轮检和佩戴口罩是非常有效的单一防控措施。学校制定强有力的管理政策结合学生对管理政策的积极遵守才能有效的控制校园疫情的传播。最后，</w:t>
      </w:r>
      <w:del w:id="18" w:author="Wang X.X." w:date="2022-05-23T20:27:00Z">
        <w:r w:rsidDel="00EB7286">
          <w:rPr>
            <w:rFonts w:cs="Open Sans"/>
            <w:color w:val="333333"/>
            <w:sz w:val="24"/>
            <w:shd w:val="clear" w:color="auto" w:fill="FFFFFF"/>
          </w:rPr>
          <w:delText>我们</w:delText>
        </w:r>
      </w:del>
      <w:r>
        <w:rPr>
          <w:rFonts w:cs="Open Sans"/>
          <w:color w:val="333333"/>
          <w:sz w:val="24"/>
          <w:shd w:val="clear" w:color="auto" w:fill="FFFFFF"/>
        </w:rPr>
        <w:t>使用来自维拉诺瓦大学</w:t>
      </w:r>
      <w:r>
        <w:rPr>
          <w:rFonts w:cs="Open Sans"/>
          <w:color w:val="333333"/>
          <w:sz w:val="24"/>
          <w:shd w:val="clear" w:color="auto" w:fill="FFFFFF"/>
        </w:rPr>
        <w:t xml:space="preserve"> 2020 </w:t>
      </w:r>
      <w:r>
        <w:rPr>
          <w:rFonts w:cs="Open Sans"/>
          <w:color w:val="333333"/>
          <w:sz w:val="24"/>
          <w:shd w:val="clear" w:color="auto" w:fill="FFFFFF"/>
        </w:rPr>
        <w:t>年秋季</w:t>
      </w:r>
      <w:r>
        <w:rPr>
          <w:rFonts w:cs="Open Sans"/>
          <w:color w:val="333333"/>
          <w:sz w:val="24"/>
          <w:shd w:val="clear" w:color="auto" w:fill="FFFFFF"/>
        </w:rPr>
        <w:t xml:space="preserve"> COVID-19</w:t>
      </w:r>
      <w:r>
        <w:rPr>
          <w:rFonts w:cs="Open Sans"/>
          <w:color w:val="333333"/>
          <w:sz w:val="24"/>
          <w:shd w:val="clear" w:color="auto" w:fill="FFFFFF"/>
        </w:rPr>
        <w:t>在线数据验证模型，</w:t>
      </w:r>
      <w:ins w:id="19" w:author="Wang X.X." w:date="2022-05-23T20:28:00Z">
        <w:r w:rsidR="00EB7286">
          <w:rPr>
            <w:rFonts w:cs="Open Sans" w:hint="eastAsia"/>
            <w:color w:val="333333"/>
            <w:sz w:val="24"/>
            <w:shd w:val="clear" w:color="auto" w:fill="FFFFFF"/>
          </w:rPr>
          <w:t>结果表明</w:t>
        </w:r>
      </w:ins>
      <w:del w:id="20" w:author="Wang X.X." w:date="2022-05-23T20:28:00Z">
        <w:r w:rsidDel="00EB7286">
          <w:rPr>
            <w:rFonts w:cs="Open Sans"/>
            <w:color w:val="333333"/>
            <w:sz w:val="24"/>
            <w:shd w:val="clear" w:color="auto" w:fill="FFFFFF"/>
          </w:rPr>
          <w:delText>发现</w:delText>
        </w:r>
      </w:del>
      <w:r>
        <w:rPr>
          <w:rFonts w:cs="Open Sans"/>
          <w:color w:val="333333"/>
          <w:sz w:val="24"/>
          <w:shd w:val="clear" w:color="auto" w:fill="FFFFFF"/>
        </w:rPr>
        <w:t>当超级传播事件被纳入模型时模型和数据拟合效果</w:t>
      </w:r>
      <w:r>
        <w:rPr>
          <w:rFonts w:cs="Open Sans" w:hint="eastAsia"/>
          <w:color w:val="333333"/>
          <w:sz w:val="24"/>
          <w:shd w:val="clear" w:color="auto" w:fill="FFFFFF"/>
        </w:rPr>
        <w:t>良好</w:t>
      </w:r>
      <w:r>
        <w:rPr>
          <w:rFonts w:cs="Open Sans"/>
          <w:color w:val="333333"/>
          <w:sz w:val="24"/>
          <w:shd w:val="clear" w:color="auto" w:fill="FFFFFF"/>
        </w:rPr>
        <w:t>。</w:t>
      </w:r>
    </w:p>
    <w:p w14:paraId="3F70066D" w14:textId="77777777" w:rsidR="009149F9" w:rsidRDefault="009149F9">
      <w:pPr>
        <w:rPr>
          <w:rFonts w:ascii="Open Sans" w:hAnsi="Open Sans" w:cs="Open Sans"/>
          <w:color w:val="333333"/>
          <w:shd w:val="clear" w:color="auto" w:fill="FFFFFF"/>
        </w:rPr>
      </w:pPr>
    </w:p>
    <w:p w14:paraId="47B34B9B" w14:textId="77777777" w:rsidR="009149F9" w:rsidRDefault="005B43E5">
      <w:pPr>
        <w:sectPr w:rsidR="009149F9">
          <w:headerReference w:type="default" r:id="rId8"/>
          <w:footerReference w:type="default" r:id="rId9"/>
          <w:pgSz w:w="11907" w:h="16840"/>
          <w:pgMar w:top="1418" w:right="1134" w:bottom="1134" w:left="1418" w:header="851" w:footer="992" w:gutter="0"/>
          <w:pgNumType w:fmt="upperRoman" w:start="1"/>
          <w:cols w:space="425"/>
          <w:docGrid w:type="lines" w:linePitch="312"/>
        </w:sectPr>
      </w:pPr>
      <w:r>
        <w:rPr>
          <w:rFonts w:ascii="黑体" w:eastAsia="黑体" w:hAnsi="宋体" w:hint="eastAsia"/>
          <w:sz w:val="28"/>
        </w:rPr>
        <w:t>关键词：</w:t>
      </w:r>
      <w:r>
        <w:rPr>
          <w:rFonts w:ascii="宋体" w:hAnsi="宋体" w:cs="宋体" w:hint="eastAsia"/>
          <w:sz w:val="24"/>
        </w:rPr>
        <w:t>基于代理建模；</w:t>
      </w:r>
      <w:r>
        <w:rPr>
          <w:rFonts w:cs="Open Sans" w:hint="eastAsia"/>
          <w:color w:val="333333"/>
          <w:sz w:val="24"/>
          <w:shd w:val="clear" w:color="auto" w:fill="FFFFFF"/>
        </w:rPr>
        <w:t>S</w:t>
      </w:r>
      <w:r>
        <w:rPr>
          <w:rFonts w:cs="Open Sans"/>
          <w:color w:val="333333"/>
          <w:sz w:val="24"/>
          <w:shd w:val="clear" w:color="auto" w:fill="FFFFFF"/>
        </w:rPr>
        <w:t>EIR</w:t>
      </w:r>
      <w:r>
        <w:rPr>
          <w:rFonts w:ascii="宋体" w:hAnsi="宋体" w:cs="宋体" w:hint="eastAsia"/>
          <w:sz w:val="24"/>
        </w:rPr>
        <w:t>；校园疫情建模；基本再生系数；校园防疫</w:t>
      </w:r>
    </w:p>
    <w:p w14:paraId="44684224" w14:textId="77777777" w:rsidR="009149F9" w:rsidRDefault="005B43E5">
      <w:pPr>
        <w:jc w:val="center"/>
        <w:rPr>
          <w:sz w:val="48"/>
          <w:szCs w:val="48"/>
        </w:rPr>
      </w:pPr>
      <w:r>
        <w:rPr>
          <w:sz w:val="48"/>
          <w:szCs w:val="48"/>
        </w:rPr>
        <w:lastRenderedPageBreak/>
        <w:t xml:space="preserve">Crowd Motion and Infectious Disease Modeling for Campus COVID-19 </w:t>
      </w:r>
      <w:commentRangeStart w:id="21"/>
      <w:r>
        <w:rPr>
          <w:sz w:val="48"/>
          <w:szCs w:val="48"/>
        </w:rPr>
        <w:t>Control</w:t>
      </w:r>
      <w:commentRangeEnd w:id="21"/>
      <w:r w:rsidR="00EB7286">
        <w:rPr>
          <w:rStyle w:val="af0"/>
        </w:rPr>
        <w:commentReference w:id="21"/>
      </w:r>
    </w:p>
    <w:p w14:paraId="6EBE27D5" w14:textId="77777777" w:rsidR="009149F9" w:rsidRDefault="005B43E5">
      <w:pPr>
        <w:pStyle w:val="1"/>
        <w:spacing w:beforeLines="100" w:before="312"/>
        <w:rPr>
          <w:szCs w:val="36"/>
        </w:rPr>
      </w:pPr>
      <w:bookmarkStart w:id="22" w:name="_Toc103853696"/>
      <w:bookmarkStart w:id="23" w:name="_Toc104199693"/>
      <w:r>
        <w:rPr>
          <w:rFonts w:hint="eastAsia"/>
          <w:szCs w:val="36"/>
        </w:rPr>
        <w:t>A</w:t>
      </w:r>
      <w:r>
        <w:rPr>
          <w:szCs w:val="36"/>
        </w:rPr>
        <w:t>bstract</w:t>
      </w:r>
      <w:bookmarkEnd w:id="22"/>
      <w:bookmarkEnd w:id="23"/>
    </w:p>
    <w:p w14:paraId="100AFE88" w14:textId="77777777" w:rsidR="009149F9" w:rsidRDefault="005B43E5">
      <w:pPr>
        <w:spacing w:line="360" w:lineRule="auto"/>
        <w:ind w:firstLineChars="200" w:firstLine="480"/>
        <w:rPr>
          <w:sz w:val="24"/>
        </w:rPr>
      </w:pPr>
      <w:r>
        <w:rPr>
          <w:rFonts w:hint="eastAsia"/>
          <w:sz w:val="24"/>
        </w:rPr>
        <w:t xml:space="preserve">As the prevention and control of the new crown epidemic has entered a stage of normalization, effective epidemic prevention and control measures have been formulated for campus epidemic prevention and control to minimize the risk of transmission and ensure the normal teaching activities of teachers and </w:t>
      </w:r>
      <w:proofErr w:type="spellStart"/>
      <w:r>
        <w:rPr>
          <w:rFonts w:hint="eastAsia"/>
          <w:sz w:val="24"/>
        </w:rPr>
        <w:t>students.W</w:t>
      </w:r>
      <w:r>
        <w:rPr>
          <w:sz w:val="24"/>
        </w:rPr>
        <w:t>e</w:t>
      </w:r>
      <w:proofErr w:type="spellEnd"/>
      <w:r>
        <w:rPr>
          <w:sz w:val="24"/>
        </w:rPr>
        <w:t xml:space="preserve"> propose agent-based model which can simulate a relatively realistic campus environment for analyzing the spread of COVID-19 on campuses and the effectiveness of campus epidemic prevention policies. Based on our current understanding of COVID-19, we modified the standard SEIR model to divide the infection categories into asymptomatic infections, mild infections and severe infections. At the same time, the infection probability formula based on spatial risk and spatial infection number is proposed to simulate the spread and infection of the virus in the </w:t>
      </w:r>
      <w:proofErr w:type="spellStart"/>
      <w:proofErr w:type="gramStart"/>
      <w:r>
        <w:rPr>
          <w:sz w:val="24"/>
        </w:rPr>
        <w:t>campus.Our</w:t>
      </w:r>
      <w:proofErr w:type="spellEnd"/>
      <w:proofErr w:type="gramEnd"/>
      <w:r>
        <w:rPr>
          <w:sz w:val="24"/>
        </w:rPr>
        <w:t xml:space="preserve"> goal is to gain insight into which measures are most effective and to predict daily infections as accurately as possible. Another innovation of this paper lies in the simultaneous study of the strength of school management policy and the degree of compliance of agents with the policy. We analyze the effectiveness of epidemic prevention policies through the relative changes in the final number of infections and the impact on the basic reproduction number R0. We have found that testing and quarantine and wearing masks are most effective single prevention and control measures. The campus can effectively control the spread of the epidemic by formulating strong management policies and students' active compliance with the management policies. Finally, we validate the model using data from Villanova University's Fall 2020 COVID-19 online data and find that the model and data fit well when superspreading events are incorporated into the model.</w:t>
      </w:r>
    </w:p>
    <w:p w14:paraId="10D36D78" w14:textId="77777777" w:rsidR="009149F9" w:rsidRDefault="009149F9"/>
    <w:p w14:paraId="1A1B41B4" w14:textId="34BB67A5" w:rsidR="009149F9" w:rsidRDefault="005B43E5">
      <w:pPr>
        <w:rPr>
          <w:sz w:val="24"/>
        </w:rPr>
        <w:sectPr w:rsidR="009149F9">
          <w:pgSz w:w="11907" w:h="16840"/>
          <w:pgMar w:top="1418" w:right="1134" w:bottom="1134" w:left="1418" w:header="851" w:footer="992" w:gutter="0"/>
          <w:pgNumType w:fmt="upperRoman"/>
          <w:cols w:space="425"/>
          <w:docGrid w:type="lines" w:linePitch="312"/>
        </w:sectPr>
      </w:pPr>
      <w:r>
        <w:rPr>
          <w:sz w:val="28"/>
          <w:szCs w:val="28"/>
        </w:rPr>
        <w:t>Keywords:</w:t>
      </w:r>
      <w:ins w:id="24" w:author="Wang X.X." w:date="2022-05-23T20:28:00Z">
        <w:r w:rsidR="00EB7286">
          <w:rPr>
            <w:sz w:val="28"/>
            <w:szCs w:val="28"/>
          </w:rPr>
          <w:t xml:space="preserve"> </w:t>
        </w:r>
      </w:ins>
      <w:r>
        <w:rPr>
          <w:rFonts w:hint="eastAsia"/>
          <w:sz w:val="28"/>
          <w:szCs w:val="28"/>
        </w:rPr>
        <w:t>A</w:t>
      </w:r>
      <w:r>
        <w:rPr>
          <w:sz w:val="24"/>
        </w:rPr>
        <w:t>gent based modeling;</w:t>
      </w:r>
      <w:ins w:id="25" w:author="Wang X.X." w:date="2022-05-23T20:28:00Z">
        <w:r w:rsidR="00EB7286">
          <w:rPr>
            <w:sz w:val="24"/>
          </w:rPr>
          <w:t xml:space="preserve"> </w:t>
        </w:r>
      </w:ins>
      <w:proofErr w:type="spellStart"/>
      <w:proofErr w:type="gramStart"/>
      <w:r>
        <w:rPr>
          <w:sz w:val="24"/>
        </w:rPr>
        <w:t>SEIR</w:t>
      </w:r>
      <w:r>
        <w:rPr>
          <w:rFonts w:hint="eastAsia"/>
          <w:sz w:val="24"/>
        </w:rPr>
        <w:t>;</w:t>
      </w:r>
      <w:r>
        <w:rPr>
          <w:sz w:val="24"/>
        </w:rPr>
        <w:t>Campus</w:t>
      </w:r>
      <w:proofErr w:type="spellEnd"/>
      <w:proofErr w:type="gramEnd"/>
      <w:r>
        <w:rPr>
          <w:sz w:val="24"/>
        </w:rPr>
        <w:t xml:space="preserve"> epidemic modeling</w:t>
      </w:r>
      <w:r>
        <w:rPr>
          <w:rFonts w:hint="eastAsia"/>
          <w:sz w:val="24"/>
        </w:rPr>
        <w:t>;</w:t>
      </w:r>
      <w:ins w:id="26" w:author="Wang X.X." w:date="2022-05-23T20:28:00Z">
        <w:r w:rsidR="00EB7286">
          <w:rPr>
            <w:sz w:val="24"/>
          </w:rPr>
          <w:t xml:space="preserve"> </w:t>
        </w:r>
      </w:ins>
      <w:r>
        <w:rPr>
          <w:sz w:val="24"/>
        </w:rPr>
        <w:t>Basic regeneration coefficient</w:t>
      </w:r>
      <w:r>
        <w:rPr>
          <w:rFonts w:hint="eastAsia"/>
          <w:sz w:val="24"/>
        </w:rPr>
        <w:t>;</w:t>
      </w:r>
      <w:ins w:id="27" w:author="Wang X.X." w:date="2022-05-23T20:28:00Z">
        <w:r w:rsidR="00EB7286">
          <w:rPr>
            <w:sz w:val="24"/>
          </w:rPr>
          <w:t xml:space="preserve"> </w:t>
        </w:r>
      </w:ins>
      <w:r>
        <w:rPr>
          <w:rFonts w:hint="eastAsia"/>
          <w:sz w:val="24"/>
        </w:rPr>
        <w:t>C</w:t>
      </w:r>
      <w:r>
        <w:rPr>
          <w:sz w:val="24"/>
        </w:rPr>
        <w:t xml:space="preserve">ampus epidemic </w:t>
      </w:r>
      <w:proofErr w:type="spellStart"/>
      <w:r>
        <w:rPr>
          <w:sz w:val="24"/>
        </w:rPr>
        <w:t>preventio</w:t>
      </w:r>
      <w:proofErr w:type="spellEnd"/>
    </w:p>
    <w:p w14:paraId="22B45735" w14:textId="77777777" w:rsidR="009149F9" w:rsidRDefault="005B43E5">
      <w:pPr>
        <w:jc w:val="center"/>
        <w:rPr>
          <w:rFonts w:ascii="黑体" w:eastAsia="黑体" w:hAnsi="黑体"/>
          <w:sz w:val="36"/>
          <w:szCs w:val="36"/>
        </w:rPr>
      </w:pPr>
      <w:r>
        <w:rPr>
          <w:rFonts w:ascii="黑体" w:eastAsia="黑体" w:hAnsi="黑体" w:hint="eastAsia"/>
          <w:sz w:val="36"/>
          <w:szCs w:val="36"/>
        </w:rPr>
        <w:lastRenderedPageBreak/>
        <w:t xml:space="preserve">目 </w:t>
      </w:r>
      <w:r>
        <w:rPr>
          <w:rFonts w:ascii="黑体" w:eastAsia="黑体" w:hAnsi="黑体"/>
          <w:sz w:val="36"/>
          <w:szCs w:val="36"/>
        </w:rPr>
        <w:t xml:space="preserve">   </w:t>
      </w:r>
      <w:r>
        <w:rPr>
          <w:rFonts w:ascii="黑体" w:eastAsia="黑体" w:hAnsi="黑体" w:hint="eastAsia"/>
          <w:sz w:val="36"/>
          <w:szCs w:val="36"/>
        </w:rPr>
        <w:t>录</w:t>
      </w:r>
    </w:p>
    <w:p w14:paraId="1865BA20" w14:textId="7234B860" w:rsidR="00B80A79" w:rsidRPr="00B80A79" w:rsidRDefault="005B43E5" w:rsidP="00B80A79">
      <w:pPr>
        <w:pStyle w:val="TOC1"/>
        <w:tabs>
          <w:tab w:val="right" w:leader="dot" w:pos="9345"/>
        </w:tabs>
        <w:spacing w:line="400" w:lineRule="exact"/>
        <w:rPr>
          <w:rFonts w:cstheme="minorBidi"/>
          <w:noProof/>
          <w:sz w:val="24"/>
          <w:szCs w:val="22"/>
        </w:rPr>
      </w:pPr>
      <w:r>
        <w:rPr>
          <w:sz w:val="24"/>
        </w:rPr>
        <w:fldChar w:fldCharType="begin"/>
      </w:r>
      <w:r>
        <w:rPr>
          <w:sz w:val="24"/>
        </w:rPr>
        <w:instrText xml:space="preserve"> </w:instrText>
      </w:r>
      <w:r>
        <w:rPr>
          <w:rFonts w:hint="eastAsia"/>
          <w:sz w:val="24"/>
        </w:rPr>
        <w:instrText>TOC \o "1-3" \h \z \u</w:instrText>
      </w:r>
      <w:r>
        <w:rPr>
          <w:sz w:val="24"/>
        </w:rPr>
        <w:instrText xml:space="preserve"> </w:instrText>
      </w:r>
      <w:r>
        <w:rPr>
          <w:sz w:val="24"/>
        </w:rPr>
        <w:fldChar w:fldCharType="separate"/>
      </w:r>
      <w:hyperlink w:anchor="_Toc104199692" w:history="1">
        <w:r w:rsidR="00B80A79" w:rsidRPr="00B80A79">
          <w:rPr>
            <w:rStyle w:val="af"/>
            <w:rFonts w:cs="Helvetica"/>
            <w:noProof/>
            <w:sz w:val="24"/>
            <w:shd w:val="clear" w:color="auto" w:fill="FFFFFF"/>
          </w:rPr>
          <w:t>摘要</w:t>
        </w:r>
        <w:r w:rsidR="00B80A79" w:rsidRPr="00B80A79">
          <w:rPr>
            <w:noProof/>
            <w:webHidden/>
            <w:sz w:val="24"/>
          </w:rPr>
          <w:tab/>
        </w:r>
        <w:r w:rsidR="00B80A79" w:rsidRPr="00B80A79">
          <w:rPr>
            <w:noProof/>
            <w:webHidden/>
            <w:sz w:val="24"/>
          </w:rPr>
          <w:fldChar w:fldCharType="begin"/>
        </w:r>
        <w:r w:rsidR="00B80A79" w:rsidRPr="00B80A79">
          <w:rPr>
            <w:noProof/>
            <w:webHidden/>
            <w:sz w:val="24"/>
          </w:rPr>
          <w:instrText xml:space="preserve"> PAGEREF _Toc104199692 \h </w:instrText>
        </w:r>
        <w:r w:rsidR="00B80A79" w:rsidRPr="00B80A79">
          <w:rPr>
            <w:noProof/>
            <w:webHidden/>
            <w:sz w:val="24"/>
          </w:rPr>
        </w:r>
        <w:r w:rsidR="00B80A79" w:rsidRPr="00B80A79">
          <w:rPr>
            <w:noProof/>
            <w:webHidden/>
            <w:sz w:val="24"/>
          </w:rPr>
          <w:fldChar w:fldCharType="separate"/>
        </w:r>
        <w:r w:rsidR="00B80A79" w:rsidRPr="00B80A79">
          <w:rPr>
            <w:noProof/>
            <w:webHidden/>
            <w:sz w:val="24"/>
          </w:rPr>
          <w:t>I</w:t>
        </w:r>
        <w:r w:rsidR="00B80A79" w:rsidRPr="00B80A79">
          <w:rPr>
            <w:noProof/>
            <w:webHidden/>
            <w:sz w:val="24"/>
          </w:rPr>
          <w:fldChar w:fldCharType="end"/>
        </w:r>
      </w:hyperlink>
    </w:p>
    <w:p w14:paraId="11A21201" w14:textId="426CA2D5" w:rsidR="00B80A79" w:rsidRPr="00B80A79" w:rsidRDefault="00101E1B" w:rsidP="00B80A79">
      <w:pPr>
        <w:pStyle w:val="TOC1"/>
        <w:tabs>
          <w:tab w:val="right" w:leader="dot" w:pos="9345"/>
        </w:tabs>
        <w:spacing w:line="400" w:lineRule="exact"/>
        <w:rPr>
          <w:rFonts w:cstheme="minorBidi"/>
          <w:noProof/>
          <w:sz w:val="24"/>
          <w:szCs w:val="22"/>
        </w:rPr>
      </w:pPr>
      <w:hyperlink w:anchor="_Toc104199693" w:history="1">
        <w:r w:rsidR="00B80A79" w:rsidRPr="00B80A79">
          <w:rPr>
            <w:rStyle w:val="af"/>
            <w:noProof/>
            <w:sz w:val="24"/>
          </w:rPr>
          <w:t>Abstract</w:t>
        </w:r>
        <w:r w:rsidR="00B80A79" w:rsidRPr="00B80A79">
          <w:rPr>
            <w:noProof/>
            <w:webHidden/>
            <w:sz w:val="24"/>
          </w:rPr>
          <w:tab/>
        </w:r>
        <w:r w:rsidR="00B80A79" w:rsidRPr="00B80A79">
          <w:rPr>
            <w:noProof/>
            <w:webHidden/>
            <w:sz w:val="24"/>
          </w:rPr>
          <w:fldChar w:fldCharType="begin"/>
        </w:r>
        <w:r w:rsidR="00B80A79" w:rsidRPr="00B80A79">
          <w:rPr>
            <w:noProof/>
            <w:webHidden/>
            <w:sz w:val="24"/>
          </w:rPr>
          <w:instrText xml:space="preserve"> PAGEREF _Toc104199693 \h </w:instrText>
        </w:r>
        <w:r w:rsidR="00B80A79" w:rsidRPr="00B80A79">
          <w:rPr>
            <w:noProof/>
            <w:webHidden/>
            <w:sz w:val="24"/>
          </w:rPr>
        </w:r>
        <w:r w:rsidR="00B80A79" w:rsidRPr="00B80A79">
          <w:rPr>
            <w:noProof/>
            <w:webHidden/>
            <w:sz w:val="24"/>
          </w:rPr>
          <w:fldChar w:fldCharType="separate"/>
        </w:r>
        <w:r w:rsidR="00B80A79" w:rsidRPr="00B80A79">
          <w:rPr>
            <w:noProof/>
            <w:webHidden/>
            <w:sz w:val="24"/>
          </w:rPr>
          <w:t>II</w:t>
        </w:r>
        <w:r w:rsidR="00B80A79" w:rsidRPr="00B80A79">
          <w:rPr>
            <w:noProof/>
            <w:webHidden/>
            <w:sz w:val="24"/>
          </w:rPr>
          <w:fldChar w:fldCharType="end"/>
        </w:r>
      </w:hyperlink>
    </w:p>
    <w:p w14:paraId="11996292" w14:textId="34626D39" w:rsidR="00B80A79" w:rsidRPr="00B80A79" w:rsidRDefault="00101E1B" w:rsidP="00B80A79">
      <w:pPr>
        <w:pStyle w:val="TOC1"/>
        <w:tabs>
          <w:tab w:val="right" w:leader="dot" w:pos="9345"/>
        </w:tabs>
        <w:spacing w:line="400" w:lineRule="exact"/>
        <w:rPr>
          <w:rFonts w:cstheme="minorBidi"/>
          <w:noProof/>
          <w:sz w:val="24"/>
          <w:szCs w:val="22"/>
        </w:rPr>
      </w:pPr>
      <w:hyperlink w:anchor="_Toc104199694" w:history="1">
        <w:r w:rsidR="00B80A79" w:rsidRPr="00B80A79">
          <w:rPr>
            <w:rStyle w:val="af"/>
            <w:noProof/>
            <w:sz w:val="24"/>
          </w:rPr>
          <w:t>1</w:t>
        </w:r>
        <w:r w:rsidR="00B80A79" w:rsidRPr="00B80A79">
          <w:rPr>
            <w:rStyle w:val="af"/>
            <w:noProof/>
            <w:sz w:val="24"/>
          </w:rPr>
          <w:t>绪论</w:t>
        </w:r>
        <w:r w:rsidR="00B80A79" w:rsidRPr="00B80A79">
          <w:rPr>
            <w:noProof/>
            <w:webHidden/>
            <w:sz w:val="24"/>
          </w:rPr>
          <w:tab/>
        </w:r>
        <w:r w:rsidR="00B80A79" w:rsidRPr="00B80A79">
          <w:rPr>
            <w:noProof/>
            <w:webHidden/>
            <w:sz w:val="24"/>
          </w:rPr>
          <w:fldChar w:fldCharType="begin"/>
        </w:r>
        <w:r w:rsidR="00B80A79" w:rsidRPr="00B80A79">
          <w:rPr>
            <w:noProof/>
            <w:webHidden/>
            <w:sz w:val="24"/>
          </w:rPr>
          <w:instrText xml:space="preserve"> PAGEREF _Toc104199694 \h </w:instrText>
        </w:r>
        <w:r w:rsidR="00B80A79" w:rsidRPr="00B80A79">
          <w:rPr>
            <w:noProof/>
            <w:webHidden/>
            <w:sz w:val="24"/>
          </w:rPr>
        </w:r>
        <w:r w:rsidR="00B80A79" w:rsidRPr="00B80A79">
          <w:rPr>
            <w:noProof/>
            <w:webHidden/>
            <w:sz w:val="24"/>
          </w:rPr>
          <w:fldChar w:fldCharType="separate"/>
        </w:r>
        <w:r w:rsidR="00B80A79" w:rsidRPr="00B80A79">
          <w:rPr>
            <w:noProof/>
            <w:webHidden/>
            <w:sz w:val="24"/>
          </w:rPr>
          <w:t>1</w:t>
        </w:r>
        <w:r w:rsidR="00B80A79" w:rsidRPr="00B80A79">
          <w:rPr>
            <w:noProof/>
            <w:webHidden/>
            <w:sz w:val="24"/>
          </w:rPr>
          <w:fldChar w:fldCharType="end"/>
        </w:r>
      </w:hyperlink>
    </w:p>
    <w:p w14:paraId="446722FA" w14:textId="39BB8555" w:rsidR="00B80A79" w:rsidRPr="00B80A79" w:rsidRDefault="00101E1B" w:rsidP="00B80A79">
      <w:pPr>
        <w:pStyle w:val="TOC2"/>
        <w:tabs>
          <w:tab w:val="right" w:leader="dot" w:pos="9345"/>
        </w:tabs>
        <w:spacing w:line="400" w:lineRule="exact"/>
        <w:ind w:leftChars="0" w:left="0"/>
        <w:rPr>
          <w:rFonts w:cstheme="minorBidi"/>
          <w:noProof/>
          <w:sz w:val="24"/>
          <w:szCs w:val="22"/>
        </w:rPr>
      </w:pPr>
      <w:hyperlink w:anchor="_Toc104199695" w:history="1">
        <w:r w:rsidR="00B80A79" w:rsidRPr="00B80A79">
          <w:rPr>
            <w:rStyle w:val="af"/>
            <w:noProof/>
            <w:sz w:val="24"/>
          </w:rPr>
          <w:t>1.1</w:t>
        </w:r>
        <w:r w:rsidR="00B80A79" w:rsidRPr="00B80A79">
          <w:rPr>
            <w:rStyle w:val="af"/>
            <w:noProof/>
            <w:sz w:val="24"/>
          </w:rPr>
          <w:t>课题背景和意义</w:t>
        </w:r>
        <w:r w:rsidR="00B80A79" w:rsidRPr="00B80A79">
          <w:rPr>
            <w:noProof/>
            <w:webHidden/>
            <w:sz w:val="24"/>
          </w:rPr>
          <w:tab/>
        </w:r>
        <w:r w:rsidR="00B80A79" w:rsidRPr="00B80A79">
          <w:rPr>
            <w:noProof/>
            <w:webHidden/>
            <w:sz w:val="24"/>
          </w:rPr>
          <w:fldChar w:fldCharType="begin"/>
        </w:r>
        <w:r w:rsidR="00B80A79" w:rsidRPr="00B80A79">
          <w:rPr>
            <w:noProof/>
            <w:webHidden/>
            <w:sz w:val="24"/>
          </w:rPr>
          <w:instrText xml:space="preserve"> PAGEREF _Toc104199695 \h </w:instrText>
        </w:r>
        <w:r w:rsidR="00B80A79" w:rsidRPr="00B80A79">
          <w:rPr>
            <w:noProof/>
            <w:webHidden/>
            <w:sz w:val="24"/>
          </w:rPr>
        </w:r>
        <w:r w:rsidR="00B80A79" w:rsidRPr="00B80A79">
          <w:rPr>
            <w:noProof/>
            <w:webHidden/>
            <w:sz w:val="24"/>
          </w:rPr>
          <w:fldChar w:fldCharType="separate"/>
        </w:r>
        <w:r w:rsidR="00B80A79" w:rsidRPr="00B80A79">
          <w:rPr>
            <w:noProof/>
            <w:webHidden/>
            <w:sz w:val="24"/>
          </w:rPr>
          <w:t>1</w:t>
        </w:r>
        <w:r w:rsidR="00B80A79" w:rsidRPr="00B80A79">
          <w:rPr>
            <w:noProof/>
            <w:webHidden/>
            <w:sz w:val="24"/>
          </w:rPr>
          <w:fldChar w:fldCharType="end"/>
        </w:r>
      </w:hyperlink>
    </w:p>
    <w:p w14:paraId="43B5A38B" w14:textId="4C088769" w:rsidR="00B80A79" w:rsidRPr="00B80A79" w:rsidRDefault="00101E1B" w:rsidP="00B80A79">
      <w:pPr>
        <w:pStyle w:val="TOC2"/>
        <w:tabs>
          <w:tab w:val="right" w:leader="dot" w:pos="9345"/>
        </w:tabs>
        <w:spacing w:line="400" w:lineRule="exact"/>
        <w:ind w:leftChars="0" w:left="0"/>
        <w:rPr>
          <w:rFonts w:cstheme="minorBidi"/>
          <w:noProof/>
          <w:sz w:val="24"/>
          <w:szCs w:val="22"/>
        </w:rPr>
      </w:pPr>
      <w:hyperlink w:anchor="_Toc104199696" w:history="1">
        <w:r w:rsidR="00B80A79" w:rsidRPr="00B80A79">
          <w:rPr>
            <w:rStyle w:val="af"/>
            <w:noProof/>
            <w:sz w:val="24"/>
          </w:rPr>
          <w:t>1.2</w:t>
        </w:r>
        <w:r w:rsidR="00B80A79" w:rsidRPr="00B80A79">
          <w:rPr>
            <w:rStyle w:val="af"/>
            <w:noProof/>
            <w:sz w:val="24"/>
          </w:rPr>
          <w:t>国内外研究现状</w:t>
        </w:r>
        <w:r w:rsidR="00B80A79" w:rsidRPr="00B80A79">
          <w:rPr>
            <w:noProof/>
            <w:webHidden/>
            <w:sz w:val="24"/>
          </w:rPr>
          <w:tab/>
        </w:r>
        <w:r w:rsidR="00B80A79" w:rsidRPr="00B80A79">
          <w:rPr>
            <w:noProof/>
            <w:webHidden/>
            <w:sz w:val="24"/>
          </w:rPr>
          <w:fldChar w:fldCharType="begin"/>
        </w:r>
        <w:r w:rsidR="00B80A79" w:rsidRPr="00B80A79">
          <w:rPr>
            <w:noProof/>
            <w:webHidden/>
            <w:sz w:val="24"/>
          </w:rPr>
          <w:instrText xml:space="preserve"> PAGEREF _Toc104199696 \h </w:instrText>
        </w:r>
        <w:r w:rsidR="00B80A79" w:rsidRPr="00B80A79">
          <w:rPr>
            <w:noProof/>
            <w:webHidden/>
            <w:sz w:val="24"/>
          </w:rPr>
        </w:r>
        <w:r w:rsidR="00B80A79" w:rsidRPr="00B80A79">
          <w:rPr>
            <w:noProof/>
            <w:webHidden/>
            <w:sz w:val="24"/>
          </w:rPr>
          <w:fldChar w:fldCharType="separate"/>
        </w:r>
        <w:r w:rsidR="00B80A79" w:rsidRPr="00B80A79">
          <w:rPr>
            <w:noProof/>
            <w:webHidden/>
            <w:sz w:val="24"/>
          </w:rPr>
          <w:t>2</w:t>
        </w:r>
        <w:r w:rsidR="00B80A79" w:rsidRPr="00B80A79">
          <w:rPr>
            <w:noProof/>
            <w:webHidden/>
            <w:sz w:val="24"/>
          </w:rPr>
          <w:fldChar w:fldCharType="end"/>
        </w:r>
      </w:hyperlink>
    </w:p>
    <w:p w14:paraId="2A4FD35B" w14:textId="6CAEC874" w:rsidR="00B80A79" w:rsidRPr="00B80A79" w:rsidRDefault="00101E1B" w:rsidP="00B80A79">
      <w:pPr>
        <w:pStyle w:val="TOC2"/>
        <w:tabs>
          <w:tab w:val="right" w:leader="dot" w:pos="9345"/>
        </w:tabs>
        <w:spacing w:line="400" w:lineRule="exact"/>
        <w:ind w:leftChars="0" w:left="0"/>
        <w:rPr>
          <w:rFonts w:cstheme="minorBidi"/>
          <w:noProof/>
          <w:sz w:val="24"/>
          <w:szCs w:val="22"/>
        </w:rPr>
      </w:pPr>
      <w:hyperlink w:anchor="_Toc104199697" w:history="1">
        <w:r w:rsidR="00B80A79" w:rsidRPr="00B80A79">
          <w:rPr>
            <w:rStyle w:val="af"/>
            <w:noProof/>
            <w:sz w:val="24"/>
          </w:rPr>
          <w:t>1.3</w:t>
        </w:r>
        <w:r w:rsidR="00B80A79" w:rsidRPr="00B80A79">
          <w:rPr>
            <w:rStyle w:val="af"/>
            <w:noProof/>
            <w:sz w:val="24"/>
          </w:rPr>
          <w:t>论文内容</w:t>
        </w:r>
        <w:r w:rsidR="00B80A79" w:rsidRPr="00B80A79">
          <w:rPr>
            <w:noProof/>
            <w:webHidden/>
            <w:sz w:val="24"/>
          </w:rPr>
          <w:tab/>
        </w:r>
        <w:r w:rsidR="00B80A79" w:rsidRPr="00B80A79">
          <w:rPr>
            <w:noProof/>
            <w:webHidden/>
            <w:sz w:val="24"/>
          </w:rPr>
          <w:fldChar w:fldCharType="begin"/>
        </w:r>
        <w:r w:rsidR="00B80A79" w:rsidRPr="00B80A79">
          <w:rPr>
            <w:noProof/>
            <w:webHidden/>
            <w:sz w:val="24"/>
          </w:rPr>
          <w:instrText xml:space="preserve"> PAGEREF _Toc104199697 \h </w:instrText>
        </w:r>
        <w:r w:rsidR="00B80A79" w:rsidRPr="00B80A79">
          <w:rPr>
            <w:noProof/>
            <w:webHidden/>
            <w:sz w:val="24"/>
          </w:rPr>
        </w:r>
        <w:r w:rsidR="00B80A79" w:rsidRPr="00B80A79">
          <w:rPr>
            <w:noProof/>
            <w:webHidden/>
            <w:sz w:val="24"/>
          </w:rPr>
          <w:fldChar w:fldCharType="separate"/>
        </w:r>
        <w:r w:rsidR="00B80A79" w:rsidRPr="00B80A79">
          <w:rPr>
            <w:noProof/>
            <w:webHidden/>
            <w:sz w:val="24"/>
          </w:rPr>
          <w:t>3</w:t>
        </w:r>
        <w:r w:rsidR="00B80A79" w:rsidRPr="00B80A79">
          <w:rPr>
            <w:noProof/>
            <w:webHidden/>
            <w:sz w:val="24"/>
          </w:rPr>
          <w:fldChar w:fldCharType="end"/>
        </w:r>
      </w:hyperlink>
    </w:p>
    <w:p w14:paraId="536C04F4" w14:textId="2C9EC547" w:rsidR="00B80A79" w:rsidRPr="00B80A79" w:rsidRDefault="00101E1B" w:rsidP="00B80A79">
      <w:pPr>
        <w:pStyle w:val="TOC2"/>
        <w:tabs>
          <w:tab w:val="right" w:leader="dot" w:pos="9345"/>
        </w:tabs>
        <w:spacing w:line="400" w:lineRule="exact"/>
        <w:ind w:leftChars="0" w:left="0"/>
        <w:rPr>
          <w:rFonts w:cstheme="minorBidi"/>
          <w:noProof/>
          <w:sz w:val="24"/>
          <w:szCs w:val="22"/>
        </w:rPr>
      </w:pPr>
      <w:hyperlink w:anchor="_Toc104199698" w:history="1">
        <w:r w:rsidR="00B80A79" w:rsidRPr="00B80A79">
          <w:rPr>
            <w:rStyle w:val="af"/>
            <w:noProof/>
            <w:sz w:val="24"/>
          </w:rPr>
          <w:t>1.4</w:t>
        </w:r>
        <w:r w:rsidR="00B80A79" w:rsidRPr="00B80A79">
          <w:rPr>
            <w:rStyle w:val="af"/>
            <w:noProof/>
            <w:sz w:val="24"/>
          </w:rPr>
          <w:t>论文结构</w:t>
        </w:r>
        <w:r w:rsidR="00B80A79" w:rsidRPr="00B80A79">
          <w:rPr>
            <w:noProof/>
            <w:webHidden/>
            <w:sz w:val="24"/>
          </w:rPr>
          <w:tab/>
        </w:r>
        <w:r w:rsidR="00B80A79" w:rsidRPr="00B80A79">
          <w:rPr>
            <w:noProof/>
            <w:webHidden/>
            <w:sz w:val="24"/>
          </w:rPr>
          <w:fldChar w:fldCharType="begin"/>
        </w:r>
        <w:r w:rsidR="00B80A79" w:rsidRPr="00B80A79">
          <w:rPr>
            <w:noProof/>
            <w:webHidden/>
            <w:sz w:val="24"/>
          </w:rPr>
          <w:instrText xml:space="preserve"> PAGEREF _Toc104199698 \h </w:instrText>
        </w:r>
        <w:r w:rsidR="00B80A79" w:rsidRPr="00B80A79">
          <w:rPr>
            <w:noProof/>
            <w:webHidden/>
            <w:sz w:val="24"/>
          </w:rPr>
        </w:r>
        <w:r w:rsidR="00B80A79" w:rsidRPr="00B80A79">
          <w:rPr>
            <w:noProof/>
            <w:webHidden/>
            <w:sz w:val="24"/>
          </w:rPr>
          <w:fldChar w:fldCharType="separate"/>
        </w:r>
        <w:r w:rsidR="00B80A79" w:rsidRPr="00B80A79">
          <w:rPr>
            <w:noProof/>
            <w:webHidden/>
            <w:sz w:val="24"/>
          </w:rPr>
          <w:t>3</w:t>
        </w:r>
        <w:r w:rsidR="00B80A79" w:rsidRPr="00B80A79">
          <w:rPr>
            <w:noProof/>
            <w:webHidden/>
            <w:sz w:val="24"/>
          </w:rPr>
          <w:fldChar w:fldCharType="end"/>
        </w:r>
      </w:hyperlink>
    </w:p>
    <w:p w14:paraId="7206D5A3" w14:textId="465825AC" w:rsidR="00B80A79" w:rsidRPr="00B80A79" w:rsidRDefault="00101E1B" w:rsidP="00B80A79">
      <w:pPr>
        <w:pStyle w:val="TOC1"/>
        <w:tabs>
          <w:tab w:val="right" w:leader="dot" w:pos="9345"/>
        </w:tabs>
        <w:spacing w:line="400" w:lineRule="exact"/>
        <w:rPr>
          <w:rFonts w:cstheme="minorBidi"/>
          <w:noProof/>
          <w:sz w:val="24"/>
          <w:szCs w:val="22"/>
        </w:rPr>
      </w:pPr>
      <w:hyperlink w:anchor="_Toc104199699" w:history="1">
        <w:r w:rsidR="00B80A79" w:rsidRPr="00B80A79">
          <w:rPr>
            <w:rStyle w:val="af"/>
            <w:noProof/>
            <w:sz w:val="24"/>
          </w:rPr>
          <w:t>2</w:t>
        </w:r>
        <w:r w:rsidR="00B80A79" w:rsidRPr="00B80A79">
          <w:rPr>
            <w:rStyle w:val="af"/>
            <w:noProof/>
            <w:sz w:val="24"/>
          </w:rPr>
          <w:t>模型理论</w:t>
        </w:r>
        <w:r w:rsidR="00B80A79" w:rsidRPr="00B80A79">
          <w:rPr>
            <w:noProof/>
            <w:webHidden/>
            <w:sz w:val="24"/>
          </w:rPr>
          <w:tab/>
        </w:r>
        <w:r w:rsidR="00B80A79" w:rsidRPr="00B80A79">
          <w:rPr>
            <w:noProof/>
            <w:webHidden/>
            <w:sz w:val="24"/>
          </w:rPr>
          <w:fldChar w:fldCharType="begin"/>
        </w:r>
        <w:r w:rsidR="00B80A79" w:rsidRPr="00B80A79">
          <w:rPr>
            <w:noProof/>
            <w:webHidden/>
            <w:sz w:val="24"/>
          </w:rPr>
          <w:instrText xml:space="preserve"> PAGEREF _Toc104199699 \h </w:instrText>
        </w:r>
        <w:r w:rsidR="00B80A79" w:rsidRPr="00B80A79">
          <w:rPr>
            <w:noProof/>
            <w:webHidden/>
            <w:sz w:val="24"/>
          </w:rPr>
        </w:r>
        <w:r w:rsidR="00B80A79" w:rsidRPr="00B80A79">
          <w:rPr>
            <w:noProof/>
            <w:webHidden/>
            <w:sz w:val="24"/>
          </w:rPr>
          <w:fldChar w:fldCharType="separate"/>
        </w:r>
        <w:r w:rsidR="00B80A79" w:rsidRPr="00B80A79">
          <w:rPr>
            <w:noProof/>
            <w:webHidden/>
            <w:sz w:val="24"/>
          </w:rPr>
          <w:t>1</w:t>
        </w:r>
        <w:r w:rsidR="00B80A79" w:rsidRPr="00B80A79">
          <w:rPr>
            <w:noProof/>
            <w:webHidden/>
            <w:sz w:val="24"/>
          </w:rPr>
          <w:fldChar w:fldCharType="end"/>
        </w:r>
      </w:hyperlink>
    </w:p>
    <w:p w14:paraId="0B3EB59F" w14:textId="7BD9E8A9" w:rsidR="00B80A79" w:rsidRPr="00B80A79" w:rsidRDefault="00101E1B" w:rsidP="00B80A79">
      <w:pPr>
        <w:pStyle w:val="TOC2"/>
        <w:tabs>
          <w:tab w:val="right" w:leader="dot" w:pos="9345"/>
        </w:tabs>
        <w:spacing w:line="400" w:lineRule="exact"/>
        <w:ind w:leftChars="0" w:left="0"/>
        <w:rPr>
          <w:rFonts w:cstheme="minorBidi"/>
          <w:noProof/>
          <w:sz w:val="24"/>
          <w:szCs w:val="22"/>
        </w:rPr>
      </w:pPr>
      <w:hyperlink w:anchor="_Toc104199700" w:history="1">
        <w:r w:rsidR="00B80A79" w:rsidRPr="00B80A79">
          <w:rPr>
            <w:rStyle w:val="af"/>
            <w:noProof/>
            <w:sz w:val="24"/>
          </w:rPr>
          <w:t>2.1SIR</w:t>
        </w:r>
        <w:r w:rsidR="00B80A79" w:rsidRPr="00B80A79">
          <w:rPr>
            <w:rStyle w:val="af"/>
            <w:noProof/>
            <w:sz w:val="24"/>
          </w:rPr>
          <w:t>模型</w:t>
        </w:r>
        <w:r w:rsidR="00B80A79" w:rsidRPr="00B80A79">
          <w:rPr>
            <w:noProof/>
            <w:webHidden/>
            <w:sz w:val="24"/>
          </w:rPr>
          <w:tab/>
        </w:r>
        <w:r w:rsidR="00B80A79" w:rsidRPr="00B80A79">
          <w:rPr>
            <w:noProof/>
            <w:webHidden/>
            <w:sz w:val="24"/>
          </w:rPr>
          <w:fldChar w:fldCharType="begin"/>
        </w:r>
        <w:r w:rsidR="00B80A79" w:rsidRPr="00B80A79">
          <w:rPr>
            <w:noProof/>
            <w:webHidden/>
            <w:sz w:val="24"/>
          </w:rPr>
          <w:instrText xml:space="preserve"> PAGEREF _Toc104199700 \h </w:instrText>
        </w:r>
        <w:r w:rsidR="00B80A79" w:rsidRPr="00B80A79">
          <w:rPr>
            <w:noProof/>
            <w:webHidden/>
            <w:sz w:val="24"/>
          </w:rPr>
        </w:r>
        <w:r w:rsidR="00B80A79" w:rsidRPr="00B80A79">
          <w:rPr>
            <w:noProof/>
            <w:webHidden/>
            <w:sz w:val="24"/>
          </w:rPr>
          <w:fldChar w:fldCharType="separate"/>
        </w:r>
        <w:r w:rsidR="00B80A79" w:rsidRPr="00B80A79">
          <w:rPr>
            <w:noProof/>
            <w:webHidden/>
            <w:sz w:val="24"/>
          </w:rPr>
          <w:t>1</w:t>
        </w:r>
        <w:r w:rsidR="00B80A79" w:rsidRPr="00B80A79">
          <w:rPr>
            <w:noProof/>
            <w:webHidden/>
            <w:sz w:val="24"/>
          </w:rPr>
          <w:fldChar w:fldCharType="end"/>
        </w:r>
      </w:hyperlink>
    </w:p>
    <w:p w14:paraId="7FCA3B59" w14:textId="25EE1902" w:rsidR="00B80A79" w:rsidRPr="00B80A79" w:rsidRDefault="00101E1B" w:rsidP="00B80A79">
      <w:pPr>
        <w:pStyle w:val="TOC3"/>
        <w:tabs>
          <w:tab w:val="right" w:leader="dot" w:pos="9345"/>
        </w:tabs>
        <w:spacing w:line="400" w:lineRule="exact"/>
        <w:ind w:leftChars="0" w:left="0"/>
        <w:rPr>
          <w:rFonts w:cstheme="minorBidi"/>
          <w:noProof/>
          <w:sz w:val="24"/>
          <w:szCs w:val="22"/>
        </w:rPr>
      </w:pPr>
      <w:hyperlink w:anchor="_Toc104199701" w:history="1">
        <w:r w:rsidR="00B80A79" w:rsidRPr="00B80A79">
          <w:rPr>
            <w:rStyle w:val="af"/>
            <w:noProof/>
            <w:sz w:val="24"/>
          </w:rPr>
          <w:t>2.1.1SIR</w:t>
        </w:r>
        <w:r w:rsidR="00B80A79" w:rsidRPr="00B80A79">
          <w:rPr>
            <w:rStyle w:val="af"/>
            <w:noProof/>
            <w:sz w:val="24"/>
          </w:rPr>
          <w:t>模型理论</w:t>
        </w:r>
        <w:r w:rsidR="00B80A79" w:rsidRPr="00B80A79">
          <w:rPr>
            <w:noProof/>
            <w:webHidden/>
            <w:sz w:val="24"/>
          </w:rPr>
          <w:tab/>
        </w:r>
        <w:r w:rsidR="00B80A79" w:rsidRPr="00B80A79">
          <w:rPr>
            <w:noProof/>
            <w:webHidden/>
            <w:sz w:val="24"/>
          </w:rPr>
          <w:fldChar w:fldCharType="begin"/>
        </w:r>
        <w:r w:rsidR="00B80A79" w:rsidRPr="00B80A79">
          <w:rPr>
            <w:noProof/>
            <w:webHidden/>
            <w:sz w:val="24"/>
          </w:rPr>
          <w:instrText xml:space="preserve"> PAGEREF _Toc104199701 \h </w:instrText>
        </w:r>
        <w:r w:rsidR="00B80A79" w:rsidRPr="00B80A79">
          <w:rPr>
            <w:noProof/>
            <w:webHidden/>
            <w:sz w:val="24"/>
          </w:rPr>
        </w:r>
        <w:r w:rsidR="00B80A79" w:rsidRPr="00B80A79">
          <w:rPr>
            <w:noProof/>
            <w:webHidden/>
            <w:sz w:val="24"/>
          </w:rPr>
          <w:fldChar w:fldCharType="separate"/>
        </w:r>
        <w:r w:rsidR="00B80A79" w:rsidRPr="00B80A79">
          <w:rPr>
            <w:noProof/>
            <w:webHidden/>
            <w:sz w:val="24"/>
          </w:rPr>
          <w:t>1</w:t>
        </w:r>
        <w:r w:rsidR="00B80A79" w:rsidRPr="00B80A79">
          <w:rPr>
            <w:noProof/>
            <w:webHidden/>
            <w:sz w:val="24"/>
          </w:rPr>
          <w:fldChar w:fldCharType="end"/>
        </w:r>
      </w:hyperlink>
    </w:p>
    <w:p w14:paraId="0C53B414" w14:textId="7FC2E3A2" w:rsidR="00B80A79" w:rsidRPr="00B80A79" w:rsidRDefault="00101E1B" w:rsidP="00B80A79">
      <w:pPr>
        <w:pStyle w:val="TOC3"/>
        <w:tabs>
          <w:tab w:val="right" w:leader="dot" w:pos="9345"/>
        </w:tabs>
        <w:spacing w:line="400" w:lineRule="exact"/>
        <w:ind w:leftChars="0" w:left="0"/>
        <w:rPr>
          <w:rFonts w:cstheme="minorBidi"/>
          <w:noProof/>
          <w:sz w:val="24"/>
          <w:szCs w:val="22"/>
        </w:rPr>
      </w:pPr>
      <w:hyperlink w:anchor="_Toc104199702" w:history="1">
        <w:r w:rsidR="00B80A79" w:rsidRPr="00B80A79">
          <w:rPr>
            <w:rStyle w:val="af"/>
            <w:noProof/>
            <w:sz w:val="24"/>
          </w:rPr>
          <w:t>2.1.2SIR</w:t>
        </w:r>
        <w:r w:rsidR="00B80A79" w:rsidRPr="00B80A79">
          <w:rPr>
            <w:rStyle w:val="af"/>
            <w:noProof/>
            <w:sz w:val="24"/>
          </w:rPr>
          <w:t>模型分析</w:t>
        </w:r>
        <w:r w:rsidR="00B80A79" w:rsidRPr="00B80A79">
          <w:rPr>
            <w:noProof/>
            <w:webHidden/>
            <w:sz w:val="24"/>
          </w:rPr>
          <w:tab/>
        </w:r>
        <w:r w:rsidR="00B80A79" w:rsidRPr="00B80A79">
          <w:rPr>
            <w:noProof/>
            <w:webHidden/>
            <w:sz w:val="24"/>
          </w:rPr>
          <w:fldChar w:fldCharType="begin"/>
        </w:r>
        <w:r w:rsidR="00B80A79" w:rsidRPr="00B80A79">
          <w:rPr>
            <w:noProof/>
            <w:webHidden/>
            <w:sz w:val="24"/>
          </w:rPr>
          <w:instrText xml:space="preserve"> PAGEREF _Toc104199702 \h </w:instrText>
        </w:r>
        <w:r w:rsidR="00B80A79" w:rsidRPr="00B80A79">
          <w:rPr>
            <w:noProof/>
            <w:webHidden/>
            <w:sz w:val="24"/>
          </w:rPr>
        </w:r>
        <w:r w:rsidR="00B80A79" w:rsidRPr="00B80A79">
          <w:rPr>
            <w:noProof/>
            <w:webHidden/>
            <w:sz w:val="24"/>
          </w:rPr>
          <w:fldChar w:fldCharType="separate"/>
        </w:r>
        <w:r w:rsidR="00B80A79" w:rsidRPr="00B80A79">
          <w:rPr>
            <w:noProof/>
            <w:webHidden/>
            <w:sz w:val="24"/>
          </w:rPr>
          <w:t>2</w:t>
        </w:r>
        <w:r w:rsidR="00B80A79" w:rsidRPr="00B80A79">
          <w:rPr>
            <w:noProof/>
            <w:webHidden/>
            <w:sz w:val="24"/>
          </w:rPr>
          <w:fldChar w:fldCharType="end"/>
        </w:r>
      </w:hyperlink>
    </w:p>
    <w:p w14:paraId="023028BA" w14:textId="6B87A818" w:rsidR="00B80A79" w:rsidRPr="00B80A79" w:rsidRDefault="00101E1B" w:rsidP="00B80A79">
      <w:pPr>
        <w:pStyle w:val="TOC3"/>
        <w:tabs>
          <w:tab w:val="right" w:leader="dot" w:pos="9345"/>
        </w:tabs>
        <w:spacing w:line="400" w:lineRule="exact"/>
        <w:ind w:leftChars="0" w:left="0"/>
        <w:rPr>
          <w:rFonts w:cstheme="minorBidi"/>
          <w:noProof/>
          <w:sz w:val="24"/>
          <w:szCs w:val="22"/>
        </w:rPr>
      </w:pPr>
      <w:hyperlink w:anchor="_Toc104199703" w:history="1">
        <w:r w:rsidR="00B80A79" w:rsidRPr="00B80A79">
          <w:rPr>
            <w:rStyle w:val="af"/>
            <w:noProof/>
            <w:sz w:val="24"/>
          </w:rPr>
          <w:t>2.1.3</w:t>
        </w:r>
        <w:r w:rsidR="00B80A79" w:rsidRPr="00B80A79">
          <w:rPr>
            <w:rStyle w:val="af"/>
            <w:noProof/>
            <w:sz w:val="24"/>
          </w:rPr>
          <w:t>基本再生系数</w:t>
        </w:r>
        <w:r w:rsidR="00B80A79" w:rsidRPr="00B80A79">
          <w:rPr>
            <w:rStyle w:val="af"/>
            <w:noProof/>
            <w:sz w:val="24"/>
          </w:rPr>
          <w:t>R0</w:t>
        </w:r>
        <w:r w:rsidR="00B80A79" w:rsidRPr="00B80A79">
          <w:rPr>
            <w:rStyle w:val="af"/>
            <w:noProof/>
            <w:sz w:val="24"/>
          </w:rPr>
          <w:t>和有效再生数</w:t>
        </w:r>
        <w:r w:rsidR="00B80A79" w:rsidRPr="00B80A79">
          <w:rPr>
            <w:rStyle w:val="af"/>
            <w:noProof/>
            <w:sz w:val="24"/>
          </w:rPr>
          <w:t>Rt</w:t>
        </w:r>
        <w:r w:rsidR="00B80A79" w:rsidRPr="00B80A79">
          <w:rPr>
            <w:noProof/>
            <w:webHidden/>
            <w:sz w:val="24"/>
          </w:rPr>
          <w:tab/>
        </w:r>
        <w:r w:rsidR="00B80A79" w:rsidRPr="00B80A79">
          <w:rPr>
            <w:noProof/>
            <w:webHidden/>
            <w:sz w:val="24"/>
          </w:rPr>
          <w:fldChar w:fldCharType="begin"/>
        </w:r>
        <w:r w:rsidR="00B80A79" w:rsidRPr="00B80A79">
          <w:rPr>
            <w:noProof/>
            <w:webHidden/>
            <w:sz w:val="24"/>
          </w:rPr>
          <w:instrText xml:space="preserve"> PAGEREF _Toc104199703 \h </w:instrText>
        </w:r>
        <w:r w:rsidR="00B80A79" w:rsidRPr="00B80A79">
          <w:rPr>
            <w:noProof/>
            <w:webHidden/>
            <w:sz w:val="24"/>
          </w:rPr>
        </w:r>
        <w:r w:rsidR="00B80A79" w:rsidRPr="00B80A79">
          <w:rPr>
            <w:noProof/>
            <w:webHidden/>
            <w:sz w:val="24"/>
          </w:rPr>
          <w:fldChar w:fldCharType="separate"/>
        </w:r>
        <w:r w:rsidR="00B80A79" w:rsidRPr="00B80A79">
          <w:rPr>
            <w:noProof/>
            <w:webHidden/>
            <w:sz w:val="24"/>
          </w:rPr>
          <w:t>3</w:t>
        </w:r>
        <w:r w:rsidR="00B80A79" w:rsidRPr="00B80A79">
          <w:rPr>
            <w:noProof/>
            <w:webHidden/>
            <w:sz w:val="24"/>
          </w:rPr>
          <w:fldChar w:fldCharType="end"/>
        </w:r>
      </w:hyperlink>
    </w:p>
    <w:p w14:paraId="0C9729A9" w14:textId="1164420D" w:rsidR="00B80A79" w:rsidRPr="00B80A79" w:rsidRDefault="00101E1B" w:rsidP="00B80A79">
      <w:pPr>
        <w:pStyle w:val="TOC2"/>
        <w:tabs>
          <w:tab w:val="right" w:leader="dot" w:pos="9345"/>
        </w:tabs>
        <w:spacing w:line="400" w:lineRule="exact"/>
        <w:ind w:leftChars="0" w:left="0"/>
        <w:rPr>
          <w:rFonts w:cstheme="minorBidi"/>
          <w:noProof/>
          <w:sz w:val="24"/>
          <w:szCs w:val="22"/>
        </w:rPr>
      </w:pPr>
      <w:hyperlink w:anchor="_Toc104199704" w:history="1">
        <w:r w:rsidR="00B80A79" w:rsidRPr="00B80A79">
          <w:rPr>
            <w:rStyle w:val="af"/>
            <w:noProof/>
            <w:sz w:val="24"/>
          </w:rPr>
          <w:t>2.2SEIR</w:t>
        </w:r>
        <w:r w:rsidR="00B80A79" w:rsidRPr="00B80A79">
          <w:rPr>
            <w:rStyle w:val="af"/>
            <w:noProof/>
            <w:sz w:val="24"/>
          </w:rPr>
          <w:t>模型</w:t>
        </w:r>
        <w:r w:rsidR="00B80A79" w:rsidRPr="00B80A79">
          <w:rPr>
            <w:noProof/>
            <w:webHidden/>
            <w:sz w:val="24"/>
          </w:rPr>
          <w:tab/>
        </w:r>
        <w:r w:rsidR="00B80A79" w:rsidRPr="00B80A79">
          <w:rPr>
            <w:noProof/>
            <w:webHidden/>
            <w:sz w:val="24"/>
          </w:rPr>
          <w:fldChar w:fldCharType="begin"/>
        </w:r>
        <w:r w:rsidR="00B80A79" w:rsidRPr="00B80A79">
          <w:rPr>
            <w:noProof/>
            <w:webHidden/>
            <w:sz w:val="24"/>
          </w:rPr>
          <w:instrText xml:space="preserve"> PAGEREF _Toc104199704 \h </w:instrText>
        </w:r>
        <w:r w:rsidR="00B80A79" w:rsidRPr="00B80A79">
          <w:rPr>
            <w:noProof/>
            <w:webHidden/>
            <w:sz w:val="24"/>
          </w:rPr>
        </w:r>
        <w:r w:rsidR="00B80A79" w:rsidRPr="00B80A79">
          <w:rPr>
            <w:noProof/>
            <w:webHidden/>
            <w:sz w:val="24"/>
          </w:rPr>
          <w:fldChar w:fldCharType="separate"/>
        </w:r>
        <w:r w:rsidR="00B80A79" w:rsidRPr="00B80A79">
          <w:rPr>
            <w:noProof/>
            <w:webHidden/>
            <w:sz w:val="24"/>
          </w:rPr>
          <w:t>4</w:t>
        </w:r>
        <w:r w:rsidR="00B80A79" w:rsidRPr="00B80A79">
          <w:rPr>
            <w:noProof/>
            <w:webHidden/>
            <w:sz w:val="24"/>
          </w:rPr>
          <w:fldChar w:fldCharType="end"/>
        </w:r>
      </w:hyperlink>
    </w:p>
    <w:p w14:paraId="1E25F3D1" w14:textId="195B95DA" w:rsidR="00B80A79" w:rsidRPr="00B80A79" w:rsidRDefault="00101E1B" w:rsidP="00B80A79">
      <w:pPr>
        <w:pStyle w:val="TOC3"/>
        <w:tabs>
          <w:tab w:val="right" w:leader="dot" w:pos="9345"/>
        </w:tabs>
        <w:spacing w:line="400" w:lineRule="exact"/>
        <w:ind w:leftChars="0" w:left="0"/>
        <w:rPr>
          <w:rFonts w:cstheme="minorBidi"/>
          <w:noProof/>
          <w:sz w:val="24"/>
          <w:szCs w:val="22"/>
        </w:rPr>
      </w:pPr>
      <w:hyperlink w:anchor="_Toc104199705" w:history="1">
        <w:r w:rsidR="00B80A79" w:rsidRPr="00B80A79">
          <w:rPr>
            <w:rStyle w:val="af"/>
            <w:noProof/>
            <w:sz w:val="24"/>
          </w:rPr>
          <w:t>2.2.1 SEIR</w:t>
        </w:r>
        <w:r w:rsidR="00B80A79" w:rsidRPr="00B80A79">
          <w:rPr>
            <w:rStyle w:val="af"/>
            <w:noProof/>
            <w:sz w:val="24"/>
          </w:rPr>
          <w:t>模型的提出</w:t>
        </w:r>
        <w:r w:rsidR="00B80A79" w:rsidRPr="00B80A79">
          <w:rPr>
            <w:noProof/>
            <w:webHidden/>
            <w:sz w:val="24"/>
          </w:rPr>
          <w:tab/>
        </w:r>
        <w:r w:rsidR="00B80A79" w:rsidRPr="00B80A79">
          <w:rPr>
            <w:noProof/>
            <w:webHidden/>
            <w:sz w:val="24"/>
          </w:rPr>
          <w:fldChar w:fldCharType="begin"/>
        </w:r>
        <w:r w:rsidR="00B80A79" w:rsidRPr="00B80A79">
          <w:rPr>
            <w:noProof/>
            <w:webHidden/>
            <w:sz w:val="24"/>
          </w:rPr>
          <w:instrText xml:space="preserve"> PAGEREF _Toc104199705 \h </w:instrText>
        </w:r>
        <w:r w:rsidR="00B80A79" w:rsidRPr="00B80A79">
          <w:rPr>
            <w:noProof/>
            <w:webHidden/>
            <w:sz w:val="24"/>
          </w:rPr>
        </w:r>
        <w:r w:rsidR="00B80A79" w:rsidRPr="00B80A79">
          <w:rPr>
            <w:noProof/>
            <w:webHidden/>
            <w:sz w:val="24"/>
          </w:rPr>
          <w:fldChar w:fldCharType="separate"/>
        </w:r>
        <w:r w:rsidR="00B80A79" w:rsidRPr="00B80A79">
          <w:rPr>
            <w:noProof/>
            <w:webHidden/>
            <w:sz w:val="24"/>
          </w:rPr>
          <w:t>4</w:t>
        </w:r>
        <w:r w:rsidR="00B80A79" w:rsidRPr="00B80A79">
          <w:rPr>
            <w:noProof/>
            <w:webHidden/>
            <w:sz w:val="24"/>
          </w:rPr>
          <w:fldChar w:fldCharType="end"/>
        </w:r>
      </w:hyperlink>
    </w:p>
    <w:p w14:paraId="310764F8" w14:textId="31F8D39F" w:rsidR="00B80A79" w:rsidRPr="00B80A79" w:rsidRDefault="00101E1B" w:rsidP="00B80A79">
      <w:pPr>
        <w:pStyle w:val="TOC3"/>
        <w:tabs>
          <w:tab w:val="right" w:leader="dot" w:pos="9345"/>
        </w:tabs>
        <w:spacing w:line="400" w:lineRule="exact"/>
        <w:ind w:leftChars="0" w:left="0"/>
        <w:rPr>
          <w:rFonts w:cstheme="minorBidi"/>
          <w:noProof/>
          <w:sz w:val="24"/>
          <w:szCs w:val="22"/>
        </w:rPr>
      </w:pPr>
      <w:hyperlink w:anchor="_Toc104199706" w:history="1">
        <w:r w:rsidR="00B80A79" w:rsidRPr="00B80A79">
          <w:rPr>
            <w:rStyle w:val="af"/>
            <w:noProof/>
            <w:sz w:val="24"/>
          </w:rPr>
          <w:t>2.2.2 SEIR</w:t>
        </w:r>
        <w:r w:rsidR="00B80A79" w:rsidRPr="00B80A79">
          <w:rPr>
            <w:rStyle w:val="af"/>
            <w:noProof/>
            <w:sz w:val="24"/>
          </w:rPr>
          <w:t>模型假设及微分方程</w:t>
        </w:r>
        <w:r w:rsidR="00B80A79" w:rsidRPr="00B80A79">
          <w:rPr>
            <w:noProof/>
            <w:webHidden/>
            <w:sz w:val="24"/>
          </w:rPr>
          <w:tab/>
        </w:r>
        <w:r w:rsidR="00B80A79" w:rsidRPr="00B80A79">
          <w:rPr>
            <w:noProof/>
            <w:webHidden/>
            <w:sz w:val="24"/>
          </w:rPr>
          <w:fldChar w:fldCharType="begin"/>
        </w:r>
        <w:r w:rsidR="00B80A79" w:rsidRPr="00B80A79">
          <w:rPr>
            <w:noProof/>
            <w:webHidden/>
            <w:sz w:val="24"/>
          </w:rPr>
          <w:instrText xml:space="preserve"> PAGEREF _Toc104199706 \h </w:instrText>
        </w:r>
        <w:r w:rsidR="00B80A79" w:rsidRPr="00B80A79">
          <w:rPr>
            <w:noProof/>
            <w:webHidden/>
            <w:sz w:val="24"/>
          </w:rPr>
        </w:r>
        <w:r w:rsidR="00B80A79" w:rsidRPr="00B80A79">
          <w:rPr>
            <w:noProof/>
            <w:webHidden/>
            <w:sz w:val="24"/>
          </w:rPr>
          <w:fldChar w:fldCharType="separate"/>
        </w:r>
        <w:r w:rsidR="00B80A79" w:rsidRPr="00B80A79">
          <w:rPr>
            <w:noProof/>
            <w:webHidden/>
            <w:sz w:val="24"/>
          </w:rPr>
          <w:t>4</w:t>
        </w:r>
        <w:r w:rsidR="00B80A79" w:rsidRPr="00B80A79">
          <w:rPr>
            <w:noProof/>
            <w:webHidden/>
            <w:sz w:val="24"/>
          </w:rPr>
          <w:fldChar w:fldCharType="end"/>
        </w:r>
      </w:hyperlink>
    </w:p>
    <w:p w14:paraId="03B956B3" w14:textId="7B40192E" w:rsidR="00B80A79" w:rsidRPr="00B80A79" w:rsidRDefault="00101E1B" w:rsidP="00B80A79">
      <w:pPr>
        <w:pStyle w:val="TOC2"/>
        <w:tabs>
          <w:tab w:val="right" w:leader="dot" w:pos="9345"/>
        </w:tabs>
        <w:spacing w:line="400" w:lineRule="exact"/>
        <w:ind w:leftChars="0" w:left="0"/>
        <w:rPr>
          <w:rFonts w:cstheme="minorBidi"/>
          <w:noProof/>
          <w:sz w:val="24"/>
          <w:szCs w:val="22"/>
        </w:rPr>
      </w:pPr>
      <w:hyperlink w:anchor="_Toc104199707" w:history="1">
        <w:r w:rsidR="00B80A79" w:rsidRPr="00B80A79">
          <w:rPr>
            <w:rStyle w:val="af"/>
            <w:noProof/>
            <w:sz w:val="24"/>
          </w:rPr>
          <w:t>2.3</w:t>
        </w:r>
        <w:r w:rsidR="00B80A79" w:rsidRPr="00B80A79">
          <w:rPr>
            <w:rStyle w:val="af"/>
            <w:noProof/>
            <w:sz w:val="24"/>
          </w:rPr>
          <w:t>基于代理建模</w:t>
        </w:r>
        <w:r w:rsidR="00B80A79" w:rsidRPr="00B80A79">
          <w:rPr>
            <w:noProof/>
            <w:webHidden/>
            <w:sz w:val="24"/>
          </w:rPr>
          <w:tab/>
        </w:r>
        <w:r w:rsidR="00B80A79" w:rsidRPr="00B80A79">
          <w:rPr>
            <w:noProof/>
            <w:webHidden/>
            <w:sz w:val="24"/>
          </w:rPr>
          <w:fldChar w:fldCharType="begin"/>
        </w:r>
        <w:r w:rsidR="00B80A79" w:rsidRPr="00B80A79">
          <w:rPr>
            <w:noProof/>
            <w:webHidden/>
            <w:sz w:val="24"/>
          </w:rPr>
          <w:instrText xml:space="preserve"> PAGEREF _Toc104199707 \h </w:instrText>
        </w:r>
        <w:r w:rsidR="00B80A79" w:rsidRPr="00B80A79">
          <w:rPr>
            <w:noProof/>
            <w:webHidden/>
            <w:sz w:val="24"/>
          </w:rPr>
        </w:r>
        <w:r w:rsidR="00B80A79" w:rsidRPr="00B80A79">
          <w:rPr>
            <w:noProof/>
            <w:webHidden/>
            <w:sz w:val="24"/>
          </w:rPr>
          <w:fldChar w:fldCharType="separate"/>
        </w:r>
        <w:r w:rsidR="00B80A79" w:rsidRPr="00B80A79">
          <w:rPr>
            <w:noProof/>
            <w:webHidden/>
            <w:sz w:val="24"/>
          </w:rPr>
          <w:t>5</w:t>
        </w:r>
        <w:r w:rsidR="00B80A79" w:rsidRPr="00B80A79">
          <w:rPr>
            <w:noProof/>
            <w:webHidden/>
            <w:sz w:val="24"/>
          </w:rPr>
          <w:fldChar w:fldCharType="end"/>
        </w:r>
      </w:hyperlink>
    </w:p>
    <w:p w14:paraId="783FCFA0" w14:textId="68B5AEF8" w:rsidR="00B80A79" w:rsidRPr="00B80A79" w:rsidRDefault="00101E1B" w:rsidP="00B80A79">
      <w:pPr>
        <w:pStyle w:val="TOC3"/>
        <w:tabs>
          <w:tab w:val="right" w:leader="dot" w:pos="9345"/>
        </w:tabs>
        <w:spacing w:line="400" w:lineRule="exact"/>
        <w:ind w:leftChars="0" w:left="0"/>
        <w:rPr>
          <w:rFonts w:cstheme="minorBidi"/>
          <w:noProof/>
          <w:sz w:val="24"/>
          <w:szCs w:val="22"/>
        </w:rPr>
      </w:pPr>
      <w:hyperlink w:anchor="_Toc104199708" w:history="1">
        <w:r w:rsidR="00B80A79" w:rsidRPr="00B80A79">
          <w:rPr>
            <w:rStyle w:val="af"/>
            <w:noProof/>
            <w:sz w:val="24"/>
          </w:rPr>
          <w:t>2.3.1</w:t>
        </w:r>
        <w:r w:rsidR="00B80A79" w:rsidRPr="00B80A79">
          <w:rPr>
            <w:rStyle w:val="af"/>
            <w:noProof/>
            <w:sz w:val="24"/>
          </w:rPr>
          <w:t>基于代理建模原理</w:t>
        </w:r>
        <w:r w:rsidR="00B80A79" w:rsidRPr="00B80A79">
          <w:rPr>
            <w:noProof/>
            <w:webHidden/>
            <w:sz w:val="24"/>
          </w:rPr>
          <w:tab/>
        </w:r>
        <w:r w:rsidR="00B80A79" w:rsidRPr="00B80A79">
          <w:rPr>
            <w:noProof/>
            <w:webHidden/>
            <w:sz w:val="24"/>
          </w:rPr>
          <w:fldChar w:fldCharType="begin"/>
        </w:r>
        <w:r w:rsidR="00B80A79" w:rsidRPr="00B80A79">
          <w:rPr>
            <w:noProof/>
            <w:webHidden/>
            <w:sz w:val="24"/>
          </w:rPr>
          <w:instrText xml:space="preserve"> PAGEREF _Toc104199708 \h </w:instrText>
        </w:r>
        <w:r w:rsidR="00B80A79" w:rsidRPr="00B80A79">
          <w:rPr>
            <w:noProof/>
            <w:webHidden/>
            <w:sz w:val="24"/>
          </w:rPr>
        </w:r>
        <w:r w:rsidR="00B80A79" w:rsidRPr="00B80A79">
          <w:rPr>
            <w:noProof/>
            <w:webHidden/>
            <w:sz w:val="24"/>
          </w:rPr>
          <w:fldChar w:fldCharType="separate"/>
        </w:r>
        <w:r w:rsidR="00B80A79" w:rsidRPr="00B80A79">
          <w:rPr>
            <w:noProof/>
            <w:webHidden/>
            <w:sz w:val="24"/>
          </w:rPr>
          <w:t>5</w:t>
        </w:r>
        <w:r w:rsidR="00B80A79" w:rsidRPr="00B80A79">
          <w:rPr>
            <w:noProof/>
            <w:webHidden/>
            <w:sz w:val="24"/>
          </w:rPr>
          <w:fldChar w:fldCharType="end"/>
        </w:r>
      </w:hyperlink>
    </w:p>
    <w:p w14:paraId="430D3755" w14:textId="6098A3E8" w:rsidR="00B80A79" w:rsidRPr="00B80A79" w:rsidRDefault="00101E1B" w:rsidP="00B80A79">
      <w:pPr>
        <w:pStyle w:val="TOC3"/>
        <w:tabs>
          <w:tab w:val="right" w:leader="dot" w:pos="9345"/>
        </w:tabs>
        <w:spacing w:line="400" w:lineRule="exact"/>
        <w:ind w:leftChars="0" w:left="0"/>
        <w:rPr>
          <w:rFonts w:cstheme="minorBidi"/>
          <w:noProof/>
          <w:sz w:val="24"/>
          <w:szCs w:val="22"/>
        </w:rPr>
      </w:pPr>
      <w:hyperlink w:anchor="_Toc104199709" w:history="1">
        <w:r w:rsidR="00B80A79" w:rsidRPr="00B80A79">
          <w:rPr>
            <w:rStyle w:val="af"/>
            <w:noProof/>
            <w:sz w:val="24"/>
          </w:rPr>
          <w:t>2.3.2</w:t>
        </w:r>
        <w:r w:rsidR="00B80A79" w:rsidRPr="00B80A79">
          <w:rPr>
            <w:rStyle w:val="af"/>
            <w:noProof/>
            <w:sz w:val="24"/>
          </w:rPr>
          <w:t>基于代理建模分析</w:t>
        </w:r>
        <w:r w:rsidR="00B80A79" w:rsidRPr="00B80A79">
          <w:rPr>
            <w:noProof/>
            <w:webHidden/>
            <w:sz w:val="24"/>
          </w:rPr>
          <w:tab/>
        </w:r>
        <w:r w:rsidR="00B80A79" w:rsidRPr="00B80A79">
          <w:rPr>
            <w:noProof/>
            <w:webHidden/>
            <w:sz w:val="24"/>
          </w:rPr>
          <w:fldChar w:fldCharType="begin"/>
        </w:r>
        <w:r w:rsidR="00B80A79" w:rsidRPr="00B80A79">
          <w:rPr>
            <w:noProof/>
            <w:webHidden/>
            <w:sz w:val="24"/>
          </w:rPr>
          <w:instrText xml:space="preserve"> PAGEREF _Toc104199709 \h </w:instrText>
        </w:r>
        <w:r w:rsidR="00B80A79" w:rsidRPr="00B80A79">
          <w:rPr>
            <w:noProof/>
            <w:webHidden/>
            <w:sz w:val="24"/>
          </w:rPr>
        </w:r>
        <w:r w:rsidR="00B80A79" w:rsidRPr="00B80A79">
          <w:rPr>
            <w:noProof/>
            <w:webHidden/>
            <w:sz w:val="24"/>
          </w:rPr>
          <w:fldChar w:fldCharType="separate"/>
        </w:r>
        <w:r w:rsidR="00B80A79" w:rsidRPr="00B80A79">
          <w:rPr>
            <w:noProof/>
            <w:webHidden/>
            <w:sz w:val="24"/>
          </w:rPr>
          <w:t>6</w:t>
        </w:r>
        <w:r w:rsidR="00B80A79" w:rsidRPr="00B80A79">
          <w:rPr>
            <w:noProof/>
            <w:webHidden/>
            <w:sz w:val="24"/>
          </w:rPr>
          <w:fldChar w:fldCharType="end"/>
        </w:r>
      </w:hyperlink>
    </w:p>
    <w:p w14:paraId="6D108008" w14:textId="7E94EEB5" w:rsidR="00B80A79" w:rsidRPr="00B80A79" w:rsidRDefault="00101E1B" w:rsidP="00B80A79">
      <w:pPr>
        <w:pStyle w:val="TOC2"/>
        <w:tabs>
          <w:tab w:val="right" w:leader="dot" w:pos="9345"/>
        </w:tabs>
        <w:spacing w:line="400" w:lineRule="exact"/>
        <w:ind w:leftChars="0" w:left="0"/>
        <w:rPr>
          <w:rFonts w:cstheme="minorBidi"/>
          <w:noProof/>
          <w:sz w:val="24"/>
          <w:szCs w:val="22"/>
        </w:rPr>
      </w:pPr>
      <w:hyperlink w:anchor="_Toc104199710" w:history="1">
        <w:r w:rsidR="00B80A79" w:rsidRPr="00B80A79">
          <w:rPr>
            <w:rStyle w:val="af"/>
            <w:noProof/>
            <w:sz w:val="24"/>
          </w:rPr>
          <w:t>2.4</w:t>
        </w:r>
        <w:r w:rsidR="00B80A79" w:rsidRPr="00B80A79">
          <w:rPr>
            <w:rStyle w:val="af"/>
            <w:noProof/>
            <w:sz w:val="24"/>
          </w:rPr>
          <w:t>本章小结</w:t>
        </w:r>
        <w:r w:rsidR="00B80A79" w:rsidRPr="00B80A79">
          <w:rPr>
            <w:noProof/>
            <w:webHidden/>
            <w:sz w:val="24"/>
          </w:rPr>
          <w:tab/>
        </w:r>
        <w:r w:rsidR="00B80A79" w:rsidRPr="00B80A79">
          <w:rPr>
            <w:noProof/>
            <w:webHidden/>
            <w:sz w:val="24"/>
          </w:rPr>
          <w:fldChar w:fldCharType="begin"/>
        </w:r>
        <w:r w:rsidR="00B80A79" w:rsidRPr="00B80A79">
          <w:rPr>
            <w:noProof/>
            <w:webHidden/>
            <w:sz w:val="24"/>
          </w:rPr>
          <w:instrText xml:space="preserve"> PAGEREF _Toc104199710 \h </w:instrText>
        </w:r>
        <w:r w:rsidR="00B80A79" w:rsidRPr="00B80A79">
          <w:rPr>
            <w:noProof/>
            <w:webHidden/>
            <w:sz w:val="24"/>
          </w:rPr>
        </w:r>
        <w:r w:rsidR="00B80A79" w:rsidRPr="00B80A79">
          <w:rPr>
            <w:noProof/>
            <w:webHidden/>
            <w:sz w:val="24"/>
          </w:rPr>
          <w:fldChar w:fldCharType="separate"/>
        </w:r>
        <w:r w:rsidR="00B80A79" w:rsidRPr="00B80A79">
          <w:rPr>
            <w:noProof/>
            <w:webHidden/>
            <w:sz w:val="24"/>
          </w:rPr>
          <w:t>6</w:t>
        </w:r>
        <w:r w:rsidR="00B80A79" w:rsidRPr="00B80A79">
          <w:rPr>
            <w:noProof/>
            <w:webHidden/>
            <w:sz w:val="24"/>
          </w:rPr>
          <w:fldChar w:fldCharType="end"/>
        </w:r>
      </w:hyperlink>
    </w:p>
    <w:p w14:paraId="2D0CB00A" w14:textId="7BA16AD0" w:rsidR="00B80A79" w:rsidRPr="00B80A79" w:rsidRDefault="00101E1B" w:rsidP="00B80A79">
      <w:pPr>
        <w:pStyle w:val="TOC1"/>
        <w:tabs>
          <w:tab w:val="right" w:leader="dot" w:pos="9345"/>
        </w:tabs>
        <w:spacing w:line="400" w:lineRule="exact"/>
        <w:rPr>
          <w:rFonts w:cstheme="minorBidi"/>
          <w:noProof/>
          <w:sz w:val="24"/>
          <w:szCs w:val="22"/>
        </w:rPr>
      </w:pPr>
      <w:hyperlink w:anchor="_Toc104199711" w:history="1">
        <w:r w:rsidR="00B80A79" w:rsidRPr="00B80A79">
          <w:rPr>
            <w:rStyle w:val="af"/>
            <w:noProof/>
            <w:sz w:val="24"/>
          </w:rPr>
          <w:t>3</w:t>
        </w:r>
        <w:r w:rsidR="00B80A79" w:rsidRPr="00B80A79">
          <w:rPr>
            <w:rStyle w:val="af"/>
            <w:noProof/>
            <w:sz w:val="24"/>
          </w:rPr>
          <w:t>模型建立</w:t>
        </w:r>
        <w:r w:rsidR="00B80A79" w:rsidRPr="00B80A79">
          <w:rPr>
            <w:noProof/>
            <w:webHidden/>
            <w:sz w:val="24"/>
          </w:rPr>
          <w:tab/>
        </w:r>
        <w:r w:rsidR="00B80A79" w:rsidRPr="00B80A79">
          <w:rPr>
            <w:noProof/>
            <w:webHidden/>
            <w:sz w:val="24"/>
          </w:rPr>
          <w:fldChar w:fldCharType="begin"/>
        </w:r>
        <w:r w:rsidR="00B80A79" w:rsidRPr="00B80A79">
          <w:rPr>
            <w:noProof/>
            <w:webHidden/>
            <w:sz w:val="24"/>
          </w:rPr>
          <w:instrText xml:space="preserve"> PAGEREF _Toc104199711 \h </w:instrText>
        </w:r>
        <w:r w:rsidR="00B80A79" w:rsidRPr="00B80A79">
          <w:rPr>
            <w:noProof/>
            <w:webHidden/>
            <w:sz w:val="24"/>
          </w:rPr>
        </w:r>
        <w:r w:rsidR="00B80A79" w:rsidRPr="00B80A79">
          <w:rPr>
            <w:noProof/>
            <w:webHidden/>
            <w:sz w:val="24"/>
          </w:rPr>
          <w:fldChar w:fldCharType="separate"/>
        </w:r>
        <w:r w:rsidR="00B80A79" w:rsidRPr="00B80A79">
          <w:rPr>
            <w:noProof/>
            <w:webHidden/>
            <w:sz w:val="24"/>
          </w:rPr>
          <w:t>8</w:t>
        </w:r>
        <w:r w:rsidR="00B80A79" w:rsidRPr="00B80A79">
          <w:rPr>
            <w:noProof/>
            <w:webHidden/>
            <w:sz w:val="24"/>
          </w:rPr>
          <w:fldChar w:fldCharType="end"/>
        </w:r>
      </w:hyperlink>
    </w:p>
    <w:p w14:paraId="5ACA304B" w14:textId="10E09CAD" w:rsidR="00B80A79" w:rsidRPr="00B80A79" w:rsidRDefault="00101E1B" w:rsidP="00B80A79">
      <w:pPr>
        <w:pStyle w:val="TOC2"/>
        <w:tabs>
          <w:tab w:val="right" w:leader="dot" w:pos="9345"/>
        </w:tabs>
        <w:spacing w:line="400" w:lineRule="exact"/>
        <w:ind w:leftChars="0" w:left="0"/>
        <w:rPr>
          <w:rFonts w:cstheme="minorBidi"/>
          <w:noProof/>
          <w:sz w:val="24"/>
          <w:szCs w:val="22"/>
        </w:rPr>
      </w:pPr>
      <w:hyperlink w:anchor="_Toc104199712" w:history="1">
        <w:r w:rsidR="00B80A79" w:rsidRPr="00B80A79">
          <w:rPr>
            <w:rStyle w:val="af"/>
            <w:noProof/>
            <w:sz w:val="24"/>
          </w:rPr>
          <w:t>3.1</w:t>
        </w:r>
        <w:r w:rsidR="00B80A79" w:rsidRPr="00B80A79">
          <w:rPr>
            <w:rStyle w:val="af"/>
            <w:noProof/>
            <w:sz w:val="24"/>
          </w:rPr>
          <w:t>学校网络建模</w:t>
        </w:r>
        <w:r w:rsidR="00B80A79" w:rsidRPr="00B80A79">
          <w:rPr>
            <w:noProof/>
            <w:webHidden/>
            <w:sz w:val="24"/>
          </w:rPr>
          <w:tab/>
        </w:r>
        <w:r w:rsidR="00B80A79" w:rsidRPr="00B80A79">
          <w:rPr>
            <w:noProof/>
            <w:webHidden/>
            <w:sz w:val="24"/>
          </w:rPr>
          <w:fldChar w:fldCharType="begin"/>
        </w:r>
        <w:r w:rsidR="00B80A79" w:rsidRPr="00B80A79">
          <w:rPr>
            <w:noProof/>
            <w:webHidden/>
            <w:sz w:val="24"/>
          </w:rPr>
          <w:instrText xml:space="preserve"> PAGEREF _Toc104199712 \h </w:instrText>
        </w:r>
        <w:r w:rsidR="00B80A79" w:rsidRPr="00B80A79">
          <w:rPr>
            <w:noProof/>
            <w:webHidden/>
            <w:sz w:val="24"/>
          </w:rPr>
        </w:r>
        <w:r w:rsidR="00B80A79" w:rsidRPr="00B80A79">
          <w:rPr>
            <w:noProof/>
            <w:webHidden/>
            <w:sz w:val="24"/>
          </w:rPr>
          <w:fldChar w:fldCharType="separate"/>
        </w:r>
        <w:r w:rsidR="00B80A79" w:rsidRPr="00B80A79">
          <w:rPr>
            <w:noProof/>
            <w:webHidden/>
            <w:sz w:val="24"/>
          </w:rPr>
          <w:t>8</w:t>
        </w:r>
        <w:r w:rsidR="00B80A79" w:rsidRPr="00B80A79">
          <w:rPr>
            <w:noProof/>
            <w:webHidden/>
            <w:sz w:val="24"/>
          </w:rPr>
          <w:fldChar w:fldCharType="end"/>
        </w:r>
      </w:hyperlink>
    </w:p>
    <w:p w14:paraId="19ABA416" w14:textId="19B41BA5" w:rsidR="00B80A79" w:rsidRPr="00B80A79" w:rsidRDefault="00101E1B" w:rsidP="00B80A79">
      <w:pPr>
        <w:pStyle w:val="TOC2"/>
        <w:tabs>
          <w:tab w:val="right" w:leader="dot" w:pos="9345"/>
        </w:tabs>
        <w:spacing w:line="400" w:lineRule="exact"/>
        <w:ind w:leftChars="0" w:left="0"/>
        <w:rPr>
          <w:rFonts w:cstheme="minorBidi"/>
          <w:noProof/>
          <w:sz w:val="24"/>
          <w:szCs w:val="22"/>
        </w:rPr>
      </w:pPr>
      <w:hyperlink w:anchor="_Toc104199713" w:history="1">
        <w:r w:rsidR="00B80A79" w:rsidRPr="00B80A79">
          <w:rPr>
            <w:rStyle w:val="af"/>
            <w:noProof/>
            <w:sz w:val="24"/>
          </w:rPr>
          <w:t>3.2</w:t>
        </w:r>
        <w:r w:rsidR="00B80A79" w:rsidRPr="00B80A79">
          <w:rPr>
            <w:rStyle w:val="af"/>
            <w:noProof/>
            <w:sz w:val="24"/>
          </w:rPr>
          <w:t>代理设计</w:t>
        </w:r>
        <w:r w:rsidR="00B80A79" w:rsidRPr="00B80A79">
          <w:rPr>
            <w:noProof/>
            <w:webHidden/>
            <w:sz w:val="24"/>
          </w:rPr>
          <w:tab/>
        </w:r>
        <w:r w:rsidR="00B80A79" w:rsidRPr="00B80A79">
          <w:rPr>
            <w:noProof/>
            <w:webHidden/>
            <w:sz w:val="24"/>
          </w:rPr>
          <w:fldChar w:fldCharType="begin"/>
        </w:r>
        <w:r w:rsidR="00B80A79" w:rsidRPr="00B80A79">
          <w:rPr>
            <w:noProof/>
            <w:webHidden/>
            <w:sz w:val="24"/>
          </w:rPr>
          <w:instrText xml:space="preserve"> PAGEREF _Toc104199713 \h </w:instrText>
        </w:r>
        <w:r w:rsidR="00B80A79" w:rsidRPr="00B80A79">
          <w:rPr>
            <w:noProof/>
            <w:webHidden/>
            <w:sz w:val="24"/>
          </w:rPr>
        </w:r>
        <w:r w:rsidR="00B80A79" w:rsidRPr="00B80A79">
          <w:rPr>
            <w:noProof/>
            <w:webHidden/>
            <w:sz w:val="24"/>
          </w:rPr>
          <w:fldChar w:fldCharType="separate"/>
        </w:r>
        <w:r w:rsidR="00B80A79" w:rsidRPr="00B80A79">
          <w:rPr>
            <w:noProof/>
            <w:webHidden/>
            <w:sz w:val="24"/>
          </w:rPr>
          <w:t>9</w:t>
        </w:r>
        <w:r w:rsidR="00B80A79" w:rsidRPr="00B80A79">
          <w:rPr>
            <w:noProof/>
            <w:webHidden/>
            <w:sz w:val="24"/>
          </w:rPr>
          <w:fldChar w:fldCharType="end"/>
        </w:r>
      </w:hyperlink>
    </w:p>
    <w:p w14:paraId="68C2969D" w14:textId="176724F6" w:rsidR="00B80A79" w:rsidRPr="00B80A79" w:rsidRDefault="00101E1B" w:rsidP="00B80A79">
      <w:pPr>
        <w:pStyle w:val="TOC3"/>
        <w:tabs>
          <w:tab w:val="right" w:leader="dot" w:pos="9345"/>
        </w:tabs>
        <w:spacing w:line="400" w:lineRule="exact"/>
        <w:ind w:leftChars="0" w:left="0"/>
        <w:rPr>
          <w:rFonts w:cstheme="minorBidi"/>
          <w:noProof/>
          <w:sz w:val="24"/>
          <w:szCs w:val="22"/>
        </w:rPr>
      </w:pPr>
      <w:hyperlink w:anchor="_Toc104199714" w:history="1">
        <w:r w:rsidR="00B80A79" w:rsidRPr="00B80A79">
          <w:rPr>
            <w:rStyle w:val="af"/>
            <w:noProof/>
            <w:sz w:val="24"/>
          </w:rPr>
          <w:t>3.2.1</w:t>
        </w:r>
        <w:r w:rsidR="00B80A79" w:rsidRPr="00B80A79">
          <w:rPr>
            <w:rStyle w:val="af"/>
            <w:noProof/>
            <w:sz w:val="24"/>
          </w:rPr>
          <w:t>代理类型</w:t>
        </w:r>
        <w:r w:rsidR="00B80A79" w:rsidRPr="00B80A79">
          <w:rPr>
            <w:noProof/>
            <w:webHidden/>
            <w:sz w:val="24"/>
          </w:rPr>
          <w:tab/>
        </w:r>
        <w:r w:rsidR="00B80A79" w:rsidRPr="00B80A79">
          <w:rPr>
            <w:noProof/>
            <w:webHidden/>
            <w:sz w:val="24"/>
          </w:rPr>
          <w:fldChar w:fldCharType="begin"/>
        </w:r>
        <w:r w:rsidR="00B80A79" w:rsidRPr="00B80A79">
          <w:rPr>
            <w:noProof/>
            <w:webHidden/>
            <w:sz w:val="24"/>
          </w:rPr>
          <w:instrText xml:space="preserve"> PAGEREF _Toc104199714 \h </w:instrText>
        </w:r>
        <w:r w:rsidR="00B80A79" w:rsidRPr="00B80A79">
          <w:rPr>
            <w:noProof/>
            <w:webHidden/>
            <w:sz w:val="24"/>
          </w:rPr>
        </w:r>
        <w:r w:rsidR="00B80A79" w:rsidRPr="00B80A79">
          <w:rPr>
            <w:noProof/>
            <w:webHidden/>
            <w:sz w:val="24"/>
          </w:rPr>
          <w:fldChar w:fldCharType="separate"/>
        </w:r>
        <w:r w:rsidR="00B80A79" w:rsidRPr="00B80A79">
          <w:rPr>
            <w:noProof/>
            <w:webHidden/>
            <w:sz w:val="24"/>
          </w:rPr>
          <w:t>9</w:t>
        </w:r>
        <w:r w:rsidR="00B80A79" w:rsidRPr="00B80A79">
          <w:rPr>
            <w:noProof/>
            <w:webHidden/>
            <w:sz w:val="24"/>
          </w:rPr>
          <w:fldChar w:fldCharType="end"/>
        </w:r>
      </w:hyperlink>
    </w:p>
    <w:p w14:paraId="0C18EED6" w14:textId="73B88E6B" w:rsidR="00B80A79" w:rsidRPr="00B80A79" w:rsidRDefault="00101E1B" w:rsidP="00B80A79">
      <w:pPr>
        <w:pStyle w:val="TOC3"/>
        <w:tabs>
          <w:tab w:val="right" w:leader="dot" w:pos="9345"/>
        </w:tabs>
        <w:spacing w:line="400" w:lineRule="exact"/>
        <w:ind w:leftChars="0" w:left="0"/>
        <w:rPr>
          <w:rFonts w:cstheme="minorBidi"/>
          <w:noProof/>
          <w:sz w:val="24"/>
          <w:szCs w:val="22"/>
        </w:rPr>
      </w:pPr>
      <w:hyperlink w:anchor="_Toc104199715" w:history="1">
        <w:r w:rsidR="00B80A79" w:rsidRPr="00B80A79">
          <w:rPr>
            <w:rStyle w:val="af"/>
            <w:noProof/>
            <w:sz w:val="24"/>
          </w:rPr>
          <w:t>3.2.2</w:t>
        </w:r>
        <w:r w:rsidR="00B80A79" w:rsidRPr="00B80A79">
          <w:rPr>
            <w:rStyle w:val="af"/>
            <w:noProof/>
            <w:sz w:val="24"/>
          </w:rPr>
          <w:t>代理时间表</w:t>
        </w:r>
        <w:r w:rsidR="00B80A79" w:rsidRPr="00B80A79">
          <w:rPr>
            <w:noProof/>
            <w:webHidden/>
            <w:sz w:val="24"/>
          </w:rPr>
          <w:tab/>
        </w:r>
        <w:r w:rsidR="00B80A79" w:rsidRPr="00B80A79">
          <w:rPr>
            <w:noProof/>
            <w:webHidden/>
            <w:sz w:val="24"/>
          </w:rPr>
          <w:fldChar w:fldCharType="begin"/>
        </w:r>
        <w:r w:rsidR="00B80A79" w:rsidRPr="00B80A79">
          <w:rPr>
            <w:noProof/>
            <w:webHidden/>
            <w:sz w:val="24"/>
          </w:rPr>
          <w:instrText xml:space="preserve"> PAGEREF _Toc104199715 \h </w:instrText>
        </w:r>
        <w:r w:rsidR="00B80A79" w:rsidRPr="00B80A79">
          <w:rPr>
            <w:noProof/>
            <w:webHidden/>
            <w:sz w:val="24"/>
          </w:rPr>
        </w:r>
        <w:r w:rsidR="00B80A79" w:rsidRPr="00B80A79">
          <w:rPr>
            <w:noProof/>
            <w:webHidden/>
            <w:sz w:val="24"/>
          </w:rPr>
          <w:fldChar w:fldCharType="separate"/>
        </w:r>
        <w:r w:rsidR="00B80A79" w:rsidRPr="00B80A79">
          <w:rPr>
            <w:noProof/>
            <w:webHidden/>
            <w:sz w:val="24"/>
          </w:rPr>
          <w:t>9</w:t>
        </w:r>
        <w:r w:rsidR="00B80A79" w:rsidRPr="00B80A79">
          <w:rPr>
            <w:noProof/>
            <w:webHidden/>
            <w:sz w:val="24"/>
          </w:rPr>
          <w:fldChar w:fldCharType="end"/>
        </w:r>
      </w:hyperlink>
    </w:p>
    <w:p w14:paraId="338F4D80" w14:textId="44D04593" w:rsidR="00B80A79" w:rsidRPr="00B80A79" w:rsidRDefault="00101E1B" w:rsidP="00B80A79">
      <w:pPr>
        <w:pStyle w:val="TOC3"/>
        <w:tabs>
          <w:tab w:val="right" w:leader="dot" w:pos="9345"/>
        </w:tabs>
        <w:spacing w:line="400" w:lineRule="exact"/>
        <w:ind w:leftChars="0" w:left="0"/>
        <w:rPr>
          <w:rFonts w:cstheme="minorBidi"/>
          <w:noProof/>
          <w:sz w:val="24"/>
          <w:szCs w:val="22"/>
        </w:rPr>
      </w:pPr>
      <w:hyperlink w:anchor="_Toc104199716" w:history="1">
        <w:r w:rsidR="00B80A79" w:rsidRPr="00B80A79">
          <w:rPr>
            <w:rStyle w:val="af"/>
            <w:noProof/>
            <w:sz w:val="24"/>
          </w:rPr>
          <w:t>3.2.3</w:t>
        </w:r>
        <w:r w:rsidR="00B80A79" w:rsidRPr="00B80A79">
          <w:rPr>
            <w:rStyle w:val="af"/>
            <w:noProof/>
            <w:sz w:val="24"/>
          </w:rPr>
          <w:t>代理移动</w:t>
        </w:r>
        <w:r w:rsidR="00B80A79" w:rsidRPr="00B80A79">
          <w:rPr>
            <w:noProof/>
            <w:webHidden/>
            <w:sz w:val="24"/>
          </w:rPr>
          <w:tab/>
        </w:r>
        <w:r w:rsidR="00B80A79" w:rsidRPr="00B80A79">
          <w:rPr>
            <w:noProof/>
            <w:webHidden/>
            <w:sz w:val="24"/>
          </w:rPr>
          <w:fldChar w:fldCharType="begin"/>
        </w:r>
        <w:r w:rsidR="00B80A79" w:rsidRPr="00B80A79">
          <w:rPr>
            <w:noProof/>
            <w:webHidden/>
            <w:sz w:val="24"/>
          </w:rPr>
          <w:instrText xml:space="preserve"> PAGEREF _Toc104199716 \h </w:instrText>
        </w:r>
        <w:r w:rsidR="00B80A79" w:rsidRPr="00B80A79">
          <w:rPr>
            <w:noProof/>
            <w:webHidden/>
            <w:sz w:val="24"/>
          </w:rPr>
        </w:r>
        <w:r w:rsidR="00B80A79" w:rsidRPr="00B80A79">
          <w:rPr>
            <w:noProof/>
            <w:webHidden/>
            <w:sz w:val="24"/>
          </w:rPr>
          <w:fldChar w:fldCharType="separate"/>
        </w:r>
        <w:r w:rsidR="00B80A79" w:rsidRPr="00B80A79">
          <w:rPr>
            <w:noProof/>
            <w:webHidden/>
            <w:sz w:val="24"/>
          </w:rPr>
          <w:t>10</w:t>
        </w:r>
        <w:r w:rsidR="00B80A79" w:rsidRPr="00B80A79">
          <w:rPr>
            <w:noProof/>
            <w:webHidden/>
            <w:sz w:val="24"/>
          </w:rPr>
          <w:fldChar w:fldCharType="end"/>
        </w:r>
      </w:hyperlink>
    </w:p>
    <w:p w14:paraId="1B9D0576" w14:textId="3681A39B" w:rsidR="00B80A79" w:rsidRPr="00B80A79" w:rsidRDefault="00101E1B" w:rsidP="00B80A79">
      <w:pPr>
        <w:pStyle w:val="TOC2"/>
        <w:tabs>
          <w:tab w:val="right" w:leader="dot" w:pos="9345"/>
        </w:tabs>
        <w:spacing w:line="400" w:lineRule="exact"/>
        <w:ind w:leftChars="0" w:left="0"/>
        <w:rPr>
          <w:rFonts w:cstheme="minorBidi"/>
          <w:noProof/>
          <w:sz w:val="24"/>
          <w:szCs w:val="22"/>
        </w:rPr>
      </w:pPr>
      <w:hyperlink w:anchor="_Toc104199717" w:history="1">
        <w:r w:rsidR="00B80A79" w:rsidRPr="00B80A79">
          <w:rPr>
            <w:rStyle w:val="af"/>
            <w:noProof/>
            <w:sz w:val="24"/>
          </w:rPr>
          <w:t>3.3</w:t>
        </w:r>
        <w:r w:rsidR="00B80A79" w:rsidRPr="00B80A79">
          <w:rPr>
            <w:rStyle w:val="af"/>
            <w:noProof/>
            <w:sz w:val="24"/>
          </w:rPr>
          <w:t>感染传播</w:t>
        </w:r>
        <w:r w:rsidR="00B80A79" w:rsidRPr="00B80A79">
          <w:rPr>
            <w:noProof/>
            <w:webHidden/>
            <w:sz w:val="24"/>
          </w:rPr>
          <w:tab/>
        </w:r>
        <w:r w:rsidR="00B80A79" w:rsidRPr="00B80A79">
          <w:rPr>
            <w:noProof/>
            <w:webHidden/>
            <w:sz w:val="24"/>
          </w:rPr>
          <w:fldChar w:fldCharType="begin"/>
        </w:r>
        <w:r w:rsidR="00B80A79" w:rsidRPr="00B80A79">
          <w:rPr>
            <w:noProof/>
            <w:webHidden/>
            <w:sz w:val="24"/>
          </w:rPr>
          <w:instrText xml:space="preserve"> PAGEREF _Toc104199717 \h </w:instrText>
        </w:r>
        <w:r w:rsidR="00B80A79" w:rsidRPr="00B80A79">
          <w:rPr>
            <w:noProof/>
            <w:webHidden/>
            <w:sz w:val="24"/>
          </w:rPr>
        </w:r>
        <w:r w:rsidR="00B80A79" w:rsidRPr="00B80A79">
          <w:rPr>
            <w:noProof/>
            <w:webHidden/>
            <w:sz w:val="24"/>
          </w:rPr>
          <w:fldChar w:fldCharType="separate"/>
        </w:r>
        <w:r w:rsidR="00B80A79" w:rsidRPr="00B80A79">
          <w:rPr>
            <w:noProof/>
            <w:webHidden/>
            <w:sz w:val="24"/>
          </w:rPr>
          <w:t>10</w:t>
        </w:r>
        <w:r w:rsidR="00B80A79" w:rsidRPr="00B80A79">
          <w:rPr>
            <w:noProof/>
            <w:webHidden/>
            <w:sz w:val="24"/>
          </w:rPr>
          <w:fldChar w:fldCharType="end"/>
        </w:r>
      </w:hyperlink>
    </w:p>
    <w:p w14:paraId="71E75129" w14:textId="37C21621" w:rsidR="00B80A79" w:rsidRPr="00B80A79" w:rsidRDefault="00101E1B" w:rsidP="00B80A79">
      <w:pPr>
        <w:pStyle w:val="TOC3"/>
        <w:tabs>
          <w:tab w:val="right" w:leader="dot" w:pos="9345"/>
        </w:tabs>
        <w:spacing w:line="400" w:lineRule="exact"/>
        <w:ind w:leftChars="0" w:left="0"/>
        <w:rPr>
          <w:rFonts w:cstheme="minorBidi"/>
          <w:noProof/>
          <w:sz w:val="24"/>
          <w:szCs w:val="22"/>
        </w:rPr>
      </w:pPr>
      <w:hyperlink w:anchor="_Toc104199718" w:history="1">
        <w:r w:rsidR="00B80A79" w:rsidRPr="00B80A79">
          <w:rPr>
            <w:rStyle w:val="af"/>
            <w:noProof/>
            <w:sz w:val="24"/>
          </w:rPr>
          <w:t>3.3.1</w:t>
        </w:r>
        <w:r w:rsidR="00B80A79" w:rsidRPr="00B80A79">
          <w:rPr>
            <w:rStyle w:val="af"/>
            <w:noProof/>
            <w:sz w:val="24"/>
          </w:rPr>
          <w:t>代理状态</w:t>
        </w:r>
        <w:r w:rsidR="00B80A79" w:rsidRPr="00B80A79">
          <w:rPr>
            <w:noProof/>
            <w:webHidden/>
            <w:sz w:val="24"/>
          </w:rPr>
          <w:tab/>
        </w:r>
        <w:r w:rsidR="00B80A79" w:rsidRPr="00B80A79">
          <w:rPr>
            <w:noProof/>
            <w:webHidden/>
            <w:sz w:val="24"/>
          </w:rPr>
          <w:fldChar w:fldCharType="begin"/>
        </w:r>
        <w:r w:rsidR="00B80A79" w:rsidRPr="00B80A79">
          <w:rPr>
            <w:noProof/>
            <w:webHidden/>
            <w:sz w:val="24"/>
          </w:rPr>
          <w:instrText xml:space="preserve"> PAGEREF _Toc104199718 \h </w:instrText>
        </w:r>
        <w:r w:rsidR="00B80A79" w:rsidRPr="00B80A79">
          <w:rPr>
            <w:noProof/>
            <w:webHidden/>
            <w:sz w:val="24"/>
          </w:rPr>
        </w:r>
        <w:r w:rsidR="00B80A79" w:rsidRPr="00B80A79">
          <w:rPr>
            <w:noProof/>
            <w:webHidden/>
            <w:sz w:val="24"/>
          </w:rPr>
          <w:fldChar w:fldCharType="separate"/>
        </w:r>
        <w:r w:rsidR="00B80A79" w:rsidRPr="00B80A79">
          <w:rPr>
            <w:noProof/>
            <w:webHidden/>
            <w:sz w:val="24"/>
          </w:rPr>
          <w:t>10</w:t>
        </w:r>
        <w:r w:rsidR="00B80A79" w:rsidRPr="00B80A79">
          <w:rPr>
            <w:noProof/>
            <w:webHidden/>
            <w:sz w:val="24"/>
          </w:rPr>
          <w:fldChar w:fldCharType="end"/>
        </w:r>
      </w:hyperlink>
    </w:p>
    <w:p w14:paraId="5221952B" w14:textId="61B95D08" w:rsidR="00B80A79" w:rsidRPr="00B80A79" w:rsidRDefault="00101E1B" w:rsidP="00B80A79">
      <w:pPr>
        <w:pStyle w:val="TOC3"/>
        <w:tabs>
          <w:tab w:val="right" w:leader="dot" w:pos="9345"/>
        </w:tabs>
        <w:spacing w:line="400" w:lineRule="exact"/>
        <w:ind w:leftChars="0" w:left="0"/>
        <w:rPr>
          <w:rFonts w:cstheme="minorBidi"/>
          <w:noProof/>
          <w:sz w:val="24"/>
          <w:szCs w:val="22"/>
        </w:rPr>
      </w:pPr>
      <w:hyperlink w:anchor="_Toc104199719" w:history="1">
        <w:r w:rsidR="00B80A79" w:rsidRPr="00B80A79">
          <w:rPr>
            <w:rStyle w:val="af"/>
            <w:noProof/>
            <w:sz w:val="24"/>
          </w:rPr>
          <w:t>3.3.2</w:t>
        </w:r>
        <w:r w:rsidR="00B80A79" w:rsidRPr="00B80A79">
          <w:rPr>
            <w:rStyle w:val="af"/>
            <w:noProof/>
            <w:sz w:val="24"/>
          </w:rPr>
          <w:t>代理感染概率</w:t>
        </w:r>
        <w:r w:rsidR="00B80A79" w:rsidRPr="00B80A79">
          <w:rPr>
            <w:noProof/>
            <w:webHidden/>
            <w:sz w:val="24"/>
          </w:rPr>
          <w:tab/>
        </w:r>
        <w:r w:rsidR="00B80A79" w:rsidRPr="00B80A79">
          <w:rPr>
            <w:noProof/>
            <w:webHidden/>
            <w:sz w:val="24"/>
          </w:rPr>
          <w:fldChar w:fldCharType="begin"/>
        </w:r>
        <w:r w:rsidR="00B80A79" w:rsidRPr="00B80A79">
          <w:rPr>
            <w:noProof/>
            <w:webHidden/>
            <w:sz w:val="24"/>
          </w:rPr>
          <w:instrText xml:space="preserve"> PAGEREF _Toc104199719 \h </w:instrText>
        </w:r>
        <w:r w:rsidR="00B80A79" w:rsidRPr="00B80A79">
          <w:rPr>
            <w:noProof/>
            <w:webHidden/>
            <w:sz w:val="24"/>
          </w:rPr>
        </w:r>
        <w:r w:rsidR="00B80A79" w:rsidRPr="00B80A79">
          <w:rPr>
            <w:noProof/>
            <w:webHidden/>
            <w:sz w:val="24"/>
          </w:rPr>
          <w:fldChar w:fldCharType="separate"/>
        </w:r>
        <w:r w:rsidR="00B80A79" w:rsidRPr="00B80A79">
          <w:rPr>
            <w:noProof/>
            <w:webHidden/>
            <w:sz w:val="24"/>
          </w:rPr>
          <w:t>11</w:t>
        </w:r>
        <w:r w:rsidR="00B80A79" w:rsidRPr="00B80A79">
          <w:rPr>
            <w:noProof/>
            <w:webHidden/>
            <w:sz w:val="24"/>
          </w:rPr>
          <w:fldChar w:fldCharType="end"/>
        </w:r>
      </w:hyperlink>
    </w:p>
    <w:p w14:paraId="6D647573" w14:textId="71DAFFFD" w:rsidR="00B80A79" w:rsidRPr="00B80A79" w:rsidRDefault="00101E1B" w:rsidP="00B80A79">
      <w:pPr>
        <w:pStyle w:val="TOC3"/>
        <w:tabs>
          <w:tab w:val="right" w:leader="dot" w:pos="9345"/>
        </w:tabs>
        <w:spacing w:line="400" w:lineRule="exact"/>
        <w:ind w:leftChars="0" w:left="0"/>
        <w:rPr>
          <w:rFonts w:cstheme="minorBidi"/>
          <w:noProof/>
          <w:sz w:val="24"/>
          <w:szCs w:val="22"/>
        </w:rPr>
      </w:pPr>
      <w:hyperlink w:anchor="_Toc104199720" w:history="1">
        <w:r w:rsidR="00B80A79" w:rsidRPr="00B80A79">
          <w:rPr>
            <w:rStyle w:val="af"/>
            <w:noProof/>
            <w:sz w:val="24"/>
          </w:rPr>
          <w:t>3.3.3</w:t>
        </w:r>
        <w:r w:rsidR="00B80A79" w:rsidRPr="00B80A79">
          <w:rPr>
            <w:rStyle w:val="af"/>
            <w:noProof/>
            <w:sz w:val="24"/>
          </w:rPr>
          <w:t>传播风险和空间容量</w:t>
        </w:r>
        <w:r w:rsidR="00B80A79" w:rsidRPr="00B80A79">
          <w:rPr>
            <w:noProof/>
            <w:webHidden/>
            <w:sz w:val="24"/>
          </w:rPr>
          <w:tab/>
        </w:r>
        <w:r w:rsidR="00B80A79" w:rsidRPr="00B80A79">
          <w:rPr>
            <w:noProof/>
            <w:webHidden/>
            <w:sz w:val="24"/>
          </w:rPr>
          <w:fldChar w:fldCharType="begin"/>
        </w:r>
        <w:r w:rsidR="00B80A79" w:rsidRPr="00B80A79">
          <w:rPr>
            <w:noProof/>
            <w:webHidden/>
            <w:sz w:val="24"/>
          </w:rPr>
          <w:instrText xml:space="preserve"> PAGEREF _Toc104199720 \h </w:instrText>
        </w:r>
        <w:r w:rsidR="00B80A79" w:rsidRPr="00B80A79">
          <w:rPr>
            <w:noProof/>
            <w:webHidden/>
            <w:sz w:val="24"/>
          </w:rPr>
        </w:r>
        <w:r w:rsidR="00B80A79" w:rsidRPr="00B80A79">
          <w:rPr>
            <w:noProof/>
            <w:webHidden/>
            <w:sz w:val="24"/>
          </w:rPr>
          <w:fldChar w:fldCharType="separate"/>
        </w:r>
        <w:r w:rsidR="00B80A79" w:rsidRPr="00B80A79">
          <w:rPr>
            <w:noProof/>
            <w:webHidden/>
            <w:sz w:val="24"/>
          </w:rPr>
          <w:t>11</w:t>
        </w:r>
        <w:r w:rsidR="00B80A79" w:rsidRPr="00B80A79">
          <w:rPr>
            <w:noProof/>
            <w:webHidden/>
            <w:sz w:val="24"/>
          </w:rPr>
          <w:fldChar w:fldCharType="end"/>
        </w:r>
      </w:hyperlink>
    </w:p>
    <w:p w14:paraId="41FAAD05" w14:textId="0A9C8574" w:rsidR="00B80A79" w:rsidRPr="00B80A79" w:rsidRDefault="00101E1B" w:rsidP="00B80A79">
      <w:pPr>
        <w:pStyle w:val="TOC3"/>
        <w:tabs>
          <w:tab w:val="right" w:leader="dot" w:pos="9345"/>
        </w:tabs>
        <w:spacing w:line="400" w:lineRule="exact"/>
        <w:ind w:leftChars="0" w:left="0"/>
        <w:rPr>
          <w:rFonts w:cstheme="minorBidi"/>
          <w:noProof/>
          <w:sz w:val="24"/>
          <w:szCs w:val="22"/>
        </w:rPr>
      </w:pPr>
      <w:hyperlink w:anchor="_Toc104199721" w:history="1">
        <w:r w:rsidR="00B80A79" w:rsidRPr="00B80A79">
          <w:rPr>
            <w:rStyle w:val="af"/>
            <w:noProof/>
            <w:sz w:val="24"/>
          </w:rPr>
          <w:t>3.3.4</w:t>
        </w:r>
        <w:r w:rsidR="00B80A79" w:rsidRPr="00B80A79">
          <w:rPr>
            <w:rStyle w:val="af"/>
            <w:noProof/>
            <w:sz w:val="24"/>
          </w:rPr>
          <w:t>其余感染</w:t>
        </w:r>
        <w:r w:rsidR="00B80A79" w:rsidRPr="00B80A79">
          <w:rPr>
            <w:noProof/>
            <w:webHidden/>
            <w:sz w:val="24"/>
          </w:rPr>
          <w:tab/>
        </w:r>
        <w:r w:rsidR="00B80A79" w:rsidRPr="00B80A79">
          <w:rPr>
            <w:noProof/>
            <w:webHidden/>
            <w:sz w:val="24"/>
          </w:rPr>
          <w:fldChar w:fldCharType="begin"/>
        </w:r>
        <w:r w:rsidR="00B80A79" w:rsidRPr="00B80A79">
          <w:rPr>
            <w:noProof/>
            <w:webHidden/>
            <w:sz w:val="24"/>
          </w:rPr>
          <w:instrText xml:space="preserve"> PAGEREF _Toc104199721 \h </w:instrText>
        </w:r>
        <w:r w:rsidR="00B80A79" w:rsidRPr="00B80A79">
          <w:rPr>
            <w:noProof/>
            <w:webHidden/>
            <w:sz w:val="24"/>
          </w:rPr>
        </w:r>
        <w:r w:rsidR="00B80A79" w:rsidRPr="00B80A79">
          <w:rPr>
            <w:noProof/>
            <w:webHidden/>
            <w:sz w:val="24"/>
          </w:rPr>
          <w:fldChar w:fldCharType="separate"/>
        </w:r>
        <w:r w:rsidR="00B80A79" w:rsidRPr="00B80A79">
          <w:rPr>
            <w:noProof/>
            <w:webHidden/>
            <w:sz w:val="24"/>
          </w:rPr>
          <w:t>12</w:t>
        </w:r>
        <w:r w:rsidR="00B80A79" w:rsidRPr="00B80A79">
          <w:rPr>
            <w:noProof/>
            <w:webHidden/>
            <w:sz w:val="24"/>
          </w:rPr>
          <w:fldChar w:fldCharType="end"/>
        </w:r>
      </w:hyperlink>
    </w:p>
    <w:p w14:paraId="48CC768D" w14:textId="7D0DDC88" w:rsidR="00B80A79" w:rsidRPr="00B80A79" w:rsidRDefault="00101E1B" w:rsidP="00B80A79">
      <w:pPr>
        <w:pStyle w:val="TOC2"/>
        <w:tabs>
          <w:tab w:val="right" w:leader="dot" w:pos="9345"/>
        </w:tabs>
        <w:spacing w:line="400" w:lineRule="exact"/>
        <w:ind w:leftChars="0" w:left="0"/>
        <w:rPr>
          <w:rFonts w:cstheme="minorBidi"/>
          <w:noProof/>
          <w:sz w:val="24"/>
          <w:szCs w:val="22"/>
        </w:rPr>
      </w:pPr>
      <w:hyperlink w:anchor="_Toc104199722" w:history="1">
        <w:r w:rsidR="00B80A79" w:rsidRPr="00B80A79">
          <w:rPr>
            <w:rStyle w:val="af"/>
            <w:noProof/>
            <w:sz w:val="24"/>
          </w:rPr>
          <w:t>3.4</w:t>
        </w:r>
        <w:r w:rsidR="00B80A79" w:rsidRPr="00B80A79">
          <w:rPr>
            <w:rStyle w:val="af"/>
            <w:noProof/>
            <w:sz w:val="24"/>
          </w:rPr>
          <w:t>基础模型假设</w:t>
        </w:r>
        <w:r w:rsidR="00B80A79" w:rsidRPr="00B80A79">
          <w:rPr>
            <w:noProof/>
            <w:webHidden/>
            <w:sz w:val="24"/>
          </w:rPr>
          <w:tab/>
        </w:r>
        <w:r w:rsidR="00B80A79" w:rsidRPr="00B80A79">
          <w:rPr>
            <w:noProof/>
            <w:webHidden/>
            <w:sz w:val="24"/>
          </w:rPr>
          <w:fldChar w:fldCharType="begin"/>
        </w:r>
        <w:r w:rsidR="00B80A79" w:rsidRPr="00B80A79">
          <w:rPr>
            <w:noProof/>
            <w:webHidden/>
            <w:sz w:val="24"/>
          </w:rPr>
          <w:instrText xml:space="preserve"> PAGEREF _Toc104199722 \h </w:instrText>
        </w:r>
        <w:r w:rsidR="00B80A79" w:rsidRPr="00B80A79">
          <w:rPr>
            <w:noProof/>
            <w:webHidden/>
            <w:sz w:val="24"/>
          </w:rPr>
        </w:r>
        <w:r w:rsidR="00B80A79" w:rsidRPr="00B80A79">
          <w:rPr>
            <w:noProof/>
            <w:webHidden/>
            <w:sz w:val="24"/>
          </w:rPr>
          <w:fldChar w:fldCharType="separate"/>
        </w:r>
        <w:r w:rsidR="00B80A79" w:rsidRPr="00B80A79">
          <w:rPr>
            <w:noProof/>
            <w:webHidden/>
            <w:sz w:val="24"/>
          </w:rPr>
          <w:t>12</w:t>
        </w:r>
        <w:r w:rsidR="00B80A79" w:rsidRPr="00B80A79">
          <w:rPr>
            <w:noProof/>
            <w:webHidden/>
            <w:sz w:val="24"/>
          </w:rPr>
          <w:fldChar w:fldCharType="end"/>
        </w:r>
      </w:hyperlink>
    </w:p>
    <w:p w14:paraId="66ECE1FA" w14:textId="35FD4E25" w:rsidR="00B80A79" w:rsidRPr="00B80A79" w:rsidRDefault="00101E1B" w:rsidP="00B80A79">
      <w:pPr>
        <w:pStyle w:val="TOC2"/>
        <w:tabs>
          <w:tab w:val="right" w:leader="dot" w:pos="9345"/>
        </w:tabs>
        <w:spacing w:line="400" w:lineRule="exact"/>
        <w:ind w:leftChars="0" w:left="0"/>
        <w:rPr>
          <w:rFonts w:cstheme="minorBidi"/>
          <w:noProof/>
          <w:sz w:val="24"/>
          <w:szCs w:val="22"/>
        </w:rPr>
      </w:pPr>
      <w:hyperlink w:anchor="_Toc104199723" w:history="1">
        <w:r w:rsidR="00B80A79" w:rsidRPr="00B80A79">
          <w:rPr>
            <w:rStyle w:val="af"/>
            <w:noProof/>
            <w:sz w:val="24"/>
          </w:rPr>
          <w:t>3.5</w:t>
        </w:r>
        <w:r w:rsidR="00B80A79" w:rsidRPr="00B80A79">
          <w:rPr>
            <w:rStyle w:val="af"/>
            <w:noProof/>
            <w:sz w:val="24"/>
          </w:rPr>
          <w:t>接触向量</w:t>
        </w:r>
        <w:r w:rsidR="00B80A79" w:rsidRPr="00B80A79">
          <w:rPr>
            <w:noProof/>
            <w:webHidden/>
            <w:sz w:val="24"/>
          </w:rPr>
          <w:tab/>
        </w:r>
        <w:r w:rsidR="00B80A79" w:rsidRPr="00B80A79">
          <w:rPr>
            <w:noProof/>
            <w:webHidden/>
            <w:sz w:val="24"/>
          </w:rPr>
          <w:fldChar w:fldCharType="begin"/>
        </w:r>
        <w:r w:rsidR="00B80A79" w:rsidRPr="00B80A79">
          <w:rPr>
            <w:noProof/>
            <w:webHidden/>
            <w:sz w:val="24"/>
          </w:rPr>
          <w:instrText xml:space="preserve"> PAGEREF _Toc104199723 \h </w:instrText>
        </w:r>
        <w:r w:rsidR="00B80A79" w:rsidRPr="00B80A79">
          <w:rPr>
            <w:noProof/>
            <w:webHidden/>
            <w:sz w:val="24"/>
          </w:rPr>
        </w:r>
        <w:r w:rsidR="00B80A79" w:rsidRPr="00B80A79">
          <w:rPr>
            <w:noProof/>
            <w:webHidden/>
            <w:sz w:val="24"/>
          </w:rPr>
          <w:fldChar w:fldCharType="separate"/>
        </w:r>
        <w:r w:rsidR="00B80A79" w:rsidRPr="00B80A79">
          <w:rPr>
            <w:noProof/>
            <w:webHidden/>
            <w:sz w:val="24"/>
          </w:rPr>
          <w:t>12</w:t>
        </w:r>
        <w:r w:rsidR="00B80A79" w:rsidRPr="00B80A79">
          <w:rPr>
            <w:noProof/>
            <w:webHidden/>
            <w:sz w:val="24"/>
          </w:rPr>
          <w:fldChar w:fldCharType="end"/>
        </w:r>
      </w:hyperlink>
    </w:p>
    <w:p w14:paraId="28A61D19" w14:textId="1F1E03A5" w:rsidR="00B80A79" w:rsidRPr="00B80A79" w:rsidRDefault="00101E1B" w:rsidP="00B80A79">
      <w:pPr>
        <w:pStyle w:val="TOC2"/>
        <w:tabs>
          <w:tab w:val="right" w:leader="dot" w:pos="9345"/>
        </w:tabs>
        <w:spacing w:line="400" w:lineRule="exact"/>
        <w:ind w:leftChars="0" w:left="0"/>
        <w:rPr>
          <w:rFonts w:cstheme="minorBidi"/>
          <w:noProof/>
          <w:sz w:val="24"/>
          <w:szCs w:val="22"/>
        </w:rPr>
      </w:pPr>
      <w:hyperlink w:anchor="_Toc104199724" w:history="1">
        <w:r w:rsidR="00B80A79" w:rsidRPr="00B80A79">
          <w:rPr>
            <w:rStyle w:val="af"/>
            <w:noProof/>
            <w:sz w:val="24"/>
          </w:rPr>
          <w:t>3.6</w:t>
        </w:r>
        <w:r w:rsidR="00B80A79" w:rsidRPr="00B80A79">
          <w:rPr>
            <w:rStyle w:val="af"/>
            <w:noProof/>
            <w:sz w:val="24"/>
          </w:rPr>
          <w:t>超级传播事件</w:t>
        </w:r>
        <w:r w:rsidR="00B80A79" w:rsidRPr="00B80A79">
          <w:rPr>
            <w:noProof/>
            <w:webHidden/>
            <w:sz w:val="24"/>
          </w:rPr>
          <w:tab/>
        </w:r>
        <w:r w:rsidR="00B80A79" w:rsidRPr="00B80A79">
          <w:rPr>
            <w:noProof/>
            <w:webHidden/>
            <w:sz w:val="24"/>
          </w:rPr>
          <w:fldChar w:fldCharType="begin"/>
        </w:r>
        <w:r w:rsidR="00B80A79" w:rsidRPr="00B80A79">
          <w:rPr>
            <w:noProof/>
            <w:webHidden/>
            <w:sz w:val="24"/>
          </w:rPr>
          <w:instrText xml:space="preserve"> PAGEREF _Toc104199724 \h </w:instrText>
        </w:r>
        <w:r w:rsidR="00B80A79" w:rsidRPr="00B80A79">
          <w:rPr>
            <w:noProof/>
            <w:webHidden/>
            <w:sz w:val="24"/>
          </w:rPr>
        </w:r>
        <w:r w:rsidR="00B80A79" w:rsidRPr="00B80A79">
          <w:rPr>
            <w:noProof/>
            <w:webHidden/>
            <w:sz w:val="24"/>
          </w:rPr>
          <w:fldChar w:fldCharType="separate"/>
        </w:r>
        <w:r w:rsidR="00B80A79" w:rsidRPr="00B80A79">
          <w:rPr>
            <w:noProof/>
            <w:webHidden/>
            <w:sz w:val="24"/>
          </w:rPr>
          <w:t>12</w:t>
        </w:r>
        <w:r w:rsidR="00B80A79" w:rsidRPr="00B80A79">
          <w:rPr>
            <w:noProof/>
            <w:webHidden/>
            <w:sz w:val="24"/>
          </w:rPr>
          <w:fldChar w:fldCharType="end"/>
        </w:r>
      </w:hyperlink>
    </w:p>
    <w:p w14:paraId="07B7036E" w14:textId="60102F00" w:rsidR="00B80A79" w:rsidRPr="00B80A79" w:rsidRDefault="00101E1B" w:rsidP="00B80A79">
      <w:pPr>
        <w:pStyle w:val="TOC2"/>
        <w:tabs>
          <w:tab w:val="right" w:leader="dot" w:pos="9345"/>
        </w:tabs>
        <w:spacing w:line="400" w:lineRule="exact"/>
        <w:ind w:leftChars="0" w:left="0"/>
        <w:rPr>
          <w:rFonts w:cstheme="minorBidi"/>
          <w:noProof/>
          <w:sz w:val="24"/>
          <w:szCs w:val="22"/>
        </w:rPr>
      </w:pPr>
      <w:hyperlink w:anchor="_Toc104199725" w:history="1">
        <w:r w:rsidR="00B80A79" w:rsidRPr="00B80A79">
          <w:rPr>
            <w:rStyle w:val="af"/>
            <w:noProof/>
            <w:sz w:val="24"/>
          </w:rPr>
          <w:t>3.7</w:t>
        </w:r>
        <w:r w:rsidR="00B80A79" w:rsidRPr="00B80A79">
          <w:rPr>
            <w:rStyle w:val="af"/>
            <w:noProof/>
            <w:sz w:val="24"/>
          </w:rPr>
          <w:t>本章小结</w:t>
        </w:r>
        <w:r w:rsidR="00B80A79" w:rsidRPr="00B80A79">
          <w:rPr>
            <w:noProof/>
            <w:webHidden/>
            <w:sz w:val="24"/>
          </w:rPr>
          <w:tab/>
        </w:r>
        <w:r w:rsidR="00B80A79" w:rsidRPr="00B80A79">
          <w:rPr>
            <w:noProof/>
            <w:webHidden/>
            <w:sz w:val="24"/>
          </w:rPr>
          <w:fldChar w:fldCharType="begin"/>
        </w:r>
        <w:r w:rsidR="00B80A79" w:rsidRPr="00B80A79">
          <w:rPr>
            <w:noProof/>
            <w:webHidden/>
            <w:sz w:val="24"/>
          </w:rPr>
          <w:instrText xml:space="preserve"> PAGEREF _Toc104199725 \h </w:instrText>
        </w:r>
        <w:r w:rsidR="00B80A79" w:rsidRPr="00B80A79">
          <w:rPr>
            <w:noProof/>
            <w:webHidden/>
            <w:sz w:val="24"/>
          </w:rPr>
        </w:r>
        <w:r w:rsidR="00B80A79" w:rsidRPr="00B80A79">
          <w:rPr>
            <w:noProof/>
            <w:webHidden/>
            <w:sz w:val="24"/>
          </w:rPr>
          <w:fldChar w:fldCharType="separate"/>
        </w:r>
        <w:r w:rsidR="00B80A79" w:rsidRPr="00B80A79">
          <w:rPr>
            <w:noProof/>
            <w:webHidden/>
            <w:sz w:val="24"/>
          </w:rPr>
          <w:t>13</w:t>
        </w:r>
        <w:r w:rsidR="00B80A79" w:rsidRPr="00B80A79">
          <w:rPr>
            <w:noProof/>
            <w:webHidden/>
            <w:sz w:val="24"/>
          </w:rPr>
          <w:fldChar w:fldCharType="end"/>
        </w:r>
      </w:hyperlink>
    </w:p>
    <w:p w14:paraId="130B410B" w14:textId="5BE95D8F" w:rsidR="00B80A79" w:rsidRPr="00B80A79" w:rsidRDefault="00101E1B" w:rsidP="00B80A79">
      <w:pPr>
        <w:pStyle w:val="TOC1"/>
        <w:tabs>
          <w:tab w:val="right" w:leader="dot" w:pos="9345"/>
        </w:tabs>
        <w:spacing w:line="400" w:lineRule="exact"/>
        <w:rPr>
          <w:rFonts w:cstheme="minorBidi"/>
          <w:noProof/>
          <w:sz w:val="24"/>
          <w:szCs w:val="22"/>
        </w:rPr>
      </w:pPr>
      <w:hyperlink w:anchor="_Toc104199726" w:history="1">
        <w:r w:rsidR="00B80A79" w:rsidRPr="00B80A79">
          <w:rPr>
            <w:rStyle w:val="af"/>
            <w:noProof/>
            <w:sz w:val="24"/>
          </w:rPr>
          <w:t>4</w:t>
        </w:r>
        <w:r w:rsidR="00B80A79" w:rsidRPr="00B80A79">
          <w:rPr>
            <w:rStyle w:val="af"/>
            <w:noProof/>
            <w:sz w:val="24"/>
          </w:rPr>
          <w:t>防疫政策与参数</w:t>
        </w:r>
        <w:r w:rsidR="00B80A79" w:rsidRPr="00B80A79">
          <w:rPr>
            <w:noProof/>
            <w:webHidden/>
            <w:sz w:val="24"/>
          </w:rPr>
          <w:tab/>
        </w:r>
        <w:r w:rsidR="00B80A79" w:rsidRPr="00B80A79">
          <w:rPr>
            <w:noProof/>
            <w:webHidden/>
            <w:sz w:val="24"/>
          </w:rPr>
          <w:fldChar w:fldCharType="begin"/>
        </w:r>
        <w:r w:rsidR="00B80A79" w:rsidRPr="00B80A79">
          <w:rPr>
            <w:noProof/>
            <w:webHidden/>
            <w:sz w:val="24"/>
          </w:rPr>
          <w:instrText xml:space="preserve"> PAGEREF _Toc104199726 \h </w:instrText>
        </w:r>
        <w:r w:rsidR="00B80A79" w:rsidRPr="00B80A79">
          <w:rPr>
            <w:noProof/>
            <w:webHidden/>
            <w:sz w:val="24"/>
          </w:rPr>
        </w:r>
        <w:r w:rsidR="00B80A79" w:rsidRPr="00B80A79">
          <w:rPr>
            <w:noProof/>
            <w:webHidden/>
            <w:sz w:val="24"/>
          </w:rPr>
          <w:fldChar w:fldCharType="separate"/>
        </w:r>
        <w:r w:rsidR="00B80A79" w:rsidRPr="00B80A79">
          <w:rPr>
            <w:noProof/>
            <w:webHidden/>
            <w:sz w:val="24"/>
          </w:rPr>
          <w:t>14</w:t>
        </w:r>
        <w:r w:rsidR="00B80A79" w:rsidRPr="00B80A79">
          <w:rPr>
            <w:noProof/>
            <w:webHidden/>
            <w:sz w:val="24"/>
          </w:rPr>
          <w:fldChar w:fldCharType="end"/>
        </w:r>
      </w:hyperlink>
    </w:p>
    <w:p w14:paraId="31CB11AC" w14:textId="1BA0B8C6" w:rsidR="00B80A79" w:rsidRPr="00B80A79" w:rsidRDefault="00101E1B" w:rsidP="00B80A79">
      <w:pPr>
        <w:pStyle w:val="TOC2"/>
        <w:tabs>
          <w:tab w:val="right" w:leader="dot" w:pos="9345"/>
        </w:tabs>
        <w:spacing w:line="400" w:lineRule="exact"/>
        <w:ind w:leftChars="0" w:left="0"/>
        <w:rPr>
          <w:rFonts w:cstheme="minorBidi"/>
          <w:noProof/>
          <w:sz w:val="24"/>
          <w:szCs w:val="22"/>
        </w:rPr>
      </w:pPr>
      <w:hyperlink w:anchor="_Toc104199727" w:history="1">
        <w:r w:rsidR="00B80A79" w:rsidRPr="00B80A79">
          <w:rPr>
            <w:rStyle w:val="af"/>
            <w:noProof/>
            <w:sz w:val="24"/>
          </w:rPr>
          <w:t>4.1</w:t>
        </w:r>
        <w:r w:rsidR="00B80A79" w:rsidRPr="00B80A79">
          <w:rPr>
            <w:rStyle w:val="af"/>
            <w:noProof/>
            <w:sz w:val="24"/>
          </w:rPr>
          <w:t>佩戴口罩</w:t>
        </w:r>
        <w:r w:rsidR="00B80A79" w:rsidRPr="00B80A79">
          <w:rPr>
            <w:noProof/>
            <w:webHidden/>
            <w:sz w:val="24"/>
          </w:rPr>
          <w:tab/>
        </w:r>
        <w:r w:rsidR="00B80A79" w:rsidRPr="00B80A79">
          <w:rPr>
            <w:noProof/>
            <w:webHidden/>
            <w:sz w:val="24"/>
          </w:rPr>
          <w:fldChar w:fldCharType="begin"/>
        </w:r>
        <w:r w:rsidR="00B80A79" w:rsidRPr="00B80A79">
          <w:rPr>
            <w:noProof/>
            <w:webHidden/>
            <w:sz w:val="24"/>
          </w:rPr>
          <w:instrText xml:space="preserve"> PAGEREF _Toc104199727 \h </w:instrText>
        </w:r>
        <w:r w:rsidR="00B80A79" w:rsidRPr="00B80A79">
          <w:rPr>
            <w:noProof/>
            <w:webHidden/>
            <w:sz w:val="24"/>
          </w:rPr>
        </w:r>
        <w:r w:rsidR="00B80A79" w:rsidRPr="00B80A79">
          <w:rPr>
            <w:noProof/>
            <w:webHidden/>
            <w:sz w:val="24"/>
          </w:rPr>
          <w:fldChar w:fldCharType="separate"/>
        </w:r>
        <w:r w:rsidR="00B80A79" w:rsidRPr="00B80A79">
          <w:rPr>
            <w:noProof/>
            <w:webHidden/>
            <w:sz w:val="24"/>
          </w:rPr>
          <w:t>14</w:t>
        </w:r>
        <w:r w:rsidR="00B80A79" w:rsidRPr="00B80A79">
          <w:rPr>
            <w:noProof/>
            <w:webHidden/>
            <w:sz w:val="24"/>
          </w:rPr>
          <w:fldChar w:fldCharType="end"/>
        </w:r>
      </w:hyperlink>
    </w:p>
    <w:p w14:paraId="5671C2AF" w14:textId="2A060685" w:rsidR="00B80A79" w:rsidRPr="00B80A79" w:rsidRDefault="00101E1B" w:rsidP="00B80A79">
      <w:pPr>
        <w:pStyle w:val="TOC2"/>
        <w:tabs>
          <w:tab w:val="right" w:leader="dot" w:pos="9345"/>
        </w:tabs>
        <w:spacing w:line="400" w:lineRule="exact"/>
        <w:ind w:leftChars="0" w:left="0"/>
        <w:rPr>
          <w:rFonts w:cstheme="minorBidi"/>
          <w:noProof/>
          <w:sz w:val="24"/>
          <w:szCs w:val="22"/>
        </w:rPr>
      </w:pPr>
      <w:hyperlink w:anchor="_Toc104199728" w:history="1">
        <w:r w:rsidR="00B80A79" w:rsidRPr="00B80A79">
          <w:rPr>
            <w:rStyle w:val="af"/>
            <w:noProof/>
            <w:sz w:val="24"/>
          </w:rPr>
          <w:t>4.2</w:t>
        </w:r>
        <w:r w:rsidR="00B80A79" w:rsidRPr="00B80A79">
          <w:rPr>
            <w:rStyle w:val="af"/>
            <w:noProof/>
            <w:sz w:val="24"/>
          </w:rPr>
          <w:t>核酸轮检和主动检测</w:t>
        </w:r>
        <w:r w:rsidR="00B80A79" w:rsidRPr="00B80A79">
          <w:rPr>
            <w:noProof/>
            <w:webHidden/>
            <w:sz w:val="24"/>
          </w:rPr>
          <w:tab/>
        </w:r>
        <w:r w:rsidR="00B80A79" w:rsidRPr="00B80A79">
          <w:rPr>
            <w:noProof/>
            <w:webHidden/>
            <w:sz w:val="24"/>
          </w:rPr>
          <w:fldChar w:fldCharType="begin"/>
        </w:r>
        <w:r w:rsidR="00B80A79" w:rsidRPr="00B80A79">
          <w:rPr>
            <w:noProof/>
            <w:webHidden/>
            <w:sz w:val="24"/>
          </w:rPr>
          <w:instrText xml:space="preserve"> PAGEREF _Toc104199728 \h </w:instrText>
        </w:r>
        <w:r w:rsidR="00B80A79" w:rsidRPr="00B80A79">
          <w:rPr>
            <w:noProof/>
            <w:webHidden/>
            <w:sz w:val="24"/>
          </w:rPr>
        </w:r>
        <w:r w:rsidR="00B80A79" w:rsidRPr="00B80A79">
          <w:rPr>
            <w:noProof/>
            <w:webHidden/>
            <w:sz w:val="24"/>
          </w:rPr>
          <w:fldChar w:fldCharType="separate"/>
        </w:r>
        <w:r w:rsidR="00B80A79" w:rsidRPr="00B80A79">
          <w:rPr>
            <w:noProof/>
            <w:webHidden/>
            <w:sz w:val="24"/>
          </w:rPr>
          <w:t>14</w:t>
        </w:r>
        <w:r w:rsidR="00B80A79" w:rsidRPr="00B80A79">
          <w:rPr>
            <w:noProof/>
            <w:webHidden/>
            <w:sz w:val="24"/>
          </w:rPr>
          <w:fldChar w:fldCharType="end"/>
        </w:r>
      </w:hyperlink>
    </w:p>
    <w:p w14:paraId="65468D30" w14:textId="136198B3" w:rsidR="00B80A79" w:rsidRPr="00B80A79" w:rsidRDefault="00101E1B" w:rsidP="00B80A79">
      <w:pPr>
        <w:pStyle w:val="TOC2"/>
        <w:tabs>
          <w:tab w:val="right" w:leader="dot" w:pos="9345"/>
        </w:tabs>
        <w:spacing w:line="400" w:lineRule="exact"/>
        <w:ind w:leftChars="0" w:left="0"/>
        <w:rPr>
          <w:rFonts w:cstheme="minorBidi"/>
          <w:noProof/>
          <w:sz w:val="24"/>
          <w:szCs w:val="22"/>
        </w:rPr>
      </w:pPr>
      <w:hyperlink w:anchor="_Toc104199729" w:history="1">
        <w:r w:rsidR="00B80A79" w:rsidRPr="00B80A79">
          <w:rPr>
            <w:rStyle w:val="af"/>
            <w:noProof/>
            <w:sz w:val="24"/>
          </w:rPr>
          <w:t>4.3</w:t>
        </w:r>
        <w:r w:rsidR="00B80A79" w:rsidRPr="00B80A79">
          <w:rPr>
            <w:rStyle w:val="af"/>
            <w:noProof/>
            <w:sz w:val="24"/>
          </w:rPr>
          <w:t>关闭部分建筑</w:t>
        </w:r>
        <w:r w:rsidR="00B80A79" w:rsidRPr="00B80A79">
          <w:rPr>
            <w:noProof/>
            <w:webHidden/>
            <w:sz w:val="24"/>
          </w:rPr>
          <w:tab/>
        </w:r>
        <w:r w:rsidR="00B80A79" w:rsidRPr="00B80A79">
          <w:rPr>
            <w:noProof/>
            <w:webHidden/>
            <w:sz w:val="24"/>
          </w:rPr>
          <w:fldChar w:fldCharType="begin"/>
        </w:r>
        <w:r w:rsidR="00B80A79" w:rsidRPr="00B80A79">
          <w:rPr>
            <w:noProof/>
            <w:webHidden/>
            <w:sz w:val="24"/>
          </w:rPr>
          <w:instrText xml:space="preserve"> PAGEREF _Toc104199729 \h </w:instrText>
        </w:r>
        <w:r w:rsidR="00B80A79" w:rsidRPr="00B80A79">
          <w:rPr>
            <w:noProof/>
            <w:webHidden/>
            <w:sz w:val="24"/>
          </w:rPr>
        </w:r>
        <w:r w:rsidR="00B80A79" w:rsidRPr="00B80A79">
          <w:rPr>
            <w:noProof/>
            <w:webHidden/>
            <w:sz w:val="24"/>
          </w:rPr>
          <w:fldChar w:fldCharType="separate"/>
        </w:r>
        <w:r w:rsidR="00B80A79" w:rsidRPr="00B80A79">
          <w:rPr>
            <w:noProof/>
            <w:webHidden/>
            <w:sz w:val="24"/>
          </w:rPr>
          <w:t>14</w:t>
        </w:r>
        <w:r w:rsidR="00B80A79" w:rsidRPr="00B80A79">
          <w:rPr>
            <w:noProof/>
            <w:webHidden/>
            <w:sz w:val="24"/>
          </w:rPr>
          <w:fldChar w:fldCharType="end"/>
        </w:r>
      </w:hyperlink>
    </w:p>
    <w:p w14:paraId="5EA34D91" w14:textId="6A7D2D0F" w:rsidR="00B80A79" w:rsidRPr="00B80A79" w:rsidRDefault="00101E1B" w:rsidP="00B80A79">
      <w:pPr>
        <w:pStyle w:val="TOC2"/>
        <w:tabs>
          <w:tab w:val="right" w:leader="dot" w:pos="9345"/>
        </w:tabs>
        <w:spacing w:line="400" w:lineRule="exact"/>
        <w:ind w:leftChars="0" w:left="0"/>
        <w:rPr>
          <w:rFonts w:cstheme="minorBidi"/>
          <w:noProof/>
          <w:sz w:val="24"/>
          <w:szCs w:val="22"/>
        </w:rPr>
      </w:pPr>
      <w:hyperlink w:anchor="_Toc104199730" w:history="1">
        <w:r w:rsidR="00B80A79" w:rsidRPr="00B80A79">
          <w:rPr>
            <w:rStyle w:val="af"/>
            <w:noProof/>
            <w:sz w:val="24"/>
          </w:rPr>
          <w:t>4.4</w:t>
        </w:r>
        <w:r w:rsidR="00B80A79" w:rsidRPr="00B80A79">
          <w:rPr>
            <w:rStyle w:val="af"/>
            <w:noProof/>
            <w:sz w:val="24"/>
          </w:rPr>
          <w:t>线下、线上混合上课</w:t>
        </w:r>
        <w:r w:rsidR="00B80A79" w:rsidRPr="00B80A79">
          <w:rPr>
            <w:noProof/>
            <w:webHidden/>
            <w:sz w:val="24"/>
          </w:rPr>
          <w:tab/>
        </w:r>
        <w:r w:rsidR="00B80A79" w:rsidRPr="00B80A79">
          <w:rPr>
            <w:noProof/>
            <w:webHidden/>
            <w:sz w:val="24"/>
          </w:rPr>
          <w:fldChar w:fldCharType="begin"/>
        </w:r>
        <w:r w:rsidR="00B80A79" w:rsidRPr="00B80A79">
          <w:rPr>
            <w:noProof/>
            <w:webHidden/>
            <w:sz w:val="24"/>
          </w:rPr>
          <w:instrText xml:space="preserve"> PAGEREF _Toc104199730 \h </w:instrText>
        </w:r>
        <w:r w:rsidR="00B80A79" w:rsidRPr="00B80A79">
          <w:rPr>
            <w:noProof/>
            <w:webHidden/>
            <w:sz w:val="24"/>
          </w:rPr>
        </w:r>
        <w:r w:rsidR="00B80A79" w:rsidRPr="00B80A79">
          <w:rPr>
            <w:noProof/>
            <w:webHidden/>
            <w:sz w:val="24"/>
          </w:rPr>
          <w:fldChar w:fldCharType="separate"/>
        </w:r>
        <w:r w:rsidR="00B80A79" w:rsidRPr="00B80A79">
          <w:rPr>
            <w:noProof/>
            <w:webHidden/>
            <w:sz w:val="24"/>
          </w:rPr>
          <w:t>15</w:t>
        </w:r>
        <w:r w:rsidR="00B80A79" w:rsidRPr="00B80A79">
          <w:rPr>
            <w:noProof/>
            <w:webHidden/>
            <w:sz w:val="24"/>
          </w:rPr>
          <w:fldChar w:fldCharType="end"/>
        </w:r>
      </w:hyperlink>
    </w:p>
    <w:p w14:paraId="39E3996E" w14:textId="5B0144AE" w:rsidR="00B80A79" w:rsidRPr="00B80A79" w:rsidRDefault="00101E1B" w:rsidP="00B80A79">
      <w:pPr>
        <w:pStyle w:val="TOC2"/>
        <w:tabs>
          <w:tab w:val="right" w:leader="dot" w:pos="9345"/>
        </w:tabs>
        <w:spacing w:line="400" w:lineRule="exact"/>
        <w:ind w:leftChars="0" w:left="0"/>
        <w:rPr>
          <w:rFonts w:cstheme="minorBidi"/>
          <w:noProof/>
          <w:sz w:val="24"/>
          <w:szCs w:val="22"/>
        </w:rPr>
      </w:pPr>
      <w:hyperlink w:anchor="_Toc104199731" w:history="1">
        <w:r w:rsidR="00B80A79" w:rsidRPr="00B80A79">
          <w:rPr>
            <w:rStyle w:val="af"/>
            <w:noProof/>
            <w:sz w:val="24"/>
          </w:rPr>
          <w:t>4.5</w:t>
        </w:r>
        <w:r w:rsidR="00B80A79" w:rsidRPr="00B80A79">
          <w:rPr>
            <w:rStyle w:val="af"/>
            <w:noProof/>
            <w:sz w:val="24"/>
          </w:rPr>
          <w:t>减少学生聚集</w:t>
        </w:r>
        <w:r w:rsidR="00B80A79" w:rsidRPr="00B80A79">
          <w:rPr>
            <w:noProof/>
            <w:webHidden/>
            <w:sz w:val="24"/>
          </w:rPr>
          <w:tab/>
        </w:r>
        <w:r w:rsidR="00B80A79" w:rsidRPr="00B80A79">
          <w:rPr>
            <w:noProof/>
            <w:webHidden/>
            <w:sz w:val="24"/>
          </w:rPr>
          <w:fldChar w:fldCharType="begin"/>
        </w:r>
        <w:r w:rsidR="00B80A79" w:rsidRPr="00B80A79">
          <w:rPr>
            <w:noProof/>
            <w:webHidden/>
            <w:sz w:val="24"/>
          </w:rPr>
          <w:instrText xml:space="preserve"> PAGEREF _Toc104199731 \h </w:instrText>
        </w:r>
        <w:r w:rsidR="00B80A79" w:rsidRPr="00B80A79">
          <w:rPr>
            <w:noProof/>
            <w:webHidden/>
            <w:sz w:val="24"/>
          </w:rPr>
        </w:r>
        <w:r w:rsidR="00B80A79" w:rsidRPr="00B80A79">
          <w:rPr>
            <w:noProof/>
            <w:webHidden/>
            <w:sz w:val="24"/>
          </w:rPr>
          <w:fldChar w:fldCharType="separate"/>
        </w:r>
        <w:r w:rsidR="00B80A79" w:rsidRPr="00B80A79">
          <w:rPr>
            <w:noProof/>
            <w:webHidden/>
            <w:sz w:val="24"/>
          </w:rPr>
          <w:t>15</w:t>
        </w:r>
        <w:r w:rsidR="00B80A79" w:rsidRPr="00B80A79">
          <w:rPr>
            <w:noProof/>
            <w:webHidden/>
            <w:sz w:val="24"/>
          </w:rPr>
          <w:fldChar w:fldCharType="end"/>
        </w:r>
      </w:hyperlink>
    </w:p>
    <w:p w14:paraId="6B81DE0F" w14:textId="574B66C6" w:rsidR="00B80A79" w:rsidRPr="00B80A79" w:rsidRDefault="00101E1B" w:rsidP="00B80A79">
      <w:pPr>
        <w:pStyle w:val="TOC2"/>
        <w:tabs>
          <w:tab w:val="right" w:leader="dot" w:pos="9345"/>
        </w:tabs>
        <w:spacing w:line="400" w:lineRule="exact"/>
        <w:ind w:leftChars="0" w:left="0"/>
        <w:rPr>
          <w:rFonts w:cstheme="minorBidi"/>
          <w:noProof/>
          <w:sz w:val="24"/>
          <w:szCs w:val="22"/>
        </w:rPr>
      </w:pPr>
      <w:hyperlink w:anchor="_Toc104199732" w:history="1">
        <w:r w:rsidR="00B80A79" w:rsidRPr="00B80A79">
          <w:rPr>
            <w:rStyle w:val="af"/>
            <w:noProof/>
            <w:sz w:val="24"/>
          </w:rPr>
          <w:t>4.6</w:t>
        </w:r>
        <w:r w:rsidR="00B80A79" w:rsidRPr="00B80A79">
          <w:rPr>
            <w:rStyle w:val="af"/>
            <w:noProof/>
            <w:sz w:val="24"/>
          </w:rPr>
          <w:t>模型参数总结</w:t>
        </w:r>
        <w:r w:rsidR="00B80A79" w:rsidRPr="00B80A79">
          <w:rPr>
            <w:noProof/>
            <w:webHidden/>
            <w:sz w:val="24"/>
          </w:rPr>
          <w:tab/>
        </w:r>
        <w:r w:rsidR="00B80A79" w:rsidRPr="00B80A79">
          <w:rPr>
            <w:noProof/>
            <w:webHidden/>
            <w:sz w:val="24"/>
          </w:rPr>
          <w:fldChar w:fldCharType="begin"/>
        </w:r>
        <w:r w:rsidR="00B80A79" w:rsidRPr="00B80A79">
          <w:rPr>
            <w:noProof/>
            <w:webHidden/>
            <w:sz w:val="24"/>
          </w:rPr>
          <w:instrText xml:space="preserve"> PAGEREF _Toc104199732 \h </w:instrText>
        </w:r>
        <w:r w:rsidR="00B80A79" w:rsidRPr="00B80A79">
          <w:rPr>
            <w:noProof/>
            <w:webHidden/>
            <w:sz w:val="24"/>
          </w:rPr>
        </w:r>
        <w:r w:rsidR="00B80A79" w:rsidRPr="00B80A79">
          <w:rPr>
            <w:noProof/>
            <w:webHidden/>
            <w:sz w:val="24"/>
          </w:rPr>
          <w:fldChar w:fldCharType="separate"/>
        </w:r>
        <w:r w:rsidR="00B80A79" w:rsidRPr="00B80A79">
          <w:rPr>
            <w:noProof/>
            <w:webHidden/>
            <w:sz w:val="24"/>
          </w:rPr>
          <w:t>15</w:t>
        </w:r>
        <w:r w:rsidR="00B80A79" w:rsidRPr="00B80A79">
          <w:rPr>
            <w:noProof/>
            <w:webHidden/>
            <w:sz w:val="24"/>
          </w:rPr>
          <w:fldChar w:fldCharType="end"/>
        </w:r>
      </w:hyperlink>
    </w:p>
    <w:p w14:paraId="7030E221" w14:textId="3BD12D31" w:rsidR="00B80A79" w:rsidRPr="00B80A79" w:rsidRDefault="00101E1B" w:rsidP="00B80A79">
      <w:pPr>
        <w:pStyle w:val="TOC1"/>
        <w:tabs>
          <w:tab w:val="right" w:leader="dot" w:pos="9345"/>
        </w:tabs>
        <w:spacing w:line="400" w:lineRule="exact"/>
        <w:rPr>
          <w:rFonts w:cstheme="minorBidi"/>
          <w:noProof/>
          <w:sz w:val="24"/>
          <w:szCs w:val="22"/>
        </w:rPr>
      </w:pPr>
      <w:hyperlink w:anchor="_Toc104199733" w:history="1">
        <w:r w:rsidR="00B80A79" w:rsidRPr="00B80A79">
          <w:rPr>
            <w:rStyle w:val="af"/>
            <w:noProof/>
            <w:sz w:val="24"/>
          </w:rPr>
          <w:t>5</w:t>
        </w:r>
        <w:r w:rsidR="00B80A79" w:rsidRPr="00B80A79">
          <w:rPr>
            <w:rStyle w:val="af"/>
            <w:noProof/>
            <w:sz w:val="24"/>
          </w:rPr>
          <w:t>实验结果与分析</w:t>
        </w:r>
        <w:r w:rsidR="00B80A79" w:rsidRPr="00B80A79">
          <w:rPr>
            <w:noProof/>
            <w:webHidden/>
            <w:sz w:val="24"/>
          </w:rPr>
          <w:tab/>
        </w:r>
        <w:r w:rsidR="00B80A79" w:rsidRPr="00B80A79">
          <w:rPr>
            <w:noProof/>
            <w:webHidden/>
            <w:sz w:val="24"/>
          </w:rPr>
          <w:fldChar w:fldCharType="begin"/>
        </w:r>
        <w:r w:rsidR="00B80A79" w:rsidRPr="00B80A79">
          <w:rPr>
            <w:noProof/>
            <w:webHidden/>
            <w:sz w:val="24"/>
          </w:rPr>
          <w:instrText xml:space="preserve"> PAGEREF _Toc104199733 \h </w:instrText>
        </w:r>
        <w:r w:rsidR="00B80A79" w:rsidRPr="00B80A79">
          <w:rPr>
            <w:noProof/>
            <w:webHidden/>
            <w:sz w:val="24"/>
          </w:rPr>
        </w:r>
        <w:r w:rsidR="00B80A79" w:rsidRPr="00B80A79">
          <w:rPr>
            <w:noProof/>
            <w:webHidden/>
            <w:sz w:val="24"/>
          </w:rPr>
          <w:fldChar w:fldCharType="separate"/>
        </w:r>
        <w:r w:rsidR="00B80A79" w:rsidRPr="00B80A79">
          <w:rPr>
            <w:noProof/>
            <w:webHidden/>
            <w:sz w:val="24"/>
          </w:rPr>
          <w:t>17</w:t>
        </w:r>
        <w:r w:rsidR="00B80A79" w:rsidRPr="00B80A79">
          <w:rPr>
            <w:noProof/>
            <w:webHidden/>
            <w:sz w:val="24"/>
          </w:rPr>
          <w:fldChar w:fldCharType="end"/>
        </w:r>
      </w:hyperlink>
    </w:p>
    <w:p w14:paraId="1E5FEF6C" w14:textId="08CF3CAF" w:rsidR="00B80A79" w:rsidRPr="00B80A79" w:rsidRDefault="00101E1B" w:rsidP="00B80A79">
      <w:pPr>
        <w:pStyle w:val="TOC2"/>
        <w:tabs>
          <w:tab w:val="right" w:leader="dot" w:pos="9345"/>
        </w:tabs>
        <w:spacing w:line="400" w:lineRule="exact"/>
        <w:ind w:leftChars="0" w:left="0"/>
        <w:rPr>
          <w:rFonts w:cstheme="minorBidi"/>
          <w:noProof/>
          <w:sz w:val="24"/>
          <w:szCs w:val="22"/>
        </w:rPr>
      </w:pPr>
      <w:hyperlink w:anchor="_Toc104199734" w:history="1">
        <w:r w:rsidR="00B80A79" w:rsidRPr="00B80A79">
          <w:rPr>
            <w:rStyle w:val="af"/>
            <w:noProof/>
            <w:sz w:val="24"/>
          </w:rPr>
          <w:t>5.1</w:t>
        </w:r>
        <w:r w:rsidR="00B80A79" w:rsidRPr="00B80A79">
          <w:rPr>
            <w:rStyle w:val="af"/>
            <w:noProof/>
            <w:sz w:val="24"/>
          </w:rPr>
          <w:t>基础模型</w:t>
        </w:r>
        <w:r w:rsidR="00B80A79" w:rsidRPr="00B80A79">
          <w:rPr>
            <w:noProof/>
            <w:webHidden/>
            <w:sz w:val="24"/>
          </w:rPr>
          <w:tab/>
        </w:r>
        <w:r w:rsidR="00B80A79" w:rsidRPr="00B80A79">
          <w:rPr>
            <w:noProof/>
            <w:webHidden/>
            <w:sz w:val="24"/>
          </w:rPr>
          <w:fldChar w:fldCharType="begin"/>
        </w:r>
        <w:r w:rsidR="00B80A79" w:rsidRPr="00B80A79">
          <w:rPr>
            <w:noProof/>
            <w:webHidden/>
            <w:sz w:val="24"/>
          </w:rPr>
          <w:instrText xml:space="preserve"> PAGEREF _Toc104199734 \h </w:instrText>
        </w:r>
        <w:r w:rsidR="00B80A79" w:rsidRPr="00B80A79">
          <w:rPr>
            <w:noProof/>
            <w:webHidden/>
            <w:sz w:val="24"/>
          </w:rPr>
        </w:r>
        <w:r w:rsidR="00B80A79" w:rsidRPr="00B80A79">
          <w:rPr>
            <w:noProof/>
            <w:webHidden/>
            <w:sz w:val="24"/>
          </w:rPr>
          <w:fldChar w:fldCharType="separate"/>
        </w:r>
        <w:r w:rsidR="00B80A79" w:rsidRPr="00B80A79">
          <w:rPr>
            <w:noProof/>
            <w:webHidden/>
            <w:sz w:val="24"/>
          </w:rPr>
          <w:t>17</w:t>
        </w:r>
        <w:r w:rsidR="00B80A79" w:rsidRPr="00B80A79">
          <w:rPr>
            <w:noProof/>
            <w:webHidden/>
            <w:sz w:val="24"/>
          </w:rPr>
          <w:fldChar w:fldCharType="end"/>
        </w:r>
      </w:hyperlink>
    </w:p>
    <w:p w14:paraId="6170B735" w14:textId="24AFAE94" w:rsidR="00B80A79" w:rsidRPr="00B80A79" w:rsidRDefault="00101E1B" w:rsidP="00B80A79">
      <w:pPr>
        <w:pStyle w:val="TOC2"/>
        <w:tabs>
          <w:tab w:val="right" w:leader="dot" w:pos="9345"/>
        </w:tabs>
        <w:spacing w:line="400" w:lineRule="exact"/>
        <w:ind w:leftChars="0" w:left="0"/>
        <w:rPr>
          <w:rFonts w:cstheme="minorBidi"/>
          <w:noProof/>
          <w:sz w:val="24"/>
          <w:szCs w:val="22"/>
        </w:rPr>
      </w:pPr>
      <w:hyperlink w:anchor="_Toc104199735" w:history="1">
        <w:r w:rsidR="00B80A79" w:rsidRPr="00B80A79">
          <w:rPr>
            <w:rStyle w:val="af"/>
            <w:noProof/>
            <w:sz w:val="24"/>
          </w:rPr>
          <w:t>5.2</w:t>
        </w:r>
        <w:r w:rsidR="00B80A79" w:rsidRPr="00B80A79">
          <w:rPr>
            <w:rStyle w:val="af"/>
            <w:noProof/>
            <w:sz w:val="24"/>
          </w:rPr>
          <w:t>防疫政策和代理遵从度</w:t>
        </w:r>
        <w:r w:rsidR="00B80A79" w:rsidRPr="00B80A79">
          <w:rPr>
            <w:noProof/>
            <w:webHidden/>
            <w:sz w:val="24"/>
          </w:rPr>
          <w:tab/>
        </w:r>
        <w:r w:rsidR="00B80A79" w:rsidRPr="00B80A79">
          <w:rPr>
            <w:noProof/>
            <w:webHidden/>
            <w:sz w:val="24"/>
          </w:rPr>
          <w:fldChar w:fldCharType="begin"/>
        </w:r>
        <w:r w:rsidR="00B80A79" w:rsidRPr="00B80A79">
          <w:rPr>
            <w:noProof/>
            <w:webHidden/>
            <w:sz w:val="24"/>
          </w:rPr>
          <w:instrText xml:space="preserve"> PAGEREF _Toc104199735 \h </w:instrText>
        </w:r>
        <w:r w:rsidR="00B80A79" w:rsidRPr="00B80A79">
          <w:rPr>
            <w:noProof/>
            <w:webHidden/>
            <w:sz w:val="24"/>
          </w:rPr>
        </w:r>
        <w:r w:rsidR="00B80A79" w:rsidRPr="00B80A79">
          <w:rPr>
            <w:noProof/>
            <w:webHidden/>
            <w:sz w:val="24"/>
          </w:rPr>
          <w:fldChar w:fldCharType="separate"/>
        </w:r>
        <w:r w:rsidR="00B80A79" w:rsidRPr="00B80A79">
          <w:rPr>
            <w:noProof/>
            <w:webHidden/>
            <w:sz w:val="24"/>
          </w:rPr>
          <w:t>17</w:t>
        </w:r>
        <w:r w:rsidR="00B80A79" w:rsidRPr="00B80A79">
          <w:rPr>
            <w:noProof/>
            <w:webHidden/>
            <w:sz w:val="24"/>
          </w:rPr>
          <w:fldChar w:fldCharType="end"/>
        </w:r>
      </w:hyperlink>
    </w:p>
    <w:p w14:paraId="3C315634" w14:textId="2ACFE04C" w:rsidR="00B80A79" w:rsidRPr="00B80A79" w:rsidRDefault="00101E1B" w:rsidP="00B80A79">
      <w:pPr>
        <w:pStyle w:val="TOC3"/>
        <w:tabs>
          <w:tab w:val="right" w:leader="dot" w:pos="9345"/>
        </w:tabs>
        <w:spacing w:line="400" w:lineRule="exact"/>
        <w:ind w:leftChars="0" w:left="0"/>
        <w:rPr>
          <w:rFonts w:cstheme="minorBidi"/>
          <w:noProof/>
          <w:sz w:val="24"/>
          <w:szCs w:val="22"/>
        </w:rPr>
      </w:pPr>
      <w:hyperlink w:anchor="_Toc104199736" w:history="1">
        <w:r w:rsidR="00B80A79" w:rsidRPr="00B80A79">
          <w:rPr>
            <w:rStyle w:val="af"/>
            <w:noProof/>
            <w:sz w:val="24"/>
          </w:rPr>
          <w:t>5.2.1</w:t>
        </w:r>
        <w:r w:rsidR="00B80A79" w:rsidRPr="00B80A79">
          <w:rPr>
            <w:rStyle w:val="af"/>
            <w:noProof/>
            <w:sz w:val="24"/>
          </w:rPr>
          <w:t>单一防疫政策</w:t>
        </w:r>
        <w:r w:rsidR="00B80A79" w:rsidRPr="00B80A79">
          <w:rPr>
            <w:noProof/>
            <w:webHidden/>
            <w:sz w:val="24"/>
          </w:rPr>
          <w:tab/>
        </w:r>
        <w:r w:rsidR="00B80A79" w:rsidRPr="00B80A79">
          <w:rPr>
            <w:noProof/>
            <w:webHidden/>
            <w:sz w:val="24"/>
          </w:rPr>
          <w:fldChar w:fldCharType="begin"/>
        </w:r>
        <w:r w:rsidR="00B80A79" w:rsidRPr="00B80A79">
          <w:rPr>
            <w:noProof/>
            <w:webHidden/>
            <w:sz w:val="24"/>
          </w:rPr>
          <w:instrText xml:space="preserve"> PAGEREF _Toc104199736 \h </w:instrText>
        </w:r>
        <w:r w:rsidR="00B80A79" w:rsidRPr="00B80A79">
          <w:rPr>
            <w:noProof/>
            <w:webHidden/>
            <w:sz w:val="24"/>
          </w:rPr>
        </w:r>
        <w:r w:rsidR="00B80A79" w:rsidRPr="00B80A79">
          <w:rPr>
            <w:noProof/>
            <w:webHidden/>
            <w:sz w:val="24"/>
          </w:rPr>
          <w:fldChar w:fldCharType="separate"/>
        </w:r>
        <w:r w:rsidR="00B80A79" w:rsidRPr="00B80A79">
          <w:rPr>
            <w:noProof/>
            <w:webHidden/>
            <w:sz w:val="24"/>
          </w:rPr>
          <w:t>17</w:t>
        </w:r>
        <w:r w:rsidR="00B80A79" w:rsidRPr="00B80A79">
          <w:rPr>
            <w:noProof/>
            <w:webHidden/>
            <w:sz w:val="24"/>
          </w:rPr>
          <w:fldChar w:fldCharType="end"/>
        </w:r>
      </w:hyperlink>
    </w:p>
    <w:p w14:paraId="4BC4DC96" w14:textId="0DBF7E93" w:rsidR="00B80A79" w:rsidRPr="00B80A79" w:rsidRDefault="00101E1B" w:rsidP="00B80A79">
      <w:pPr>
        <w:pStyle w:val="TOC3"/>
        <w:tabs>
          <w:tab w:val="right" w:leader="dot" w:pos="9345"/>
        </w:tabs>
        <w:spacing w:line="400" w:lineRule="exact"/>
        <w:ind w:leftChars="0" w:left="0"/>
        <w:rPr>
          <w:rFonts w:cstheme="minorBidi"/>
          <w:noProof/>
          <w:sz w:val="24"/>
          <w:szCs w:val="22"/>
        </w:rPr>
      </w:pPr>
      <w:hyperlink w:anchor="_Toc104199737" w:history="1">
        <w:r w:rsidR="00B80A79" w:rsidRPr="00B80A79">
          <w:rPr>
            <w:rStyle w:val="af"/>
            <w:noProof/>
            <w:sz w:val="24"/>
          </w:rPr>
          <w:t>5.2.2</w:t>
        </w:r>
        <w:r w:rsidR="00B80A79" w:rsidRPr="00B80A79">
          <w:rPr>
            <w:rStyle w:val="af"/>
            <w:noProof/>
            <w:sz w:val="24"/>
          </w:rPr>
          <w:t>不同政策结合不同代理遵从度</w:t>
        </w:r>
        <w:r w:rsidR="00B80A79" w:rsidRPr="00B80A79">
          <w:rPr>
            <w:noProof/>
            <w:webHidden/>
            <w:sz w:val="24"/>
          </w:rPr>
          <w:tab/>
        </w:r>
        <w:r w:rsidR="00B80A79" w:rsidRPr="00B80A79">
          <w:rPr>
            <w:noProof/>
            <w:webHidden/>
            <w:sz w:val="24"/>
          </w:rPr>
          <w:fldChar w:fldCharType="begin"/>
        </w:r>
        <w:r w:rsidR="00B80A79" w:rsidRPr="00B80A79">
          <w:rPr>
            <w:noProof/>
            <w:webHidden/>
            <w:sz w:val="24"/>
          </w:rPr>
          <w:instrText xml:space="preserve"> PAGEREF _Toc104199737 \h </w:instrText>
        </w:r>
        <w:r w:rsidR="00B80A79" w:rsidRPr="00B80A79">
          <w:rPr>
            <w:noProof/>
            <w:webHidden/>
            <w:sz w:val="24"/>
          </w:rPr>
        </w:r>
        <w:r w:rsidR="00B80A79" w:rsidRPr="00B80A79">
          <w:rPr>
            <w:noProof/>
            <w:webHidden/>
            <w:sz w:val="24"/>
          </w:rPr>
          <w:fldChar w:fldCharType="separate"/>
        </w:r>
        <w:r w:rsidR="00B80A79" w:rsidRPr="00B80A79">
          <w:rPr>
            <w:noProof/>
            <w:webHidden/>
            <w:sz w:val="24"/>
          </w:rPr>
          <w:t>21</w:t>
        </w:r>
        <w:r w:rsidR="00B80A79" w:rsidRPr="00B80A79">
          <w:rPr>
            <w:noProof/>
            <w:webHidden/>
            <w:sz w:val="24"/>
          </w:rPr>
          <w:fldChar w:fldCharType="end"/>
        </w:r>
      </w:hyperlink>
    </w:p>
    <w:p w14:paraId="5A4F3C35" w14:textId="771796FD" w:rsidR="00B80A79" w:rsidRPr="00B80A79" w:rsidRDefault="00101E1B" w:rsidP="00B80A79">
      <w:pPr>
        <w:pStyle w:val="TOC3"/>
        <w:tabs>
          <w:tab w:val="right" w:leader="dot" w:pos="9345"/>
        </w:tabs>
        <w:spacing w:line="400" w:lineRule="exact"/>
        <w:ind w:leftChars="0" w:left="0"/>
        <w:rPr>
          <w:rFonts w:cstheme="minorBidi"/>
          <w:noProof/>
          <w:sz w:val="24"/>
          <w:szCs w:val="22"/>
        </w:rPr>
      </w:pPr>
      <w:hyperlink w:anchor="_Toc104199738" w:history="1">
        <w:r w:rsidR="00B80A79" w:rsidRPr="00B80A79">
          <w:rPr>
            <w:rStyle w:val="af"/>
            <w:noProof/>
            <w:sz w:val="24"/>
          </w:rPr>
          <w:t>5.2.3</w:t>
        </w:r>
        <w:r w:rsidR="00B80A79" w:rsidRPr="00B80A79">
          <w:rPr>
            <w:rStyle w:val="af"/>
            <w:noProof/>
            <w:sz w:val="24"/>
          </w:rPr>
          <w:t>不同核酸结果延迟</w:t>
        </w:r>
        <w:r w:rsidR="00B80A79" w:rsidRPr="00B80A79">
          <w:rPr>
            <w:noProof/>
            <w:webHidden/>
            <w:sz w:val="24"/>
          </w:rPr>
          <w:tab/>
        </w:r>
        <w:r w:rsidR="00B80A79" w:rsidRPr="00B80A79">
          <w:rPr>
            <w:noProof/>
            <w:webHidden/>
            <w:sz w:val="24"/>
          </w:rPr>
          <w:fldChar w:fldCharType="begin"/>
        </w:r>
        <w:r w:rsidR="00B80A79" w:rsidRPr="00B80A79">
          <w:rPr>
            <w:noProof/>
            <w:webHidden/>
            <w:sz w:val="24"/>
          </w:rPr>
          <w:instrText xml:space="preserve"> PAGEREF _Toc104199738 \h </w:instrText>
        </w:r>
        <w:r w:rsidR="00B80A79" w:rsidRPr="00B80A79">
          <w:rPr>
            <w:noProof/>
            <w:webHidden/>
            <w:sz w:val="24"/>
          </w:rPr>
        </w:r>
        <w:r w:rsidR="00B80A79" w:rsidRPr="00B80A79">
          <w:rPr>
            <w:noProof/>
            <w:webHidden/>
            <w:sz w:val="24"/>
          </w:rPr>
          <w:fldChar w:fldCharType="separate"/>
        </w:r>
        <w:r w:rsidR="00B80A79" w:rsidRPr="00B80A79">
          <w:rPr>
            <w:noProof/>
            <w:webHidden/>
            <w:sz w:val="24"/>
          </w:rPr>
          <w:t>22</w:t>
        </w:r>
        <w:r w:rsidR="00B80A79" w:rsidRPr="00B80A79">
          <w:rPr>
            <w:noProof/>
            <w:webHidden/>
            <w:sz w:val="24"/>
          </w:rPr>
          <w:fldChar w:fldCharType="end"/>
        </w:r>
      </w:hyperlink>
    </w:p>
    <w:p w14:paraId="2CC5B5AA" w14:textId="2AAD6F08" w:rsidR="00B80A79" w:rsidRPr="00B80A79" w:rsidRDefault="00101E1B" w:rsidP="00B80A79">
      <w:pPr>
        <w:pStyle w:val="TOC2"/>
        <w:tabs>
          <w:tab w:val="right" w:leader="dot" w:pos="9345"/>
        </w:tabs>
        <w:spacing w:line="400" w:lineRule="exact"/>
        <w:ind w:leftChars="0" w:left="0"/>
        <w:rPr>
          <w:rFonts w:cstheme="minorBidi"/>
          <w:noProof/>
          <w:sz w:val="24"/>
          <w:szCs w:val="22"/>
        </w:rPr>
      </w:pPr>
      <w:hyperlink w:anchor="_Toc104199739" w:history="1">
        <w:r w:rsidR="00B80A79" w:rsidRPr="00B80A79">
          <w:rPr>
            <w:rStyle w:val="af"/>
            <w:noProof/>
            <w:sz w:val="24"/>
          </w:rPr>
          <w:t>5.3</w:t>
        </w:r>
        <w:r w:rsidR="00B80A79" w:rsidRPr="00B80A79">
          <w:rPr>
            <w:rStyle w:val="af"/>
            <w:noProof/>
            <w:sz w:val="24"/>
          </w:rPr>
          <w:t>数据拟合</w:t>
        </w:r>
        <w:r w:rsidR="00B80A79" w:rsidRPr="00B80A79">
          <w:rPr>
            <w:noProof/>
            <w:webHidden/>
            <w:sz w:val="24"/>
          </w:rPr>
          <w:tab/>
        </w:r>
        <w:r w:rsidR="00B80A79" w:rsidRPr="00B80A79">
          <w:rPr>
            <w:noProof/>
            <w:webHidden/>
            <w:sz w:val="24"/>
          </w:rPr>
          <w:fldChar w:fldCharType="begin"/>
        </w:r>
        <w:r w:rsidR="00B80A79" w:rsidRPr="00B80A79">
          <w:rPr>
            <w:noProof/>
            <w:webHidden/>
            <w:sz w:val="24"/>
          </w:rPr>
          <w:instrText xml:space="preserve"> PAGEREF _Toc104199739 \h </w:instrText>
        </w:r>
        <w:r w:rsidR="00B80A79" w:rsidRPr="00B80A79">
          <w:rPr>
            <w:noProof/>
            <w:webHidden/>
            <w:sz w:val="24"/>
          </w:rPr>
        </w:r>
        <w:r w:rsidR="00B80A79" w:rsidRPr="00B80A79">
          <w:rPr>
            <w:noProof/>
            <w:webHidden/>
            <w:sz w:val="24"/>
          </w:rPr>
          <w:fldChar w:fldCharType="separate"/>
        </w:r>
        <w:r w:rsidR="00B80A79" w:rsidRPr="00B80A79">
          <w:rPr>
            <w:noProof/>
            <w:webHidden/>
            <w:sz w:val="24"/>
          </w:rPr>
          <w:t>22</w:t>
        </w:r>
        <w:r w:rsidR="00B80A79" w:rsidRPr="00B80A79">
          <w:rPr>
            <w:noProof/>
            <w:webHidden/>
            <w:sz w:val="24"/>
          </w:rPr>
          <w:fldChar w:fldCharType="end"/>
        </w:r>
      </w:hyperlink>
    </w:p>
    <w:p w14:paraId="37D710A0" w14:textId="01AED87F" w:rsidR="00B80A79" w:rsidRPr="00B80A79" w:rsidRDefault="00101E1B" w:rsidP="00B80A79">
      <w:pPr>
        <w:pStyle w:val="TOC3"/>
        <w:tabs>
          <w:tab w:val="right" w:leader="dot" w:pos="9345"/>
        </w:tabs>
        <w:spacing w:line="400" w:lineRule="exact"/>
        <w:ind w:leftChars="0" w:left="0"/>
        <w:rPr>
          <w:rFonts w:cstheme="minorBidi"/>
          <w:noProof/>
          <w:sz w:val="24"/>
          <w:szCs w:val="22"/>
        </w:rPr>
      </w:pPr>
      <w:hyperlink w:anchor="_Toc104199740" w:history="1">
        <w:r w:rsidR="00B80A79" w:rsidRPr="00B80A79">
          <w:rPr>
            <w:rStyle w:val="af"/>
            <w:noProof/>
            <w:sz w:val="24"/>
          </w:rPr>
          <w:t>5.3.1</w:t>
        </w:r>
        <w:r w:rsidR="00B80A79" w:rsidRPr="00B80A79">
          <w:rPr>
            <w:rStyle w:val="af"/>
            <w:noProof/>
            <w:sz w:val="24"/>
          </w:rPr>
          <w:t>数据来源</w:t>
        </w:r>
        <w:r w:rsidR="00B80A79" w:rsidRPr="00B80A79">
          <w:rPr>
            <w:noProof/>
            <w:webHidden/>
            <w:sz w:val="24"/>
          </w:rPr>
          <w:tab/>
        </w:r>
        <w:r w:rsidR="00B80A79" w:rsidRPr="00B80A79">
          <w:rPr>
            <w:noProof/>
            <w:webHidden/>
            <w:sz w:val="24"/>
          </w:rPr>
          <w:fldChar w:fldCharType="begin"/>
        </w:r>
        <w:r w:rsidR="00B80A79" w:rsidRPr="00B80A79">
          <w:rPr>
            <w:noProof/>
            <w:webHidden/>
            <w:sz w:val="24"/>
          </w:rPr>
          <w:instrText xml:space="preserve"> PAGEREF _Toc104199740 \h </w:instrText>
        </w:r>
        <w:r w:rsidR="00B80A79" w:rsidRPr="00B80A79">
          <w:rPr>
            <w:noProof/>
            <w:webHidden/>
            <w:sz w:val="24"/>
          </w:rPr>
        </w:r>
        <w:r w:rsidR="00B80A79" w:rsidRPr="00B80A79">
          <w:rPr>
            <w:noProof/>
            <w:webHidden/>
            <w:sz w:val="24"/>
          </w:rPr>
          <w:fldChar w:fldCharType="separate"/>
        </w:r>
        <w:r w:rsidR="00B80A79" w:rsidRPr="00B80A79">
          <w:rPr>
            <w:noProof/>
            <w:webHidden/>
            <w:sz w:val="24"/>
          </w:rPr>
          <w:t>22</w:t>
        </w:r>
        <w:r w:rsidR="00B80A79" w:rsidRPr="00B80A79">
          <w:rPr>
            <w:noProof/>
            <w:webHidden/>
            <w:sz w:val="24"/>
          </w:rPr>
          <w:fldChar w:fldCharType="end"/>
        </w:r>
      </w:hyperlink>
    </w:p>
    <w:p w14:paraId="50A5AA1C" w14:textId="3E6D8CD9" w:rsidR="00B80A79" w:rsidRPr="00B80A79" w:rsidRDefault="00101E1B" w:rsidP="00B80A79">
      <w:pPr>
        <w:pStyle w:val="TOC3"/>
        <w:tabs>
          <w:tab w:val="right" w:leader="dot" w:pos="9345"/>
        </w:tabs>
        <w:spacing w:line="400" w:lineRule="exact"/>
        <w:ind w:leftChars="0" w:left="0"/>
        <w:rPr>
          <w:rFonts w:cstheme="minorBidi"/>
          <w:noProof/>
          <w:sz w:val="24"/>
          <w:szCs w:val="22"/>
        </w:rPr>
      </w:pPr>
      <w:hyperlink w:anchor="_Toc104199741" w:history="1">
        <w:r w:rsidR="00B80A79" w:rsidRPr="00B80A79">
          <w:rPr>
            <w:rStyle w:val="af"/>
            <w:noProof/>
            <w:sz w:val="24"/>
          </w:rPr>
          <w:t>5.3.2</w:t>
        </w:r>
        <w:r w:rsidR="00B80A79" w:rsidRPr="00B80A79">
          <w:rPr>
            <w:rStyle w:val="af"/>
            <w:noProof/>
            <w:sz w:val="24"/>
          </w:rPr>
          <w:t>数据拟合分析</w:t>
        </w:r>
        <w:r w:rsidR="00B80A79" w:rsidRPr="00B80A79">
          <w:rPr>
            <w:noProof/>
            <w:webHidden/>
            <w:sz w:val="24"/>
          </w:rPr>
          <w:tab/>
        </w:r>
        <w:r w:rsidR="00B80A79" w:rsidRPr="00B80A79">
          <w:rPr>
            <w:noProof/>
            <w:webHidden/>
            <w:sz w:val="24"/>
          </w:rPr>
          <w:fldChar w:fldCharType="begin"/>
        </w:r>
        <w:r w:rsidR="00B80A79" w:rsidRPr="00B80A79">
          <w:rPr>
            <w:noProof/>
            <w:webHidden/>
            <w:sz w:val="24"/>
          </w:rPr>
          <w:instrText xml:space="preserve"> PAGEREF _Toc104199741 \h </w:instrText>
        </w:r>
        <w:r w:rsidR="00B80A79" w:rsidRPr="00B80A79">
          <w:rPr>
            <w:noProof/>
            <w:webHidden/>
            <w:sz w:val="24"/>
          </w:rPr>
        </w:r>
        <w:r w:rsidR="00B80A79" w:rsidRPr="00B80A79">
          <w:rPr>
            <w:noProof/>
            <w:webHidden/>
            <w:sz w:val="24"/>
          </w:rPr>
          <w:fldChar w:fldCharType="separate"/>
        </w:r>
        <w:r w:rsidR="00B80A79" w:rsidRPr="00B80A79">
          <w:rPr>
            <w:noProof/>
            <w:webHidden/>
            <w:sz w:val="24"/>
          </w:rPr>
          <w:t>23</w:t>
        </w:r>
        <w:r w:rsidR="00B80A79" w:rsidRPr="00B80A79">
          <w:rPr>
            <w:noProof/>
            <w:webHidden/>
            <w:sz w:val="24"/>
          </w:rPr>
          <w:fldChar w:fldCharType="end"/>
        </w:r>
      </w:hyperlink>
    </w:p>
    <w:p w14:paraId="7E7BC1CB" w14:textId="466EDA4B" w:rsidR="00B80A79" w:rsidRPr="00B80A79" w:rsidRDefault="00101E1B" w:rsidP="00B80A79">
      <w:pPr>
        <w:pStyle w:val="TOC2"/>
        <w:tabs>
          <w:tab w:val="right" w:leader="dot" w:pos="9345"/>
        </w:tabs>
        <w:spacing w:line="400" w:lineRule="exact"/>
        <w:ind w:leftChars="0" w:left="0"/>
        <w:rPr>
          <w:rFonts w:cstheme="minorBidi"/>
          <w:noProof/>
          <w:sz w:val="24"/>
          <w:szCs w:val="22"/>
        </w:rPr>
      </w:pPr>
      <w:hyperlink w:anchor="_Toc104199742" w:history="1">
        <w:r w:rsidR="00B80A79" w:rsidRPr="00B80A79">
          <w:rPr>
            <w:rStyle w:val="af"/>
            <w:noProof/>
            <w:sz w:val="24"/>
          </w:rPr>
          <w:t>5.4</w:t>
        </w:r>
        <w:r w:rsidR="00B80A79" w:rsidRPr="00B80A79">
          <w:rPr>
            <w:rStyle w:val="af"/>
            <w:noProof/>
            <w:sz w:val="24"/>
          </w:rPr>
          <w:t>本章小结</w:t>
        </w:r>
        <w:r w:rsidR="00B80A79" w:rsidRPr="00B80A79">
          <w:rPr>
            <w:noProof/>
            <w:webHidden/>
            <w:sz w:val="24"/>
          </w:rPr>
          <w:tab/>
        </w:r>
        <w:r w:rsidR="00B80A79" w:rsidRPr="00B80A79">
          <w:rPr>
            <w:noProof/>
            <w:webHidden/>
            <w:sz w:val="24"/>
          </w:rPr>
          <w:fldChar w:fldCharType="begin"/>
        </w:r>
        <w:r w:rsidR="00B80A79" w:rsidRPr="00B80A79">
          <w:rPr>
            <w:noProof/>
            <w:webHidden/>
            <w:sz w:val="24"/>
          </w:rPr>
          <w:instrText xml:space="preserve"> PAGEREF _Toc104199742 \h </w:instrText>
        </w:r>
        <w:r w:rsidR="00B80A79" w:rsidRPr="00B80A79">
          <w:rPr>
            <w:noProof/>
            <w:webHidden/>
            <w:sz w:val="24"/>
          </w:rPr>
        </w:r>
        <w:r w:rsidR="00B80A79" w:rsidRPr="00B80A79">
          <w:rPr>
            <w:noProof/>
            <w:webHidden/>
            <w:sz w:val="24"/>
          </w:rPr>
          <w:fldChar w:fldCharType="separate"/>
        </w:r>
        <w:r w:rsidR="00B80A79" w:rsidRPr="00B80A79">
          <w:rPr>
            <w:noProof/>
            <w:webHidden/>
            <w:sz w:val="24"/>
          </w:rPr>
          <w:t>24</w:t>
        </w:r>
        <w:r w:rsidR="00B80A79" w:rsidRPr="00B80A79">
          <w:rPr>
            <w:noProof/>
            <w:webHidden/>
            <w:sz w:val="24"/>
          </w:rPr>
          <w:fldChar w:fldCharType="end"/>
        </w:r>
      </w:hyperlink>
    </w:p>
    <w:p w14:paraId="6CC68FD7" w14:textId="6D19F0D0" w:rsidR="00B80A79" w:rsidRPr="00B80A79" w:rsidRDefault="00101E1B" w:rsidP="00B80A79">
      <w:pPr>
        <w:pStyle w:val="TOC1"/>
        <w:tabs>
          <w:tab w:val="right" w:leader="dot" w:pos="9345"/>
        </w:tabs>
        <w:spacing w:line="400" w:lineRule="exact"/>
        <w:rPr>
          <w:rFonts w:cstheme="minorBidi"/>
          <w:noProof/>
          <w:sz w:val="24"/>
          <w:szCs w:val="22"/>
        </w:rPr>
      </w:pPr>
      <w:hyperlink w:anchor="_Toc104199743" w:history="1">
        <w:r w:rsidR="00B80A79" w:rsidRPr="00B80A79">
          <w:rPr>
            <w:rStyle w:val="af"/>
            <w:noProof/>
            <w:sz w:val="24"/>
          </w:rPr>
          <w:t>结论</w:t>
        </w:r>
        <w:r w:rsidR="00B80A79" w:rsidRPr="00B80A79">
          <w:rPr>
            <w:noProof/>
            <w:webHidden/>
            <w:sz w:val="24"/>
          </w:rPr>
          <w:tab/>
        </w:r>
        <w:r w:rsidR="00B80A79" w:rsidRPr="00B80A79">
          <w:rPr>
            <w:noProof/>
            <w:webHidden/>
            <w:sz w:val="24"/>
          </w:rPr>
          <w:fldChar w:fldCharType="begin"/>
        </w:r>
        <w:r w:rsidR="00B80A79" w:rsidRPr="00B80A79">
          <w:rPr>
            <w:noProof/>
            <w:webHidden/>
            <w:sz w:val="24"/>
          </w:rPr>
          <w:instrText xml:space="preserve"> PAGEREF _Toc104199743 \h </w:instrText>
        </w:r>
        <w:r w:rsidR="00B80A79" w:rsidRPr="00B80A79">
          <w:rPr>
            <w:noProof/>
            <w:webHidden/>
            <w:sz w:val="24"/>
          </w:rPr>
        </w:r>
        <w:r w:rsidR="00B80A79" w:rsidRPr="00B80A79">
          <w:rPr>
            <w:noProof/>
            <w:webHidden/>
            <w:sz w:val="24"/>
          </w:rPr>
          <w:fldChar w:fldCharType="separate"/>
        </w:r>
        <w:r w:rsidR="00B80A79" w:rsidRPr="00B80A79">
          <w:rPr>
            <w:noProof/>
            <w:webHidden/>
            <w:sz w:val="24"/>
          </w:rPr>
          <w:t>25</w:t>
        </w:r>
        <w:r w:rsidR="00B80A79" w:rsidRPr="00B80A79">
          <w:rPr>
            <w:noProof/>
            <w:webHidden/>
            <w:sz w:val="24"/>
          </w:rPr>
          <w:fldChar w:fldCharType="end"/>
        </w:r>
      </w:hyperlink>
    </w:p>
    <w:p w14:paraId="18891821" w14:textId="7F9E9A96" w:rsidR="00B80A79" w:rsidRPr="00B80A79" w:rsidRDefault="00101E1B" w:rsidP="00B80A79">
      <w:pPr>
        <w:pStyle w:val="TOC1"/>
        <w:tabs>
          <w:tab w:val="right" w:leader="dot" w:pos="9345"/>
        </w:tabs>
        <w:spacing w:line="400" w:lineRule="exact"/>
        <w:rPr>
          <w:rFonts w:cstheme="minorBidi"/>
          <w:noProof/>
          <w:sz w:val="24"/>
          <w:szCs w:val="22"/>
        </w:rPr>
      </w:pPr>
      <w:hyperlink w:anchor="_Toc104199744" w:history="1">
        <w:r w:rsidR="00B80A79" w:rsidRPr="00B80A79">
          <w:rPr>
            <w:rStyle w:val="af"/>
            <w:noProof/>
            <w:sz w:val="24"/>
          </w:rPr>
          <w:t>参考文献</w:t>
        </w:r>
        <w:r w:rsidR="00B80A79" w:rsidRPr="00B80A79">
          <w:rPr>
            <w:noProof/>
            <w:webHidden/>
            <w:sz w:val="24"/>
          </w:rPr>
          <w:tab/>
        </w:r>
        <w:r w:rsidR="00B80A79" w:rsidRPr="00B80A79">
          <w:rPr>
            <w:noProof/>
            <w:webHidden/>
            <w:sz w:val="24"/>
          </w:rPr>
          <w:fldChar w:fldCharType="begin"/>
        </w:r>
        <w:r w:rsidR="00B80A79" w:rsidRPr="00B80A79">
          <w:rPr>
            <w:noProof/>
            <w:webHidden/>
            <w:sz w:val="24"/>
          </w:rPr>
          <w:instrText xml:space="preserve"> PAGEREF _Toc104199744 \h </w:instrText>
        </w:r>
        <w:r w:rsidR="00B80A79" w:rsidRPr="00B80A79">
          <w:rPr>
            <w:noProof/>
            <w:webHidden/>
            <w:sz w:val="24"/>
          </w:rPr>
        </w:r>
        <w:r w:rsidR="00B80A79" w:rsidRPr="00B80A79">
          <w:rPr>
            <w:noProof/>
            <w:webHidden/>
            <w:sz w:val="24"/>
          </w:rPr>
          <w:fldChar w:fldCharType="separate"/>
        </w:r>
        <w:r w:rsidR="00B80A79" w:rsidRPr="00B80A79">
          <w:rPr>
            <w:noProof/>
            <w:webHidden/>
            <w:sz w:val="24"/>
          </w:rPr>
          <w:t>27</w:t>
        </w:r>
        <w:r w:rsidR="00B80A79" w:rsidRPr="00B80A79">
          <w:rPr>
            <w:noProof/>
            <w:webHidden/>
            <w:sz w:val="24"/>
          </w:rPr>
          <w:fldChar w:fldCharType="end"/>
        </w:r>
      </w:hyperlink>
    </w:p>
    <w:p w14:paraId="5E6F688D" w14:textId="2E905115" w:rsidR="00B80A79" w:rsidRDefault="00101E1B" w:rsidP="00B80A79">
      <w:pPr>
        <w:pStyle w:val="TOC1"/>
        <w:tabs>
          <w:tab w:val="right" w:leader="dot" w:pos="9345"/>
        </w:tabs>
        <w:spacing w:line="400" w:lineRule="exact"/>
        <w:rPr>
          <w:rFonts w:asciiTheme="minorHAnsi" w:eastAsiaTheme="minorEastAsia" w:hAnsiTheme="minorHAnsi" w:cstheme="minorBidi"/>
          <w:noProof/>
          <w:szCs w:val="22"/>
        </w:rPr>
      </w:pPr>
      <w:hyperlink w:anchor="_Toc104199745" w:history="1">
        <w:r w:rsidR="00B80A79" w:rsidRPr="00B80A79">
          <w:rPr>
            <w:rStyle w:val="af"/>
            <w:noProof/>
            <w:sz w:val="24"/>
          </w:rPr>
          <w:t>致谢</w:t>
        </w:r>
        <w:r w:rsidR="00B80A79" w:rsidRPr="00B80A79">
          <w:rPr>
            <w:noProof/>
            <w:webHidden/>
            <w:sz w:val="24"/>
          </w:rPr>
          <w:tab/>
        </w:r>
        <w:r w:rsidR="00B80A79" w:rsidRPr="00B80A79">
          <w:rPr>
            <w:noProof/>
            <w:webHidden/>
            <w:sz w:val="24"/>
          </w:rPr>
          <w:fldChar w:fldCharType="begin"/>
        </w:r>
        <w:r w:rsidR="00B80A79" w:rsidRPr="00B80A79">
          <w:rPr>
            <w:noProof/>
            <w:webHidden/>
            <w:sz w:val="24"/>
          </w:rPr>
          <w:instrText xml:space="preserve"> PAGEREF _Toc104199745 \h </w:instrText>
        </w:r>
        <w:r w:rsidR="00B80A79" w:rsidRPr="00B80A79">
          <w:rPr>
            <w:noProof/>
            <w:webHidden/>
            <w:sz w:val="24"/>
          </w:rPr>
        </w:r>
        <w:r w:rsidR="00B80A79" w:rsidRPr="00B80A79">
          <w:rPr>
            <w:noProof/>
            <w:webHidden/>
            <w:sz w:val="24"/>
          </w:rPr>
          <w:fldChar w:fldCharType="separate"/>
        </w:r>
        <w:r w:rsidR="00B80A79" w:rsidRPr="00B80A79">
          <w:rPr>
            <w:noProof/>
            <w:webHidden/>
            <w:sz w:val="24"/>
          </w:rPr>
          <w:t>30</w:t>
        </w:r>
        <w:r w:rsidR="00B80A79" w:rsidRPr="00B80A79">
          <w:rPr>
            <w:noProof/>
            <w:webHidden/>
            <w:sz w:val="24"/>
          </w:rPr>
          <w:fldChar w:fldCharType="end"/>
        </w:r>
      </w:hyperlink>
    </w:p>
    <w:p w14:paraId="7A51996B" w14:textId="730ADCC2" w:rsidR="009149F9" w:rsidRDefault="005B43E5">
      <w:pPr>
        <w:tabs>
          <w:tab w:val="left" w:pos="2280"/>
        </w:tabs>
        <w:spacing w:line="400" w:lineRule="exact"/>
        <w:rPr>
          <w:sz w:val="24"/>
        </w:rPr>
        <w:sectPr w:rsidR="009149F9">
          <w:pgSz w:w="11907" w:h="16840"/>
          <w:pgMar w:top="1418" w:right="1134" w:bottom="1134" w:left="1418" w:header="851" w:footer="992" w:gutter="0"/>
          <w:pgNumType w:fmt="upperRoman"/>
          <w:cols w:space="425"/>
          <w:docGrid w:type="lines" w:linePitch="312"/>
        </w:sectPr>
      </w:pPr>
      <w:r>
        <w:rPr>
          <w:sz w:val="24"/>
        </w:rPr>
        <w:fldChar w:fldCharType="end"/>
      </w:r>
    </w:p>
    <w:p w14:paraId="27778F8A" w14:textId="77777777" w:rsidR="009149F9" w:rsidRDefault="009149F9">
      <w:pPr>
        <w:ind w:firstLineChars="200" w:firstLine="420"/>
      </w:pPr>
    </w:p>
    <w:p w14:paraId="30CA69BD" w14:textId="77777777" w:rsidR="009149F9" w:rsidRDefault="005B43E5">
      <w:pPr>
        <w:pStyle w:val="1"/>
        <w:rPr>
          <w:rFonts w:ascii="黑体" w:hAnsi="黑体"/>
        </w:rPr>
      </w:pPr>
      <w:bookmarkStart w:id="28" w:name="_Toc103853697"/>
      <w:bookmarkStart w:id="29" w:name="_Toc104199694"/>
      <w:r>
        <w:rPr>
          <w:rFonts w:ascii="黑体" w:hAnsi="黑体" w:hint="eastAsia"/>
        </w:rPr>
        <w:t>1</w:t>
      </w:r>
      <w:r>
        <w:rPr>
          <w:rFonts w:ascii="黑体" w:hAnsi="黑体"/>
        </w:rPr>
        <w:t>绪论</w:t>
      </w:r>
      <w:bookmarkEnd w:id="28"/>
      <w:bookmarkEnd w:id="29"/>
    </w:p>
    <w:p w14:paraId="604751DF" w14:textId="77777777" w:rsidR="009149F9" w:rsidRDefault="005B43E5">
      <w:pPr>
        <w:pStyle w:val="2"/>
        <w:spacing w:before="0" w:beforeAutospacing="0" w:after="0" w:afterAutospacing="0"/>
        <w:rPr>
          <w:rFonts w:ascii="黑体" w:eastAsia="黑体" w:hAnsi="黑体"/>
          <w:b w:val="0"/>
          <w:bCs w:val="0"/>
          <w:sz w:val="30"/>
        </w:rPr>
      </w:pPr>
      <w:bookmarkStart w:id="30" w:name="_Toc103853698"/>
      <w:bookmarkStart w:id="31" w:name="_Toc104199695"/>
      <w:r>
        <w:rPr>
          <w:rFonts w:ascii="黑体" w:eastAsia="黑体" w:hAnsi="黑体"/>
          <w:b w:val="0"/>
          <w:bCs w:val="0"/>
          <w:sz w:val="30"/>
        </w:rPr>
        <w:t>1.1课题背景和意义</w:t>
      </w:r>
      <w:bookmarkEnd w:id="30"/>
      <w:bookmarkEnd w:id="31"/>
    </w:p>
    <w:p w14:paraId="2B1CCC87" w14:textId="77777777" w:rsidR="009149F9" w:rsidRDefault="005B43E5">
      <w:pPr>
        <w:spacing w:line="400" w:lineRule="exact"/>
        <w:ind w:firstLineChars="200" w:firstLine="480"/>
        <w:rPr>
          <w:sz w:val="24"/>
        </w:rPr>
      </w:pPr>
      <w:r>
        <w:rPr>
          <w:rFonts w:hint="eastAsia"/>
          <w:sz w:val="24"/>
        </w:rPr>
        <w:t>截至</w:t>
      </w:r>
      <w:r>
        <w:rPr>
          <w:rFonts w:hint="eastAsia"/>
          <w:sz w:val="24"/>
        </w:rPr>
        <w:t>202</w:t>
      </w:r>
      <w:r>
        <w:rPr>
          <w:sz w:val="24"/>
        </w:rPr>
        <w:t>2</w:t>
      </w:r>
      <w:r>
        <w:rPr>
          <w:rFonts w:hint="eastAsia"/>
          <w:sz w:val="24"/>
        </w:rPr>
        <w:t>年</w:t>
      </w:r>
      <w:r>
        <w:rPr>
          <w:rFonts w:hint="eastAsia"/>
          <w:sz w:val="24"/>
        </w:rPr>
        <w:t>5</w:t>
      </w:r>
      <w:r>
        <w:rPr>
          <w:rFonts w:hint="eastAsia"/>
          <w:sz w:val="24"/>
        </w:rPr>
        <w:t>月，</w:t>
      </w:r>
      <w:r>
        <w:rPr>
          <w:rFonts w:hint="eastAsia"/>
          <w:sz w:val="24"/>
        </w:rPr>
        <w:t>COVID-19</w:t>
      </w:r>
      <w:r>
        <w:rPr>
          <w:rFonts w:hint="eastAsia"/>
          <w:sz w:val="24"/>
        </w:rPr>
        <w:t>大流行在全球范围内造成了巨大的人员、财务和后勤影响，包括超过</w:t>
      </w:r>
      <w:r>
        <w:rPr>
          <w:sz w:val="24"/>
        </w:rPr>
        <w:t>5</w:t>
      </w:r>
      <w:r>
        <w:rPr>
          <w:rFonts w:hint="eastAsia"/>
          <w:sz w:val="24"/>
        </w:rPr>
        <w:t>亿人感染和</w:t>
      </w:r>
      <w:r>
        <w:rPr>
          <w:sz w:val="24"/>
        </w:rPr>
        <w:t>625</w:t>
      </w:r>
      <w:r>
        <w:rPr>
          <w:rFonts w:hint="eastAsia"/>
          <w:sz w:val="24"/>
        </w:rPr>
        <w:t>万人死亡</w:t>
      </w:r>
      <w:r>
        <w:rPr>
          <w:rFonts w:hint="eastAsia"/>
          <w:sz w:val="24"/>
          <w:vertAlign w:val="superscript"/>
        </w:rPr>
        <w:t>[</w:t>
      </w:r>
      <w:r>
        <w:rPr>
          <w:sz w:val="24"/>
          <w:vertAlign w:val="superscript"/>
        </w:rPr>
        <w:t>1]</w:t>
      </w:r>
      <w:r>
        <w:rPr>
          <w:sz w:val="24"/>
        </w:rPr>
        <w:fldChar w:fldCharType="begin"/>
      </w:r>
      <w:r>
        <w:rPr>
          <w:sz w:val="24"/>
        </w:rPr>
        <w:instrText xml:space="preserve"> </w:instrText>
      </w:r>
      <w:r>
        <w:rPr>
          <w:rFonts w:hint="eastAsia"/>
          <w:sz w:val="24"/>
        </w:rPr>
        <w:instrText>REF _Ref103192864 \r</w:instrText>
      </w:r>
      <w:r>
        <w:rPr>
          <w:sz w:val="24"/>
        </w:rPr>
        <w:instrText xml:space="preserve">  \* MERGEFORMAT </w:instrText>
      </w:r>
      <w:r w:rsidR="00101E1B">
        <w:rPr>
          <w:sz w:val="24"/>
        </w:rPr>
        <w:fldChar w:fldCharType="separate"/>
      </w:r>
      <w:r>
        <w:rPr>
          <w:sz w:val="24"/>
        </w:rPr>
        <w:fldChar w:fldCharType="end"/>
      </w:r>
      <w:r>
        <w:rPr>
          <w:rFonts w:hint="eastAsia"/>
          <w:sz w:val="24"/>
        </w:rPr>
        <w:t>。人们工作和生活习惯发生了根本变化。疫情的出现也加剧了经济衰退，进而引发了一系列的社会问题</w:t>
      </w:r>
      <w:r>
        <w:rPr>
          <w:rFonts w:hint="eastAsia"/>
          <w:sz w:val="24"/>
          <w:vertAlign w:val="superscript"/>
        </w:rPr>
        <w:t>[</w:t>
      </w:r>
      <w:r>
        <w:rPr>
          <w:sz w:val="24"/>
          <w:vertAlign w:val="superscript"/>
        </w:rPr>
        <w:t>2]</w:t>
      </w:r>
      <w:r>
        <w:rPr>
          <w:rFonts w:hint="eastAsia"/>
          <w:sz w:val="24"/>
        </w:rPr>
        <w:t>。在这众多问题中，由于学校是学生生活的主要场所，校园疫情防控越发重要。如何制定有效的疫情防控措施使传播风险最小化同时保障师生教学活动的正常进行是目前面临的关键挑战。由于局部区域疫情的反复爆发以及校园、社区交叉接触问题的存在</w:t>
      </w:r>
      <w:r>
        <w:rPr>
          <w:rFonts w:hint="eastAsia"/>
          <w:sz w:val="24"/>
          <w:vertAlign w:val="superscript"/>
        </w:rPr>
        <w:t>[</w:t>
      </w:r>
      <w:r>
        <w:rPr>
          <w:sz w:val="24"/>
          <w:vertAlign w:val="superscript"/>
        </w:rPr>
        <w:t>3]</w:t>
      </w:r>
      <w:r>
        <w:rPr>
          <w:rFonts w:hint="eastAsia"/>
          <w:sz w:val="24"/>
        </w:rPr>
        <w:t>，关于重新开放学校的潜在安全性和后果存在很大的不确定性</w:t>
      </w:r>
      <w:r>
        <w:rPr>
          <w:rFonts w:hint="eastAsia"/>
          <w:sz w:val="24"/>
          <w:vertAlign w:val="superscript"/>
        </w:rPr>
        <w:t>[</w:t>
      </w:r>
      <w:r>
        <w:rPr>
          <w:sz w:val="24"/>
          <w:vertAlign w:val="superscript"/>
        </w:rPr>
        <w:t>4]</w:t>
      </w:r>
      <w:r>
        <w:rPr>
          <w:rFonts w:hint="eastAsia"/>
          <w:sz w:val="24"/>
        </w:rPr>
        <w:t>。</w:t>
      </w:r>
    </w:p>
    <w:p w14:paraId="0ADF1BD5" w14:textId="77777777" w:rsidR="009149F9" w:rsidRDefault="005B43E5">
      <w:pPr>
        <w:spacing w:line="400" w:lineRule="exact"/>
        <w:ind w:firstLineChars="200" w:firstLine="480"/>
        <w:rPr>
          <w:sz w:val="24"/>
        </w:rPr>
      </w:pPr>
      <w:r>
        <w:rPr>
          <w:rFonts w:hint="eastAsia"/>
          <w:sz w:val="24"/>
        </w:rPr>
        <w:t>随着</w:t>
      </w:r>
      <w:r>
        <w:rPr>
          <w:rFonts w:hint="eastAsia"/>
          <w:sz w:val="24"/>
        </w:rPr>
        <w:t>2020</w:t>
      </w:r>
      <w:r>
        <w:rPr>
          <w:rFonts w:hint="eastAsia"/>
          <w:sz w:val="24"/>
        </w:rPr>
        <w:t>年春季</w:t>
      </w:r>
      <w:r>
        <w:rPr>
          <w:rFonts w:hint="eastAsia"/>
          <w:sz w:val="24"/>
        </w:rPr>
        <w:t>COVID-19</w:t>
      </w:r>
      <w:r>
        <w:rPr>
          <w:rFonts w:hint="eastAsia"/>
          <w:sz w:val="24"/>
        </w:rPr>
        <w:t>在全国各地的爆发，几乎所有大学都先后暂停了线下授课，转为线上授课。在国外也是如此，据估计，在美国有</w:t>
      </w:r>
      <w:r>
        <w:rPr>
          <w:rFonts w:hint="eastAsia"/>
          <w:sz w:val="24"/>
        </w:rPr>
        <w:t>5000</w:t>
      </w:r>
      <w:r>
        <w:rPr>
          <w:rFonts w:hint="eastAsia"/>
          <w:sz w:val="24"/>
        </w:rPr>
        <w:t>万小学生和</w:t>
      </w:r>
      <w:r>
        <w:rPr>
          <w:rFonts w:hint="eastAsia"/>
          <w:sz w:val="24"/>
        </w:rPr>
        <w:t>1900</w:t>
      </w:r>
      <w:r>
        <w:rPr>
          <w:rFonts w:hint="eastAsia"/>
          <w:sz w:val="24"/>
        </w:rPr>
        <w:t>万大学生转向在线学习，即远程教育、居家上课</w:t>
      </w:r>
      <w:r>
        <w:rPr>
          <w:rFonts w:hint="eastAsia"/>
          <w:sz w:val="24"/>
          <w:vertAlign w:val="superscript"/>
        </w:rPr>
        <w:t>[</w:t>
      </w:r>
      <w:r>
        <w:rPr>
          <w:sz w:val="24"/>
          <w:vertAlign w:val="superscript"/>
        </w:rPr>
        <w:t>5]</w:t>
      </w:r>
      <w:r>
        <w:rPr>
          <w:sz w:val="24"/>
        </w:rPr>
        <w:fldChar w:fldCharType="begin"/>
      </w:r>
      <w:r>
        <w:rPr>
          <w:sz w:val="24"/>
        </w:rPr>
        <w:instrText xml:space="preserve"> </w:instrText>
      </w:r>
      <w:r>
        <w:rPr>
          <w:rFonts w:hint="eastAsia"/>
          <w:sz w:val="24"/>
        </w:rPr>
        <w:instrText>REF _Ref103194688 \r</w:instrText>
      </w:r>
      <w:r>
        <w:rPr>
          <w:sz w:val="24"/>
        </w:rPr>
        <w:instrText xml:space="preserve">  \* MERGEFORMAT </w:instrText>
      </w:r>
      <w:r w:rsidR="00101E1B">
        <w:rPr>
          <w:sz w:val="24"/>
        </w:rPr>
        <w:fldChar w:fldCharType="separate"/>
      </w:r>
      <w:r>
        <w:rPr>
          <w:sz w:val="24"/>
        </w:rPr>
        <w:fldChar w:fldCharType="end"/>
      </w:r>
      <w:r>
        <w:rPr>
          <w:rFonts w:hint="eastAsia"/>
          <w:sz w:val="24"/>
        </w:rPr>
        <w:t>。到</w:t>
      </w:r>
      <w:r>
        <w:rPr>
          <w:rFonts w:hint="eastAsia"/>
          <w:sz w:val="24"/>
        </w:rPr>
        <w:t>2</w:t>
      </w:r>
      <w:r>
        <w:rPr>
          <w:sz w:val="24"/>
        </w:rPr>
        <w:t>020</w:t>
      </w:r>
      <w:r>
        <w:rPr>
          <w:rFonts w:hint="eastAsia"/>
          <w:sz w:val="24"/>
        </w:rPr>
        <w:t>年秋季学期，部分学校陆续重新开放，进行线下授课。从重新开学开始，先后发生了四起重要事件：部分高校在</w:t>
      </w:r>
      <w:r>
        <w:rPr>
          <w:rFonts w:hint="eastAsia"/>
          <w:sz w:val="24"/>
        </w:rPr>
        <w:t>2020</w:t>
      </w:r>
      <w:r>
        <w:rPr>
          <w:rFonts w:hint="eastAsia"/>
          <w:sz w:val="24"/>
        </w:rPr>
        <w:t>年秋季学期转为线下授课；</w:t>
      </w:r>
      <w:r>
        <w:rPr>
          <w:rFonts w:hint="eastAsia"/>
          <w:sz w:val="24"/>
        </w:rPr>
        <w:t>COVID-19</w:t>
      </w:r>
      <w:r>
        <w:rPr>
          <w:rFonts w:hint="eastAsia"/>
          <w:sz w:val="24"/>
        </w:rPr>
        <w:t>在许多地区重新爆发；部分学校承诺尽可能安全地开学并采取动态封校管理；关于怎样才能最好地平衡教育、安全和经济需求的争论越来越多</w:t>
      </w:r>
      <w:r>
        <w:rPr>
          <w:rFonts w:hint="eastAsia"/>
          <w:sz w:val="24"/>
          <w:vertAlign w:val="superscript"/>
        </w:rPr>
        <w:t>[</w:t>
      </w:r>
      <w:r>
        <w:rPr>
          <w:sz w:val="24"/>
          <w:vertAlign w:val="superscript"/>
        </w:rPr>
        <w:t>6]</w:t>
      </w:r>
      <w:r>
        <w:rPr>
          <w:sz w:val="24"/>
        </w:rPr>
        <w:fldChar w:fldCharType="begin"/>
      </w:r>
      <w:r>
        <w:rPr>
          <w:sz w:val="24"/>
        </w:rPr>
        <w:instrText xml:space="preserve"> </w:instrText>
      </w:r>
      <w:r>
        <w:rPr>
          <w:rFonts w:hint="eastAsia"/>
          <w:sz w:val="24"/>
        </w:rPr>
        <w:instrText>REF _Ref103194704 \r</w:instrText>
      </w:r>
      <w:r>
        <w:rPr>
          <w:sz w:val="24"/>
        </w:rPr>
        <w:instrText xml:space="preserve">  \* MERGEFORMAT </w:instrText>
      </w:r>
      <w:r w:rsidR="00101E1B">
        <w:rPr>
          <w:sz w:val="24"/>
        </w:rPr>
        <w:fldChar w:fldCharType="separate"/>
      </w:r>
      <w:r>
        <w:rPr>
          <w:sz w:val="24"/>
        </w:rPr>
        <w:fldChar w:fldCharType="end"/>
      </w:r>
      <w:r>
        <w:rPr>
          <w:rFonts w:hint="eastAsia"/>
          <w:sz w:val="24"/>
        </w:rPr>
        <w:t>。</w:t>
      </w:r>
    </w:p>
    <w:p w14:paraId="2C3B641E" w14:textId="77777777" w:rsidR="009149F9" w:rsidRDefault="005B43E5">
      <w:pPr>
        <w:spacing w:line="400" w:lineRule="exact"/>
        <w:ind w:firstLineChars="200" w:firstLine="480"/>
        <w:rPr>
          <w:sz w:val="24"/>
        </w:rPr>
      </w:pPr>
      <w:r>
        <w:rPr>
          <w:rFonts w:hint="eastAsia"/>
          <w:sz w:val="24"/>
        </w:rPr>
        <w:t>为了应对日益严重的病毒传播，大多数国家采取了防护干预措施</w:t>
      </w:r>
      <w:r>
        <w:rPr>
          <w:rFonts w:hint="eastAsia"/>
          <w:sz w:val="24"/>
          <w:vertAlign w:val="superscript"/>
        </w:rPr>
        <w:t>[</w:t>
      </w:r>
      <w:r>
        <w:rPr>
          <w:sz w:val="24"/>
          <w:vertAlign w:val="superscript"/>
        </w:rPr>
        <w:t>7]</w:t>
      </w:r>
      <w:r>
        <w:rPr>
          <w:sz w:val="24"/>
        </w:rPr>
        <w:fldChar w:fldCharType="begin"/>
      </w:r>
      <w:r>
        <w:rPr>
          <w:sz w:val="24"/>
        </w:rPr>
        <w:instrText xml:space="preserve"> </w:instrText>
      </w:r>
      <w:r>
        <w:rPr>
          <w:rFonts w:hint="eastAsia"/>
          <w:sz w:val="24"/>
        </w:rPr>
        <w:instrText>REF _Ref103198135 \r</w:instrText>
      </w:r>
      <w:r>
        <w:rPr>
          <w:sz w:val="24"/>
        </w:rPr>
        <w:instrText xml:space="preserve">  \* MERGEFORMAT </w:instrText>
      </w:r>
      <w:r w:rsidR="00101E1B">
        <w:rPr>
          <w:sz w:val="24"/>
        </w:rPr>
        <w:fldChar w:fldCharType="separate"/>
      </w:r>
      <w:r>
        <w:rPr>
          <w:sz w:val="24"/>
        </w:rPr>
        <w:fldChar w:fldCharType="end"/>
      </w:r>
      <w:r>
        <w:rPr>
          <w:rFonts w:hint="eastAsia"/>
          <w:sz w:val="24"/>
        </w:rPr>
        <w:t>，以限制</w:t>
      </w:r>
      <w:r>
        <w:rPr>
          <w:rFonts w:hint="eastAsia"/>
          <w:sz w:val="24"/>
        </w:rPr>
        <w:t>COVID-19</w:t>
      </w:r>
      <w:r>
        <w:rPr>
          <w:rFonts w:hint="eastAsia"/>
          <w:sz w:val="24"/>
        </w:rPr>
        <w:t>在局部范围内的传播。这些措施包括隔离感染和疑似患者、使用个人防护设备（口罩、手套等）、注意个人卫生、限制聚集和旅行、保持安全社交距离以及及时隔离和局部封锁。其中一些预防措施取决于人们主观遵从程度，即他们是否遵守这些措施。</w:t>
      </w:r>
    </w:p>
    <w:p w14:paraId="7D7C8D0A" w14:textId="77777777" w:rsidR="009149F9" w:rsidRDefault="005B43E5">
      <w:pPr>
        <w:spacing w:line="400" w:lineRule="exact"/>
        <w:ind w:firstLineChars="200" w:firstLine="480"/>
        <w:rPr>
          <w:sz w:val="24"/>
        </w:rPr>
      </w:pPr>
      <w:r>
        <w:rPr>
          <w:rFonts w:hint="eastAsia"/>
          <w:sz w:val="24"/>
        </w:rPr>
        <w:t>校园</w:t>
      </w:r>
      <w:r>
        <w:rPr>
          <w:sz w:val="24"/>
        </w:rPr>
        <w:t>是师生学习与生活的重要场所，校园安全关系到</w:t>
      </w:r>
      <w:proofErr w:type="gramStart"/>
      <w:r>
        <w:rPr>
          <w:sz w:val="24"/>
        </w:rPr>
        <w:t>无数学生</w:t>
      </w:r>
      <w:proofErr w:type="gramEnd"/>
      <w:r>
        <w:rPr>
          <w:sz w:val="24"/>
        </w:rPr>
        <w:t>的健康成长及其家庭幸福，也关系到学校的发展与教师的身心健康。校园</w:t>
      </w:r>
      <w:r>
        <w:rPr>
          <w:rFonts w:hint="eastAsia"/>
          <w:sz w:val="24"/>
        </w:rPr>
        <w:t>疫情防控</w:t>
      </w:r>
      <w:r>
        <w:rPr>
          <w:sz w:val="24"/>
        </w:rPr>
        <w:t>工作作为社会安全的重要组成部分，应该受到足够的重视，并通过</w:t>
      </w:r>
      <w:r>
        <w:rPr>
          <w:rFonts w:hint="eastAsia"/>
          <w:sz w:val="24"/>
        </w:rPr>
        <w:t>疫情防控</w:t>
      </w:r>
      <w:r>
        <w:rPr>
          <w:sz w:val="24"/>
        </w:rPr>
        <w:t>管理措施制定与</w:t>
      </w:r>
      <w:r>
        <w:rPr>
          <w:rFonts w:hint="eastAsia"/>
          <w:sz w:val="24"/>
        </w:rPr>
        <w:t>疫情防控</w:t>
      </w:r>
      <w:r>
        <w:rPr>
          <w:sz w:val="24"/>
        </w:rPr>
        <w:t>责任体系建构，将其落实到</w:t>
      </w:r>
      <w:r>
        <w:rPr>
          <w:rFonts w:hint="eastAsia"/>
          <w:sz w:val="24"/>
        </w:rPr>
        <w:t>校园</w:t>
      </w:r>
      <w:r>
        <w:rPr>
          <w:sz w:val="24"/>
        </w:rPr>
        <w:t>管理实践工作中。在疫情防控的特殊形势下，校园</w:t>
      </w:r>
      <w:r>
        <w:rPr>
          <w:rFonts w:hint="eastAsia"/>
          <w:sz w:val="24"/>
        </w:rPr>
        <w:t>疫情防控</w:t>
      </w:r>
      <w:r>
        <w:rPr>
          <w:sz w:val="24"/>
        </w:rPr>
        <w:t>工作的开展需要与应急管理和公共卫生安全管理等方面的内容相结台，才能有效推动校园安全管理工作的进展与落实。从长远来看，校园</w:t>
      </w:r>
      <w:r>
        <w:rPr>
          <w:rFonts w:hint="eastAsia"/>
          <w:sz w:val="24"/>
        </w:rPr>
        <w:t>疫情防控</w:t>
      </w:r>
      <w:r>
        <w:rPr>
          <w:sz w:val="24"/>
        </w:rPr>
        <w:t>管理工作是保障学校可持续发展的基础</w:t>
      </w:r>
      <w:r>
        <w:rPr>
          <w:rFonts w:hint="eastAsia"/>
          <w:sz w:val="24"/>
          <w:vertAlign w:val="superscript"/>
        </w:rPr>
        <w:t>[</w:t>
      </w:r>
      <w:r>
        <w:rPr>
          <w:sz w:val="24"/>
          <w:vertAlign w:val="superscript"/>
        </w:rPr>
        <w:t>8]</w:t>
      </w:r>
      <w:r>
        <w:rPr>
          <w:sz w:val="24"/>
        </w:rPr>
        <w:fldChar w:fldCharType="begin"/>
      </w:r>
      <w:r>
        <w:rPr>
          <w:sz w:val="24"/>
        </w:rPr>
        <w:instrText xml:space="preserve"> REF _Ref103198219 \r  \* MERGEFORMAT </w:instrText>
      </w:r>
      <w:r w:rsidR="00101E1B">
        <w:rPr>
          <w:sz w:val="24"/>
        </w:rPr>
        <w:fldChar w:fldCharType="separate"/>
      </w:r>
      <w:r>
        <w:rPr>
          <w:sz w:val="24"/>
        </w:rPr>
        <w:fldChar w:fldCharType="end"/>
      </w:r>
      <w:r>
        <w:rPr>
          <w:sz w:val="24"/>
        </w:rPr>
        <w:t>。</w:t>
      </w:r>
    </w:p>
    <w:p w14:paraId="2E3BB70A" w14:textId="77777777" w:rsidR="009149F9" w:rsidRDefault="005B43E5">
      <w:pPr>
        <w:spacing w:line="400" w:lineRule="exact"/>
        <w:ind w:firstLineChars="200" w:firstLine="480"/>
        <w:rPr>
          <w:sz w:val="24"/>
        </w:rPr>
      </w:pPr>
      <w:r>
        <w:rPr>
          <w:rFonts w:hint="eastAsia"/>
          <w:sz w:val="24"/>
        </w:rPr>
        <w:t>安全的校园开学复课策略，包括全面的校园运营管理和严格的疫情防控措施。减少校园疫情传播的方法包括：重新分配教室和宿舍空间；线上和线下课程相结合</w:t>
      </w:r>
      <w:r>
        <w:rPr>
          <w:rFonts w:hint="eastAsia"/>
          <w:sz w:val="24"/>
          <w:vertAlign w:val="superscript"/>
        </w:rPr>
        <w:t>[</w:t>
      </w:r>
      <w:r>
        <w:rPr>
          <w:sz w:val="24"/>
          <w:vertAlign w:val="superscript"/>
        </w:rPr>
        <w:t>9]</w:t>
      </w:r>
      <w:r>
        <w:rPr>
          <w:sz w:val="24"/>
        </w:rPr>
        <w:fldChar w:fldCharType="begin"/>
      </w:r>
      <w:r>
        <w:rPr>
          <w:sz w:val="24"/>
        </w:rPr>
        <w:instrText xml:space="preserve"> </w:instrText>
      </w:r>
      <w:r>
        <w:rPr>
          <w:rFonts w:hint="eastAsia"/>
          <w:sz w:val="24"/>
        </w:rPr>
        <w:instrText>REF _Ref103195514 \r</w:instrText>
      </w:r>
      <w:r>
        <w:rPr>
          <w:sz w:val="24"/>
        </w:rPr>
        <w:instrText xml:space="preserve">  \* MERGEFORMAT </w:instrText>
      </w:r>
      <w:r w:rsidR="00101E1B">
        <w:rPr>
          <w:sz w:val="24"/>
        </w:rPr>
        <w:fldChar w:fldCharType="separate"/>
      </w:r>
      <w:r>
        <w:rPr>
          <w:sz w:val="24"/>
        </w:rPr>
        <w:fldChar w:fldCharType="end"/>
      </w:r>
      <w:r>
        <w:rPr>
          <w:rFonts w:hint="eastAsia"/>
          <w:sz w:val="24"/>
        </w:rPr>
        <w:t>：一些课程</w:t>
      </w:r>
      <w:proofErr w:type="gramStart"/>
      <w:r>
        <w:rPr>
          <w:rFonts w:hint="eastAsia"/>
          <w:sz w:val="24"/>
        </w:rPr>
        <w:t>通过腾讯会议</w:t>
      </w:r>
      <w:proofErr w:type="gramEnd"/>
      <w:r>
        <w:rPr>
          <w:rFonts w:hint="eastAsia"/>
          <w:sz w:val="24"/>
        </w:rPr>
        <w:t>、课堂派等方式以线</w:t>
      </w:r>
      <w:proofErr w:type="gramStart"/>
      <w:r>
        <w:rPr>
          <w:rFonts w:hint="eastAsia"/>
          <w:sz w:val="24"/>
        </w:rPr>
        <w:t>上方式</w:t>
      </w:r>
      <w:proofErr w:type="gramEnd"/>
      <w:r>
        <w:rPr>
          <w:rFonts w:hint="eastAsia"/>
          <w:sz w:val="24"/>
        </w:rPr>
        <w:t>授课，一些课程面对面授课；减少学生规模：只允许部分同学返校，对返校学生进行严格要求，如不能来自中高风险地区、需要七日内核酸阴性证明；各种严格的核酸轮检和密切接触者信息流调</w:t>
      </w:r>
      <w:r>
        <w:rPr>
          <w:rFonts w:hint="eastAsia"/>
          <w:sz w:val="24"/>
          <w:vertAlign w:val="superscript"/>
        </w:rPr>
        <w:t>[</w:t>
      </w:r>
      <w:r>
        <w:rPr>
          <w:sz w:val="24"/>
          <w:vertAlign w:val="superscript"/>
        </w:rPr>
        <w:t>10]</w:t>
      </w:r>
      <w:r>
        <w:rPr>
          <w:sz w:val="24"/>
        </w:rPr>
        <w:fldChar w:fldCharType="begin"/>
      </w:r>
      <w:r>
        <w:rPr>
          <w:sz w:val="24"/>
        </w:rPr>
        <w:instrText xml:space="preserve"> </w:instrText>
      </w:r>
      <w:r>
        <w:rPr>
          <w:rFonts w:hint="eastAsia"/>
          <w:sz w:val="24"/>
        </w:rPr>
        <w:instrText>REF _Ref103195595 \r</w:instrText>
      </w:r>
      <w:r>
        <w:rPr>
          <w:sz w:val="24"/>
        </w:rPr>
        <w:instrText xml:space="preserve">  \* MERGEFORMAT </w:instrText>
      </w:r>
      <w:r w:rsidR="00101E1B">
        <w:rPr>
          <w:sz w:val="24"/>
        </w:rPr>
        <w:fldChar w:fldCharType="separate"/>
      </w:r>
      <w:r>
        <w:rPr>
          <w:sz w:val="24"/>
        </w:rPr>
        <w:fldChar w:fldCharType="end"/>
      </w:r>
      <w:r>
        <w:rPr>
          <w:rFonts w:hint="eastAsia"/>
          <w:sz w:val="24"/>
        </w:rPr>
        <w:t>；对核酸检测呈阳性的学生进行医学隔离</w:t>
      </w:r>
      <w:r>
        <w:rPr>
          <w:rFonts w:hint="eastAsia"/>
          <w:sz w:val="24"/>
          <w:vertAlign w:val="superscript"/>
        </w:rPr>
        <w:t>[</w:t>
      </w:r>
      <w:r>
        <w:rPr>
          <w:sz w:val="24"/>
          <w:vertAlign w:val="superscript"/>
        </w:rPr>
        <w:t>11]</w:t>
      </w:r>
      <w:r>
        <w:rPr>
          <w:sz w:val="24"/>
        </w:rPr>
        <w:fldChar w:fldCharType="begin"/>
      </w:r>
      <w:r>
        <w:rPr>
          <w:sz w:val="24"/>
        </w:rPr>
        <w:instrText xml:space="preserve"> </w:instrText>
      </w:r>
      <w:r>
        <w:rPr>
          <w:rFonts w:hint="eastAsia"/>
          <w:sz w:val="24"/>
        </w:rPr>
        <w:instrText>REF _Ref103195734 \r</w:instrText>
      </w:r>
      <w:r>
        <w:rPr>
          <w:sz w:val="24"/>
        </w:rPr>
        <w:instrText xml:space="preserve">  \* MERGEFORMAT </w:instrText>
      </w:r>
      <w:r w:rsidR="00101E1B">
        <w:rPr>
          <w:sz w:val="24"/>
        </w:rPr>
        <w:fldChar w:fldCharType="separate"/>
      </w:r>
      <w:r>
        <w:rPr>
          <w:sz w:val="24"/>
        </w:rPr>
        <w:fldChar w:fldCharType="end"/>
      </w:r>
      <w:r>
        <w:rPr>
          <w:rFonts w:hint="eastAsia"/>
          <w:sz w:val="24"/>
        </w:rPr>
        <w:t>。然而，这些政策的有效性都存在很大的不确定性。新冠病毒具有一些特性，导致它难以被及时有效的控制。目前从接触到出现症状的潜伏期平均为</w:t>
      </w:r>
      <w:r>
        <w:rPr>
          <w:rFonts w:hint="eastAsia"/>
          <w:sz w:val="24"/>
        </w:rPr>
        <w:t>3-5</w:t>
      </w:r>
      <w:r>
        <w:rPr>
          <w:rFonts w:hint="eastAsia"/>
          <w:sz w:val="24"/>
        </w:rPr>
        <w:t>天</w:t>
      </w:r>
      <w:r>
        <w:rPr>
          <w:rFonts w:hint="eastAsia"/>
          <w:sz w:val="24"/>
          <w:vertAlign w:val="superscript"/>
        </w:rPr>
        <w:t>[</w:t>
      </w:r>
      <w:r>
        <w:rPr>
          <w:sz w:val="24"/>
          <w:vertAlign w:val="superscript"/>
        </w:rPr>
        <w:t>12]</w:t>
      </w:r>
      <w:r>
        <w:rPr>
          <w:sz w:val="24"/>
        </w:rPr>
        <w:fldChar w:fldCharType="begin"/>
      </w:r>
      <w:r>
        <w:rPr>
          <w:sz w:val="24"/>
        </w:rPr>
        <w:instrText xml:space="preserve"> </w:instrText>
      </w:r>
      <w:r>
        <w:rPr>
          <w:rFonts w:hint="eastAsia"/>
          <w:sz w:val="24"/>
        </w:rPr>
        <w:instrText>REF _Ref103198326 \r</w:instrText>
      </w:r>
      <w:r>
        <w:rPr>
          <w:sz w:val="24"/>
        </w:rPr>
        <w:instrText xml:space="preserve">  \* MERGEFORMAT </w:instrText>
      </w:r>
      <w:r w:rsidR="00101E1B">
        <w:rPr>
          <w:sz w:val="24"/>
        </w:rPr>
        <w:fldChar w:fldCharType="separate"/>
      </w:r>
      <w:r>
        <w:rPr>
          <w:sz w:val="24"/>
        </w:rPr>
        <w:fldChar w:fldCharType="end"/>
      </w:r>
      <w:r>
        <w:rPr>
          <w:rFonts w:hint="eastAsia"/>
          <w:sz w:val="24"/>
        </w:rPr>
        <w:t>。此外，估计有</w:t>
      </w:r>
      <w:r>
        <w:rPr>
          <w:rFonts w:hint="eastAsia"/>
          <w:sz w:val="24"/>
        </w:rPr>
        <w:t>30%-40%</w:t>
      </w:r>
      <w:r>
        <w:rPr>
          <w:rFonts w:hint="eastAsia"/>
          <w:sz w:val="24"/>
        </w:rPr>
        <w:t>的阳性个体从未表现</w:t>
      </w:r>
      <w:proofErr w:type="gramStart"/>
      <w:r>
        <w:rPr>
          <w:rFonts w:hint="eastAsia"/>
          <w:sz w:val="24"/>
        </w:rPr>
        <w:t>出症状</w:t>
      </w:r>
      <w:proofErr w:type="gramEnd"/>
      <w:r>
        <w:rPr>
          <w:rFonts w:hint="eastAsia"/>
          <w:sz w:val="24"/>
          <w:vertAlign w:val="superscript"/>
        </w:rPr>
        <w:t>[</w:t>
      </w:r>
      <w:r>
        <w:rPr>
          <w:sz w:val="24"/>
          <w:vertAlign w:val="superscript"/>
        </w:rPr>
        <w:t>13]</w:t>
      </w:r>
      <w:r>
        <w:rPr>
          <w:sz w:val="24"/>
        </w:rPr>
        <w:fldChar w:fldCharType="begin"/>
      </w:r>
      <w:r>
        <w:rPr>
          <w:sz w:val="24"/>
        </w:rPr>
        <w:instrText xml:space="preserve"> </w:instrText>
      </w:r>
      <w:r>
        <w:rPr>
          <w:rFonts w:hint="eastAsia"/>
          <w:sz w:val="24"/>
        </w:rPr>
        <w:instrText>REF _Ref103198404 \r</w:instrText>
      </w:r>
      <w:r>
        <w:rPr>
          <w:sz w:val="24"/>
        </w:rPr>
        <w:instrText xml:space="preserve">  \* MERGEFORMAT </w:instrText>
      </w:r>
      <w:r w:rsidR="00101E1B">
        <w:rPr>
          <w:sz w:val="24"/>
        </w:rPr>
        <w:fldChar w:fldCharType="separate"/>
      </w:r>
      <w:r>
        <w:rPr>
          <w:sz w:val="24"/>
        </w:rPr>
        <w:fldChar w:fldCharType="end"/>
      </w:r>
      <w:r>
        <w:rPr>
          <w:rFonts w:hint="eastAsia"/>
          <w:sz w:val="24"/>
        </w:rPr>
        <w:t>。同时，校园内对疫情防控措施的遵守程度</w:t>
      </w:r>
      <w:r>
        <w:rPr>
          <w:rFonts w:hint="eastAsia"/>
          <w:sz w:val="24"/>
        </w:rPr>
        <w:lastRenderedPageBreak/>
        <w:t>通常也很低。</w:t>
      </w:r>
    </w:p>
    <w:p w14:paraId="43E9BE98" w14:textId="77777777" w:rsidR="009149F9" w:rsidRDefault="005B43E5">
      <w:pPr>
        <w:spacing w:line="400" w:lineRule="exact"/>
        <w:ind w:firstLineChars="200" w:firstLine="480"/>
        <w:rPr>
          <w:sz w:val="24"/>
        </w:rPr>
      </w:pPr>
      <w:r>
        <w:rPr>
          <w:rFonts w:hint="eastAsia"/>
          <w:sz w:val="24"/>
        </w:rPr>
        <w:t>防控政策的不确定性促使一些人质疑大学重新开放的安全性</w:t>
      </w:r>
      <w:r>
        <w:rPr>
          <w:rFonts w:hint="eastAsia"/>
          <w:sz w:val="24"/>
          <w:vertAlign w:val="superscript"/>
        </w:rPr>
        <w:t>[</w:t>
      </w:r>
      <w:r>
        <w:rPr>
          <w:sz w:val="24"/>
          <w:vertAlign w:val="superscript"/>
        </w:rPr>
        <w:t>14]</w:t>
      </w:r>
      <w:r>
        <w:rPr>
          <w:sz w:val="24"/>
        </w:rPr>
        <w:fldChar w:fldCharType="begin"/>
      </w:r>
      <w:r>
        <w:rPr>
          <w:sz w:val="24"/>
        </w:rPr>
        <w:instrText xml:space="preserve"> </w:instrText>
      </w:r>
      <w:r>
        <w:rPr>
          <w:rFonts w:hint="eastAsia"/>
          <w:sz w:val="24"/>
        </w:rPr>
        <w:instrText>REF _Ref103198536 \r</w:instrText>
      </w:r>
      <w:r>
        <w:rPr>
          <w:sz w:val="24"/>
        </w:rPr>
        <w:instrText xml:space="preserve">  \* MERGEFORMAT </w:instrText>
      </w:r>
      <w:r w:rsidR="00101E1B">
        <w:rPr>
          <w:sz w:val="24"/>
        </w:rPr>
        <w:fldChar w:fldCharType="separate"/>
      </w:r>
      <w:r>
        <w:rPr>
          <w:sz w:val="24"/>
        </w:rPr>
        <w:fldChar w:fldCharType="end"/>
      </w:r>
      <w:r>
        <w:rPr>
          <w:rFonts w:hint="eastAsia"/>
          <w:sz w:val="24"/>
        </w:rPr>
        <w:t>，尤其考虑到学生群体是高度聚集的。学校重新开放可能会导致局部区域疫情防控失控，造成严重的社会安全问题。相比之下，学校不重新开放也可能会对经济和学生发展产生巨大影响，尽管</w:t>
      </w:r>
      <w:proofErr w:type="gramStart"/>
      <w:r>
        <w:rPr>
          <w:rFonts w:hint="eastAsia"/>
          <w:sz w:val="24"/>
        </w:rPr>
        <w:t>后者影响</w:t>
      </w:r>
      <w:proofErr w:type="gramEnd"/>
      <w:r>
        <w:rPr>
          <w:rFonts w:hint="eastAsia"/>
          <w:sz w:val="24"/>
        </w:rPr>
        <w:t>可能较小。尽管关于大学重新开放的经验数据很少，一些暴发仅可追溯到少数指标病例。但是利用病毒传播的特点，结合校园环境，建立起合适的数学模型，不仅可以帮助理解病毒传播机制与特征、预测校园疫情发展趋势，而且可以针对其中的关键因素，采取相对应的措施，制定更加有效的防控政策，对疫情防控采取决策具有重要的理论意义</w:t>
      </w:r>
      <w:r>
        <w:rPr>
          <w:rFonts w:hint="eastAsia"/>
          <w:sz w:val="24"/>
          <w:vertAlign w:val="superscript"/>
        </w:rPr>
        <w:t>[</w:t>
      </w:r>
      <w:r>
        <w:rPr>
          <w:sz w:val="24"/>
          <w:vertAlign w:val="superscript"/>
        </w:rPr>
        <w:t>15]</w:t>
      </w:r>
      <w:r>
        <w:rPr>
          <w:sz w:val="24"/>
        </w:rPr>
        <w:fldChar w:fldCharType="begin"/>
      </w:r>
      <w:r>
        <w:rPr>
          <w:sz w:val="24"/>
        </w:rPr>
        <w:instrText xml:space="preserve"> </w:instrText>
      </w:r>
      <w:r>
        <w:rPr>
          <w:rFonts w:hint="eastAsia"/>
          <w:sz w:val="24"/>
        </w:rPr>
        <w:instrText>REF _Ref103198726 \r</w:instrText>
      </w:r>
      <w:r>
        <w:rPr>
          <w:sz w:val="24"/>
        </w:rPr>
        <w:instrText xml:space="preserve">  \* MERGEFORMAT </w:instrText>
      </w:r>
      <w:r w:rsidR="00101E1B">
        <w:rPr>
          <w:sz w:val="24"/>
        </w:rPr>
        <w:fldChar w:fldCharType="separate"/>
      </w:r>
      <w:r>
        <w:rPr>
          <w:sz w:val="24"/>
        </w:rPr>
        <w:fldChar w:fldCharType="end"/>
      </w:r>
      <w:r>
        <w:rPr>
          <w:rFonts w:hint="eastAsia"/>
          <w:sz w:val="24"/>
        </w:rPr>
        <w:t>。</w:t>
      </w:r>
    </w:p>
    <w:p w14:paraId="79419D64" w14:textId="77777777" w:rsidR="009149F9" w:rsidRDefault="005B43E5">
      <w:pPr>
        <w:pStyle w:val="2"/>
        <w:spacing w:before="0" w:beforeAutospacing="0" w:after="0" w:afterAutospacing="0"/>
        <w:rPr>
          <w:rFonts w:ascii="黑体" w:eastAsia="黑体" w:hAnsi="黑体"/>
          <w:b w:val="0"/>
          <w:bCs w:val="0"/>
          <w:sz w:val="30"/>
        </w:rPr>
      </w:pPr>
      <w:bookmarkStart w:id="32" w:name="_Toc103853699"/>
      <w:bookmarkStart w:id="33" w:name="_Toc104199696"/>
      <w:r>
        <w:rPr>
          <w:rFonts w:ascii="黑体" w:eastAsia="黑体" w:hAnsi="黑体"/>
          <w:b w:val="0"/>
          <w:bCs w:val="0"/>
          <w:sz w:val="30"/>
        </w:rPr>
        <w:t>1.2国内外研究现状</w:t>
      </w:r>
      <w:bookmarkEnd w:id="32"/>
      <w:bookmarkEnd w:id="33"/>
    </w:p>
    <w:p w14:paraId="653FECCD" w14:textId="77777777" w:rsidR="009149F9" w:rsidRDefault="005B43E5">
      <w:pPr>
        <w:spacing w:line="400" w:lineRule="exact"/>
        <w:ind w:firstLineChars="200" w:firstLine="480"/>
        <w:rPr>
          <w:sz w:val="24"/>
        </w:rPr>
      </w:pPr>
      <w:r>
        <w:rPr>
          <w:rFonts w:hint="eastAsia"/>
          <w:sz w:val="24"/>
        </w:rPr>
        <w:t>对流行病毒的传播模拟经典的办法就是使用常微分方程，一般称为</w:t>
      </w:r>
      <w:r>
        <w:rPr>
          <w:rFonts w:hint="eastAsia"/>
          <w:sz w:val="24"/>
        </w:rPr>
        <w:t>S</w:t>
      </w:r>
      <w:r>
        <w:rPr>
          <w:sz w:val="24"/>
        </w:rPr>
        <w:t>IR</w:t>
      </w:r>
      <w:r>
        <w:rPr>
          <w:rFonts w:hint="eastAsia"/>
          <w:sz w:val="24"/>
        </w:rPr>
        <w:t>或</w:t>
      </w:r>
      <w:r>
        <w:rPr>
          <w:rFonts w:hint="eastAsia"/>
          <w:sz w:val="24"/>
        </w:rPr>
        <w:t>S</w:t>
      </w:r>
      <w:r>
        <w:rPr>
          <w:sz w:val="24"/>
        </w:rPr>
        <w:t>EIR</w:t>
      </w:r>
      <w:r>
        <w:rPr>
          <w:rFonts w:hint="eastAsia"/>
          <w:sz w:val="24"/>
        </w:rPr>
        <w:t>模型</w:t>
      </w:r>
      <w:r>
        <w:rPr>
          <w:rFonts w:hint="eastAsia"/>
          <w:sz w:val="24"/>
          <w:vertAlign w:val="superscript"/>
        </w:rPr>
        <w:t>[</w:t>
      </w:r>
      <w:r>
        <w:rPr>
          <w:sz w:val="24"/>
          <w:vertAlign w:val="superscript"/>
        </w:rPr>
        <w:t>16]</w:t>
      </w:r>
      <w:r>
        <w:rPr>
          <w:rFonts w:hint="eastAsia"/>
          <w:sz w:val="24"/>
        </w:rPr>
        <w:t>，可以帮助我们理解流行病的动态传播。其中</w:t>
      </w:r>
      <w:r>
        <w:rPr>
          <w:sz w:val="24"/>
        </w:rPr>
        <w:t>SEIR</w:t>
      </w:r>
      <w:r>
        <w:rPr>
          <w:sz w:val="24"/>
        </w:rPr>
        <w:t>模型（其中</w:t>
      </w:r>
      <w:r>
        <w:rPr>
          <w:sz w:val="24"/>
        </w:rPr>
        <w:t>S</w:t>
      </w:r>
      <w:r>
        <w:rPr>
          <w:sz w:val="24"/>
        </w:rPr>
        <w:t>、</w:t>
      </w:r>
      <w:r>
        <w:rPr>
          <w:sz w:val="24"/>
        </w:rPr>
        <w:t>E</w:t>
      </w:r>
      <w:r>
        <w:rPr>
          <w:sz w:val="24"/>
        </w:rPr>
        <w:t>、</w:t>
      </w:r>
      <w:r>
        <w:rPr>
          <w:sz w:val="24"/>
        </w:rPr>
        <w:t>I</w:t>
      </w:r>
      <w:r>
        <w:rPr>
          <w:sz w:val="24"/>
        </w:rPr>
        <w:t>和</w:t>
      </w:r>
      <w:r>
        <w:rPr>
          <w:sz w:val="24"/>
        </w:rPr>
        <w:t>R</w:t>
      </w:r>
      <w:r>
        <w:rPr>
          <w:sz w:val="24"/>
        </w:rPr>
        <w:t>分别表示</w:t>
      </w:r>
      <w:r>
        <w:rPr>
          <w:sz w:val="24"/>
        </w:rPr>
        <w:t>susceptible, exposed, infected and removed populations</w:t>
      </w:r>
      <w:r>
        <w:rPr>
          <w:rFonts w:hint="eastAsia"/>
          <w:sz w:val="24"/>
        </w:rPr>
        <w:t>四类人群</w:t>
      </w:r>
      <w:r>
        <w:rPr>
          <w:sz w:val="24"/>
        </w:rPr>
        <w:t>）是</w:t>
      </w:r>
      <w:r>
        <w:rPr>
          <w:sz w:val="24"/>
        </w:rPr>
        <w:t>SIR</w:t>
      </w:r>
      <w:r>
        <w:rPr>
          <w:sz w:val="24"/>
        </w:rPr>
        <w:t>流行病学模型的扩展</w:t>
      </w:r>
      <w:r>
        <w:rPr>
          <w:rFonts w:hint="eastAsia"/>
          <w:sz w:val="24"/>
        </w:rPr>
        <w:t>。</w:t>
      </w:r>
      <w:r>
        <w:rPr>
          <w:sz w:val="24"/>
        </w:rPr>
        <w:t>SEIR</w:t>
      </w:r>
      <w:r>
        <w:rPr>
          <w:sz w:val="24"/>
        </w:rPr>
        <w:t>模型可以使用简单的联立常微分方程和一些参数，快速处理同质人群中传染病传播的模拟。</w:t>
      </w:r>
      <w:r>
        <w:rPr>
          <w:rFonts w:hint="eastAsia"/>
          <w:sz w:val="24"/>
        </w:rPr>
        <w:t>通过引入随机微分方程（</w:t>
      </w:r>
      <w:r>
        <w:rPr>
          <w:sz w:val="24"/>
        </w:rPr>
        <w:t>SDE</w:t>
      </w:r>
      <w:r>
        <w:rPr>
          <w:sz w:val="24"/>
        </w:rPr>
        <w:t>）</w:t>
      </w:r>
      <w:r>
        <w:rPr>
          <w:rFonts w:hint="eastAsia"/>
          <w:sz w:val="24"/>
        </w:rPr>
        <w:t>的</w:t>
      </w:r>
      <w:r>
        <w:rPr>
          <w:rFonts w:hint="eastAsia"/>
          <w:sz w:val="24"/>
        </w:rPr>
        <w:t>S</w:t>
      </w:r>
      <w:r>
        <w:rPr>
          <w:sz w:val="24"/>
        </w:rPr>
        <w:t>IER</w:t>
      </w:r>
      <w:r>
        <w:rPr>
          <w:rFonts w:hint="eastAsia"/>
          <w:sz w:val="24"/>
        </w:rPr>
        <w:t>模型</w:t>
      </w:r>
      <w:r>
        <w:rPr>
          <w:sz w:val="24"/>
        </w:rPr>
        <w:t>可以提供</w:t>
      </w:r>
      <w:r>
        <w:rPr>
          <w:rFonts w:hint="eastAsia"/>
          <w:sz w:val="24"/>
        </w:rPr>
        <w:t>随机变化，应用于病毒传播预测，获得预测值的置信区间。应用</w:t>
      </w:r>
      <w:r>
        <w:rPr>
          <w:sz w:val="24"/>
        </w:rPr>
        <w:t>SEIR</w:t>
      </w:r>
      <w:r>
        <w:rPr>
          <w:sz w:val="24"/>
        </w:rPr>
        <w:t>模型</w:t>
      </w:r>
      <w:r>
        <w:rPr>
          <w:rFonts w:hint="eastAsia"/>
          <w:sz w:val="24"/>
        </w:rPr>
        <w:t>，定义不同类别变化的微分方程、疾病传播概率、潜伏期和感染期以及疾病死亡率，初始化初始感染人数，可以模拟感染者、康复者和死亡者的数量。准确确定死亡率取决于对流行病参数和疾病特征的了解，并且及时隔离、保持社交距离以及采用非常严格的健康和安全标准对于阻止病毒传播至关重要。</w:t>
      </w:r>
    </w:p>
    <w:p w14:paraId="606C6ED4" w14:textId="77777777" w:rsidR="009149F9" w:rsidRDefault="005B43E5">
      <w:pPr>
        <w:spacing w:line="400" w:lineRule="exact"/>
        <w:ind w:firstLineChars="200" w:firstLine="480"/>
        <w:rPr>
          <w:sz w:val="24"/>
        </w:rPr>
      </w:pPr>
      <w:r>
        <w:rPr>
          <w:rFonts w:hint="eastAsia"/>
          <w:sz w:val="24"/>
        </w:rPr>
        <w:t>有很多研究通过改进创新</w:t>
      </w:r>
      <w:r>
        <w:rPr>
          <w:rFonts w:hint="eastAsia"/>
          <w:sz w:val="24"/>
        </w:rPr>
        <w:t>S</w:t>
      </w:r>
      <w:r>
        <w:rPr>
          <w:sz w:val="24"/>
        </w:rPr>
        <w:t>IR</w:t>
      </w:r>
      <w:r>
        <w:rPr>
          <w:rFonts w:hint="eastAsia"/>
          <w:sz w:val="24"/>
        </w:rPr>
        <w:t>、</w:t>
      </w:r>
      <w:r>
        <w:rPr>
          <w:rFonts w:hint="eastAsia"/>
          <w:sz w:val="24"/>
        </w:rPr>
        <w:t>S</w:t>
      </w:r>
      <w:r>
        <w:rPr>
          <w:sz w:val="24"/>
        </w:rPr>
        <w:t>EIR</w:t>
      </w:r>
      <w:r>
        <w:rPr>
          <w:rFonts w:hint="eastAsia"/>
          <w:sz w:val="24"/>
        </w:rPr>
        <w:t>模型，建模模拟</w:t>
      </w:r>
      <w:r>
        <w:rPr>
          <w:sz w:val="24"/>
        </w:rPr>
        <w:t>COVID-19</w:t>
      </w:r>
      <w:r>
        <w:rPr>
          <w:rFonts w:hint="eastAsia"/>
          <w:sz w:val="24"/>
        </w:rPr>
        <w:t>在校园内的传播，用于</w:t>
      </w:r>
      <w:r>
        <w:rPr>
          <w:sz w:val="24"/>
        </w:rPr>
        <w:t>制定有效的疫情防控措施使传播风险最小化同时保障师生教学活动的正常进行</w:t>
      </w:r>
      <w:r>
        <w:rPr>
          <w:rFonts w:hint="eastAsia"/>
          <w:sz w:val="24"/>
        </w:rPr>
        <w:t>。</w:t>
      </w:r>
      <w:proofErr w:type="spellStart"/>
      <w:r>
        <w:rPr>
          <w:sz w:val="24"/>
        </w:rPr>
        <w:t>Wrighton</w:t>
      </w:r>
      <w:proofErr w:type="spellEnd"/>
      <w:r>
        <w:rPr>
          <w:sz w:val="24"/>
        </w:rPr>
        <w:t>和</w:t>
      </w:r>
      <w:r>
        <w:rPr>
          <w:sz w:val="24"/>
        </w:rPr>
        <w:t>Lawrence</w:t>
      </w:r>
      <w:r>
        <w:rPr>
          <w:sz w:val="24"/>
        </w:rPr>
        <w:t>认为应遵循</w:t>
      </w:r>
      <w:r>
        <w:rPr>
          <w:sz w:val="24"/>
        </w:rPr>
        <w:t>“</w:t>
      </w:r>
      <w:r>
        <w:rPr>
          <w:sz w:val="24"/>
        </w:rPr>
        <w:t>最佳实践</w:t>
      </w:r>
      <w:r>
        <w:rPr>
          <w:sz w:val="24"/>
        </w:rPr>
        <w:t>”</w:t>
      </w:r>
      <w:r>
        <w:rPr>
          <w:sz w:val="24"/>
        </w:rPr>
        <w:t>，其中包括：检测、隔离、接触者追踪、</w:t>
      </w:r>
      <w:r>
        <w:rPr>
          <w:rFonts w:hint="eastAsia"/>
          <w:sz w:val="24"/>
        </w:rPr>
        <w:t>佩戴</w:t>
      </w:r>
      <w:r>
        <w:rPr>
          <w:sz w:val="24"/>
        </w:rPr>
        <w:t>口罩和</w:t>
      </w:r>
      <w:r>
        <w:rPr>
          <w:rFonts w:hint="eastAsia"/>
          <w:sz w:val="24"/>
        </w:rPr>
        <w:t>减少人员聚集</w:t>
      </w:r>
      <w:r>
        <w:rPr>
          <w:rFonts w:hint="eastAsia"/>
          <w:sz w:val="24"/>
          <w:vertAlign w:val="superscript"/>
        </w:rPr>
        <w:t>[</w:t>
      </w:r>
      <w:r>
        <w:rPr>
          <w:sz w:val="24"/>
          <w:vertAlign w:val="superscript"/>
        </w:rPr>
        <w:t>17]</w:t>
      </w:r>
      <w:r>
        <w:rPr>
          <w:rFonts w:hint="eastAsia"/>
          <w:sz w:val="24"/>
        </w:rPr>
        <w:t>。</w:t>
      </w:r>
      <w:proofErr w:type="spellStart"/>
      <w:r>
        <w:rPr>
          <w:sz w:val="24"/>
        </w:rPr>
        <w:t>Bahl</w:t>
      </w:r>
      <w:proofErr w:type="spellEnd"/>
      <w:r>
        <w:rPr>
          <w:sz w:val="24"/>
        </w:rPr>
        <w:t xml:space="preserve"> R</w:t>
      </w:r>
      <w:r>
        <w:rPr>
          <w:rFonts w:hint="eastAsia"/>
          <w:sz w:val="24"/>
        </w:rPr>
        <w:t>等人开发一个基于代理的模型</w:t>
      </w:r>
      <w:r>
        <w:rPr>
          <w:rFonts w:hint="eastAsia"/>
          <w:sz w:val="24"/>
          <w:vertAlign w:val="superscript"/>
        </w:rPr>
        <w:t>[</w:t>
      </w:r>
      <w:r>
        <w:rPr>
          <w:sz w:val="24"/>
          <w:vertAlign w:val="superscript"/>
        </w:rPr>
        <w:t>18]</w:t>
      </w:r>
      <w:r>
        <w:rPr>
          <w:rFonts w:hint="eastAsia"/>
          <w:sz w:val="24"/>
        </w:rPr>
        <w:t>，模拟</w:t>
      </w:r>
      <w:r>
        <w:rPr>
          <w:sz w:val="24"/>
        </w:rPr>
        <w:t>COVID-19</w:t>
      </w:r>
      <w:r>
        <w:rPr>
          <w:rFonts w:hint="eastAsia"/>
          <w:sz w:val="24"/>
        </w:rPr>
        <w:t>在寄宿学校中的传播。建立学校网络，包括教学楼、体育馆、宿舍、办公楼、公共节点等建筑，模拟真实的校园环境，得到安全的重新开学需要管理者采取的强有力政策和学生的谨慎行为，同时综合测试和戴口罩是最有效的单一干预措施。</w:t>
      </w:r>
      <w:proofErr w:type="spellStart"/>
      <w:r>
        <w:rPr>
          <w:sz w:val="24"/>
        </w:rPr>
        <w:t>Gressman</w:t>
      </w:r>
      <w:proofErr w:type="spellEnd"/>
      <w:r>
        <w:rPr>
          <w:sz w:val="24"/>
        </w:rPr>
        <w:t xml:space="preserve"> </w:t>
      </w:r>
      <w:r>
        <w:rPr>
          <w:sz w:val="24"/>
        </w:rPr>
        <w:t>和</w:t>
      </w:r>
      <w:r>
        <w:rPr>
          <w:sz w:val="24"/>
        </w:rPr>
        <w:t xml:space="preserve"> Peck </w:t>
      </w:r>
      <w:r>
        <w:rPr>
          <w:sz w:val="24"/>
        </w:rPr>
        <w:t>通过对</w:t>
      </w:r>
      <w:r>
        <w:rPr>
          <w:sz w:val="24"/>
        </w:rPr>
        <w:t>SIR</w:t>
      </w:r>
      <w:r>
        <w:rPr>
          <w:sz w:val="24"/>
        </w:rPr>
        <w:t>模型的改进建立了一个基于代理的模型</w:t>
      </w:r>
      <w:r>
        <w:rPr>
          <w:rFonts w:hint="eastAsia"/>
          <w:sz w:val="24"/>
          <w:vertAlign w:val="superscript"/>
        </w:rPr>
        <w:t>[</w:t>
      </w:r>
      <w:r>
        <w:rPr>
          <w:sz w:val="24"/>
          <w:vertAlign w:val="superscript"/>
        </w:rPr>
        <w:t>19]</w:t>
      </w:r>
      <w:r>
        <w:rPr>
          <w:sz w:val="24"/>
        </w:rPr>
        <w:t>，该模型融合了大学生活的更多特征。粗略地说，在模型中的某一天，一个代理从不同的组中随机选择了大约</w:t>
      </w:r>
      <w:r>
        <w:rPr>
          <w:sz w:val="24"/>
        </w:rPr>
        <w:t>20</w:t>
      </w:r>
      <w:r>
        <w:rPr>
          <w:sz w:val="24"/>
        </w:rPr>
        <w:t>个联系人。这些群体包括住宅、密切的学术、课堂接触、广泛的社交等，并且接触具有不同的感染可能性。他们的结果表明，大规模测试、接触者追踪和在线转移大班是最有效的干预措施。</w:t>
      </w:r>
      <w:proofErr w:type="spellStart"/>
      <w:r>
        <w:rPr>
          <w:sz w:val="24"/>
        </w:rPr>
        <w:t>Lopman</w:t>
      </w:r>
      <w:proofErr w:type="spellEnd"/>
      <w:r>
        <w:rPr>
          <w:sz w:val="24"/>
        </w:rPr>
        <w:t xml:space="preserve"> B</w:t>
      </w:r>
      <w:r>
        <w:rPr>
          <w:rFonts w:hint="eastAsia"/>
          <w:sz w:val="24"/>
        </w:rPr>
        <w:t>等人通过一个在学生、教职员工和教职员工之间</w:t>
      </w:r>
      <w:r>
        <w:rPr>
          <w:sz w:val="24"/>
        </w:rPr>
        <w:t>SEIR</w:t>
      </w:r>
      <w:r>
        <w:rPr>
          <w:sz w:val="24"/>
        </w:rPr>
        <w:t>确定性隔间传播模型</w:t>
      </w:r>
      <w:r>
        <w:rPr>
          <w:rFonts w:hint="eastAsia"/>
          <w:sz w:val="24"/>
          <w:vertAlign w:val="superscript"/>
        </w:rPr>
        <w:t>[</w:t>
      </w:r>
      <w:r>
        <w:rPr>
          <w:sz w:val="24"/>
          <w:vertAlign w:val="superscript"/>
        </w:rPr>
        <w:t>20]</w:t>
      </w:r>
      <w:r>
        <w:rPr>
          <w:rFonts w:hint="eastAsia"/>
          <w:sz w:val="24"/>
        </w:rPr>
        <w:t>，</w:t>
      </w:r>
      <w:r>
        <w:rPr>
          <w:sz w:val="24"/>
        </w:rPr>
        <w:t>参数化</w:t>
      </w:r>
      <w:r>
        <w:rPr>
          <w:sz w:val="24"/>
        </w:rPr>
        <w:t xml:space="preserve">Emory </w:t>
      </w:r>
      <w:r>
        <w:rPr>
          <w:sz w:val="24"/>
        </w:rPr>
        <w:t>大学（位于佐治</w:t>
      </w:r>
      <w:proofErr w:type="gramStart"/>
      <w:r>
        <w:rPr>
          <w:sz w:val="24"/>
        </w:rPr>
        <w:t>亚州</w:t>
      </w:r>
      <w:proofErr w:type="gramEnd"/>
      <w:r>
        <w:rPr>
          <w:sz w:val="24"/>
        </w:rPr>
        <w:t>亚特兰大的一所中型私立大学），并对输入参数进行概率敏感性分析</w:t>
      </w:r>
      <w:r>
        <w:rPr>
          <w:rFonts w:hint="eastAsia"/>
          <w:sz w:val="24"/>
        </w:rPr>
        <w:t>，</w:t>
      </w:r>
      <w:r>
        <w:rPr>
          <w:sz w:val="24"/>
        </w:rPr>
        <w:t>发现可以</w:t>
      </w:r>
      <w:r>
        <w:rPr>
          <w:rFonts w:hint="eastAsia"/>
          <w:sz w:val="24"/>
        </w:rPr>
        <w:t>通过有效的核酸检测、隔离、接触者追踪和隔离来控制</w:t>
      </w:r>
      <w:r>
        <w:rPr>
          <w:sz w:val="24"/>
        </w:rPr>
        <w:t xml:space="preserve"> SARS-CoV-2 </w:t>
      </w:r>
      <w:r>
        <w:rPr>
          <w:sz w:val="24"/>
        </w:rPr>
        <w:t>在校园的传播</w:t>
      </w:r>
      <w:r>
        <w:rPr>
          <w:rFonts w:hint="eastAsia"/>
          <w:sz w:val="24"/>
        </w:rPr>
        <w:t>。</w:t>
      </w:r>
      <w:r>
        <w:rPr>
          <w:sz w:val="24"/>
        </w:rPr>
        <w:t>Muller K</w:t>
      </w:r>
      <w:r>
        <w:rPr>
          <w:rFonts w:hint="eastAsia"/>
          <w:sz w:val="24"/>
        </w:rPr>
        <w:t>等人</w:t>
      </w:r>
      <w:r>
        <w:rPr>
          <w:sz w:val="24"/>
        </w:rPr>
        <w:t>基于目前对</w:t>
      </w:r>
      <w:r>
        <w:rPr>
          <w:sz w:val="24"/>
        </w:rPr>
        <w:t xml:space="preserve"> COVID-19 </w:t>
      </w:r>
      <w:r>
        <w:rPr>
          <w:sz w:val="24"/>
        </w:rPr>
        <w:t>的了解修改了一个标准的</w:t>
      </w:r>
      <w:r>
        <w:rPr>
          <w:sz w:val="24"/>
        </w:rPr>
        <w:t xml:space="preserve"> SEIR </w:t>
      </w:r>
      <w:r>
        <w:rPr>
          <w:sz w:val="24"/>
        </w:rPr>
        <w:t>模型</w:t>
      </w:r>
      <w:r>
        <w:rPr>
          <w:rFonts w:hint="eastAsia"/>
          <w:sz w:val="24"/>
          <w:vertAlign w:val="superscript"/>
        </w:rPr>
        <w:t>[</w:t>
      </w:r>
      <w:r>
        <w:rPr>
          <w:sz w:val="24"/>
          <w:vertAlign w:val="superscript"/>
        </w:rPr>
        <w:t>21]</w:t>
      </w:r>
      <w:r>
        <w:rPr>
          <w:sz w:val="24"/>
        </w:rPr>
        <w:t>。为了反映大学校园中的人口，</w:t>
      </w:r>
      <w:r>
        <w:rPr>
          <w:rFonts w:hint="eastAsia"/>
          <w:sz w:val="24"/>
        </w:rPr>
        <w:t>同时</w:t>
      </w:r>
      <w:r>
        <w:rPr>
          <w:sz w:val="24"/>
        </w:rPr>
        <w:t>有助于捕捉不同类别人员之间的接触率以及基于</w:t>
      </w:r>
      <w:r>
        <w:rPr>
          <w:sz w:val="24"/>
        </w:rPr>
        <w:t>COVID-19</w:t>
      </w:r>
      <w:r>
        <w:rPr>
          <w:sz w:val="24"/>
        </w:rPr>
        <w:t>已知</w:t>
      </w:r>
      <w:r>
        <w:rPr>
          <w:sz w:val="24"/>
        </w:rPr>
        <w:lastRenderedPageBreak/>
        <w:t>的由于年龄差异造成的感染率、死亡率的差异</w:t>
      </w:r>
      <w:r>
        <w:rPr>
          <w:rFonts w:hint="eastAsia"/>
          <w:sz w:val="24"/>
        </w:rPr>
        <w:t>，他们</w:t>
      </w:r>
      <w:r>
        <w:rPr>
          <w:sz w:val="24"/>
        </w:rPr>
        <w:t>将人员分为学生和教师。</w:t>
      </w:r>
      <w:r>
        <w:rPr>
          <w:rFonts w:hint="eastAsia"/>
          <w:sz w:val="24"/>
        </w:rPr>
        <w:t>最终</w:t>
      </w:r>
      <w:r>
        <w:rPr>
          <w:sz w:val="24"/>
        </w:rPr>
        <w:t>发现</w:t>
      </w:r>
      <w:r>
        <w:rPr>
          <w:rFonts w:hint="eastAsia"/>
          <w:sz w:val="24"/>
        </w:rPr>
        <w:t>，</w:t>
      </w:r>
      <w:r>
        <w:rPr>
          <w:sz w:val="24"/>
        </w:rPr>
        <w:t>感染总数对与学生行为相关的参数最为敏感。</w:t>
      </w:r>
      <w:proofErr w:type="gramStart"/>
      <w:r>
        <w:rPr>
          <w:sz w:val="24"/>
        </w:rPr>
        <w:t>当无法</w:t>
      </w:r>
      <w:proofErr w:type="gramEnd"/>
      <w:r>
        <w:rPr>
          <w:sz w:val="24"/>
        </w:rPr>
        <w:t>进行核酸轮检时，接触者追踪可以成为一种有效的控制策略。最后，通过</w:t>
      </w:r>
      <w:r>
        <w:rPr>
          <w:sz w:val="24"/>
        </w:rPr>
        <w:t xml:space="preserve">Villanova University 2020 </w:t>
      </w:r>
      <w:r>
        <w:rPr>
          <w:sz w:val="24"/>
        </w:rPr>
        <w:t>年秋季的在线</w:t>
      </w:r>
      <w:r>
        <w:rPr>
          <w:sz w:val="24"/>
        </w:rPr>
        <w:t xml:space="preserve"> COVID-19 </w:t>
      </w:r>
      <w:r>
        <w:rPr>
          <w:sz w:val="24"/>
        </w:rPr>
        <w:t>感染数据验证模型，并发现当超级传播者事件被纳入模型时模型和数据之间的一致性很好。</w:t>
      </w:r>
    </w:p>
    <w:p w14:paraId="3AE4AC9C" w14:textId="77777777" w:rsidR="009149F9" w:rsidRDefault="005B43E5">
      <w:pPr>
        <w:spacing w:line="400" w:lineRule="exact"/>
        <w:ind w:firstLineChars="200" w:firstLine="480"/>
        <w:rPr>
          <w:sz w:val="24"/>
        </w:rPr>
      </w:pPr>
      <w:r>
        <w:rPr>
          <w:sz w:val="24"/>
        </w:rPr>
        <w:t>邓巧明</w:t>
      </w:r>
      <w:r>
        <w:rPr>
          <w:rFonts w:hint="eastAsia"/>
          <w:sz w:val="24"/>
        </w:rPr>
        <w:t>等人</w:t>
      </w:r>
      <w:r>
        <w:rPr>
          <w:rFonts w:hint="eastAsia"/>
          <w:sz w:val="24"/>
          <w:vertAlign w:val="superscript"/>
        </w:rPr>
        <w:t>[</w:t>
      </w:r>
      <w:r>
        <w:rPr>
          <w:sz w:val="24"/>
          <w:vertAlign w:val="superscript"/>
        </w:rPr>
        <w:t>22]</w:t>
      </w:r>
      <w:r>
        <w:rPr>
          <w:rFonts w:hint="eastAsia"/>
          <w:sz w:val="24"/>
        </w:rPr>
        <w:t>以华南理工大学</w:t>
      </w:r>
      <w:r>
        <w:rPr>
          <w:rFonts w:hint="eastAsia"/>
          <w:sz w:val="24"/>
        </w:rPr>
        <w:t>3</w:t>
      </w:r>
      <w:r>
        <w:rPr>
          <w:sz w:val="24"/>
        </w:rPr>
        <w:t>4</w:t>
      </w:r>
      <w:r>
        <w:rPr>
          <w:rFonts w:hint="eastAsia"/>
          <w:sz w:val="24"/>
        </w:rPr>
        <w:t>号楼为例，运用</w:t>
      </w:r>
      <w:proofErr w:type="spellStart"/>
      <w:r>
        <w:rPr>
          <w:rFonts w:hint="eastAsia"/>
          <w:sz w:val="24"/>
        </w:rPr>
        <w:t>Anylogic</w:t>
      </w:r>
      <w:proofErr w:type="spellEnd"/>
      <w:r>
        <w:rPr>
          <w:rFonts w:hint="eastAsia"/>
          <w:sz w:val="24"/>
        </w:rPr>
        <w:t>仿真建模平台，基于离散事件和智能体建模方法，结合社会力模型，对</w:t>
      </w:r>
      <w:r>
        <w:rPr>
          <w:rFonts w:hint="eastAsia"/>
          <w:sz w:val="24"/>
        </w:rPr>
        <w:t>3</w:t>
      </w:r>
      <w:r>
        <w:rPr>
          <w:sz w:val="24"/>
        </w:rPr>
        <w:t>4</w:t>
      </w:r>
      <w:r>
        <w:rPr>
          <w:rFonts w:hint="eastAsia"/>
          <w:sz w:val="24"/>
        </w:rPr>
        <w:t>号教学楼的多种可能管</w:t>
      </w:r>
      <w:proofErr w:type="gramStart"/>
      <w:r>
        <w:rPr>
          <w:rFonts w:hint="eastAsia"/>
          <w:sz w:val="24"/>
        </w:rPr>
        <w:t>控手段</w:t>
      </w:r>
      <w:proofErr w:type="gramEnd"/>
      <w:r>
        <w:rPr>
          <w:rFonts w:hint="eastAsia"/>
          <w:sz w:val="24"/>
        </w:rPr>
        <w:t>进行细致仿真建模。分别对错峰上下课，分楼层使用特定楼体以及分方向上下楼等不同管控措施进行建模，对教学楼各个楼体、走廊的人流密度进行实时模拟和预测。同时运用热力图、人流速率折线图以及感染模型折线图直观的展示不同管控措施的效果。庞天睿等人</w:t>
      </w:r>
      <w:r>
        <w:rPr>
          <w:rFonts w:hint="eastAsia"/>
          <w:sz w:val="24"/>
          <w:vertAlign w:val="superscript"/>
        </w:rPr>
        <w:t>[</w:t>
      </w:r>
      <w:r>
        <w:rPr>
          <w:sz w:val="24"/>
          <w:vertAlign w:val="superscript"/>
        </w:rPr>
        <w:t>23]</w:t>
      </w:r>
      <w:r>
        <w:rPr>
          <w:rFonts w:hint="eastAsia"/>
          <w:sz w:val="24"/>
        </w:rPr>
        <w:t>采用基于统计与概率判断的健康者</w:t>
      </w:r>
      <w:r>
        <w:rPr>
          <w:sz w:val="24"/>
        </w:rPr>
        <w:t>-</w:t>
      </w:r>
      <w:r>
        <w:rPr>
          <w:sz w:val="24"/>
        </w:rPr>
        <w:t>感染者</w:t>
      </w:r>
      <w:r>
        <w:rPr>
          <w:sz w:val="24"/>
        </w:rPr>
        <w:t>(SI)</w:t>
      </w:r>
      <w:r>
        <w:rPr>
          <w:sz w:val="24"/>
        </w:rPr>
        <w:t>传染模型。针对不同等级的防控措施，设置相应情境下的接触人数与传染概率，对防控等级与新冠疫苗阻断疫情传播的效果进行评估。数据初始化后，随机选取一名学生作为</w:t>
      </w:r>
      <w:r>
        <w:rPr>
          <w:sz w:val="24"/>
        </w:rPr>
        <w:t>0</w:t>
      </w:r>
      <w:r>
        <w:rPr>
          <w:sz w:val="24"/>
        </w:rPr>
        <w:t>号感染者，按照洗漱、外出、上课、就餐、回寝的顺序依次进行传染过程模拟，统计经过相应天数后模拟感染人数的均值和标准差。分析得出就餐、洗漱和上课是病毒在校园、宿舍传播速度的重要影响因素。</w:t>
      </w:r>
    </w:p>
    <w:p w14:paraId="71BE9E3B" w14:textId="77777777" w:rsidR="009149F9" w:rsidRDefault="005B43E5">
      <w:pPr>
        <w:pStyle w:val="2"/>
        <w:spacing w:before="0" w:beforeAutospacing="0" w:after="0" w:afterAutospacing="0"/>
        <w:rPr>
          <w:rFonts w:ascii="黑体" w:eastAsia="黑体" w:hAnsi="黑体"/>
          <w:b w:val="0"/>
          <w:bCs w:val="0"/>
          <w:sz w:val="30"/>
        </w:rPr>
      </w:pPr>
      <w:bookmarkStart w:id="34" w:name="_Toc103853700"/>
      <w:bookmarkStart w:id="35" w:name="_Toc104199697"/>
      <w:r>
        <w:rPr>
          <w:rFonts w:ascii="黑体" w:eastAsia="黑体" w:hAnsi="黑体"/>
          <w:b w:val="0"/>
          <w:bCs w:val="0"/>
          <w:sz w:val="30"/>
        </w:rPr>
        <w:t>1.3论文内容</w:t>
      </w:r>
      <w:bookmarkEnd w:id="34"/>
      <w:bookmarkEnd w:id="35"/>
    </w:p>
    <w:p w14:paraId="38C93B2A" w14:textId="77777777" w:rsidR="009149F9" w:rsidRDefault="005B43E5">
      <w:pPr>
        <w:spacing w:line="400" w:lineRule="exact"/>
        <w:ind w:firstLineChars="200" w:firstLine="480"/>
        <w:rPr>
          <w:sz w:val="24"/>
        </w:rPr>
      </w:pPr>
      <w:r>
        <w:rPr>
          <w:rFonts w:hint="eastAsia"/>
          <w:sz w:val="24"/>
        </w:rPr>
        <w:t>本文通过构建基于代理的改进的</w:t>
      </w:r>
      <w:r>
        <w:rPr>
          <w:rFonts w:hint="eastAsia"/>
          <w:sz w:val="24"/>
        </w:rPr>
        <w:t>S</w:t>
      </w:r>
      <w:r>
        <w:rPr>
          <w:sz w:val="24"/>
        </w:rPr>
        <w:t>EIR</w:t>
      </w:r>
      <w:r>
        <w:rPr>
          <w:rFonts w:hint="eastAsia"/>
          <w:sz w:val="24"/>
        </w:rPr>
        <w:t>校园病毒传播模型，模拟病毒在校园内的传播。同时，通过比较基本再生系数、有效再生系数和最后总感染人数，分析不同防疫政策对控制病毒传播的有效程度。最后，通过拟合一组真实的校园疫情传播数据，分析模型的有效性。为分析政策有效性，本文设定了一个基础模型，作为基本衡量标准，在此模型中，没有开启任何的防疫政策。通过不同政策的再生系数和最后总感染人数的横向比较和同种政策的纵向比较，分析防疫政策有效性和有效程度。本文拟合数据</w:t>
      </w:r>
      <w:proofErr w:type="gramStart"/>
      <w:r>
        <w:rPr>
          <w:rFonts w:hint="eastAsia"/>
          <w:sz w:val="24"/>
        </w:rPr>
        <w:t>集来自</w:t>
      </w:r>
      <w:proofErr w:type="gramEnd"/>
      <w:r>
        <w:rPr>
          <w:sz w:val="24"/>
        </w:rPr>
        <w:t>Villanova University 2020</w:t>
      </w:r>
      <w:r>
        <w:rPr>
          <w:sz w:val="24"/>
        </w:rPr>
        <w:t>年秋季的在线</w:t>
      </w:r>
      <w:r>
        <w:rPr>
          <w:sz w:val="24"/>
        </w:rPr>
        <w:t>COVID-19</w:t>
      </w:r>
      <w:r>
        <w:rPr>
          <w:sz w:val="24"/>
        </w:rPr>
        <w:t>感染数据</w:t>
      </w:r>
      <w:r>
        <w:rPr>
          <w:rFonts w:hint="eastAsia"/>
          <w:sz w:val="24"/>
        </w:rPr>
        <w:t>。</w:t>
      </w:r>
    </w:p>
    <w:p w14:paraId="1AEF8C4F" w14:textId="77777777" w:rsidR="009149F9" w:rsidRDefault="005B43E5">
      <w:pPr>
        <w:pStyle w:val="2"/>
        <w:spacing w:before="0" w:beforeAutospacing="0" w:after="0" w:afterAutospacing="0"/>
        <w:rPr>
          <w:rFonts w:ascii="黑体" w:eastAsia="黑体" w:hAnsi="黑体"/>
          <w:b w:val="0"/>
          <w:bCs w:val="0"/>
          <w:sz w:val="30"/>
        </w:rPr>
      </w:pPr>
      <w:bookmarkStart w:id="36" w:name="_Toc103853701"/>
      <w:bookmarkStart w:id="37" w:name="_Toc104199698"/>
      <w:r>
        <w:rPr>
          <w:rFonts w:ascii="黑体" w:eastAsia="黑体" w:hAnsi="黑体"/>
          <w:b w:val="0"/>
          <w:bCs w:val="0"/>
          <w:sz w:val="30"/>
        </w:rPr>
        <w:t>1.4论文结构</w:t>
      </w:r>
      <w:bookmarkEnd w:id="36"/>
      <w:bookmarkEnd w:id="37"/>
    </w:p>
    <w:p w14:paraId="72E66233" w14:textId="77777777" w:rsidR="009149F9" w:rsidRDefault="005B43E5">
      <w:pPr>
        <w:spacing w:line="400" w:lineRule="exact"/>
        <w:ind w:firstLineChars="200" w:firstLine="480"/>
        <w:rPr>
          <w:sz w:val="24"/>
        </w:rPr>
      </w:pPr>
      <w:r>
        <w:rPr>
          <w:rFonts w:hint="eastAsia"/>
          <w:sz w:val="24"/>
        </w:rPr>
        <w:t>论文结构如下：</w:t>
      </w:r>
    </w:p>
    <w:p w14:paraId="0B5244E1" w14:textId="77777777" w:rsidR="009149F9" w:rsidRDefault="005B43E5">
      <w:pPr>
        <w:spacing w:line="400" w:lineRule="exact"/>
        <w:ind w:firstLineChars="200" w:firstLine="480"/>
        <w:rPr>
          <w:sz w:val="24"/>
        </w:rPr>
      </w:pPr>
      <w:r>
        <w:rPr>
          <w:rFonts w:hint="eastAsia"/>
          <w:sz w:val="24"/>
        </w:rPr>
        <w:t>第一章绪论，介绍了面向校园疫情防控的人群运动行为及疫情传播建模的背景与研究意义，分析了目前国内外的研究现状，阐述了文章的研究内容结构。</w:t>
      </w:r>
    </w:p>
    <w:p w14:paraId="6E291313" w14:textId="77777777" w:rsidR="009149F9" w:rsidRDefault="005B43E5">
      <w:pPr>
        <w:spacing w:line="400" w:lineRule="exact"/>
        <w:ind w:firstLineChars="200" w:firstLine="480"/>
        <w:rPr>
          <w:sz w:val="24"/>
        </w:rPr>
      </w:pPr>
      <w:r>
        <w:rPr>
          <w:rFonts w:hint="eastAsia"/>
          <w:sz w:val="24"/>
        </w:rPr>
        <w:t>第二章模型理论，介绍了</w:t>
      </w:r>
      <w:r>
        <w:rPr>
          <w:rFonts w:hint="eastAsia"/>
          <w:sz w:val="24"/>
        </w:rPr>
        <w:t>S</w:t>
      </w:r>
      <w:r>
        <w:rPr>
          <w:sz w:val="24"/>
        </w:rPr>
        <w:t>IR</w:t>
      </w:r>
      <w:r>
        <w:rPr>
          <w:rFonts w:hint="eastAsia"/>
          <w:sz w:val="24"/>
        </w:rPr>
        <w:t>模型、</w:t>
      </w:r>
      <w:r>
        <w:rPr>
          <w:sz w:val="24"/>
        </w:rPr>
        <w:t>SEIR</w:t>
      </w:r>
      <w:r>
        <w:rPr>
          <w:rFonts w:hint="eastAsia"/>
          <w:sz w:val="24"/>
        </w:rPr>
        <w:t>模型以及基于代理建模的基本原理。</w:t>
      </w:r>
    </w:p>
    <w:p w14:paraId="38CDA79B" w14:textId="77777777" w:rsidR="009149F9" w:rsidRDefault="005B43E5">
      <w:pPr>
        <w:spacing w:line="400" w:lineRule="exact"/>
        <w:ind w:firstLineChars="200" w:firstLine="480"/>
        <w:rPr>
          <w:sz w:val="24"/>
        </w:rPr>
      </w:pPr>
      <w:r>
        <w:rPr>
          <w:rFonts w:hint="eastAsia"/>
          <w:sz w:val="24"/>
        </w:rPr>
        <w:t>第三章模型建立，介绍了学校网络的建立和代理的设计以及病毒传播的过程。同时，为拟合真实数据集，引入超级传播事件。</w:t>
      </w:r>
    </w:p>
    <w:p w14:paraId="44A3A7C5" w14:textId="77777777" w:rsidR="009149F9" w:rsidRDefault="005B43E5">
      <w:pPr>
        <w:spacing w:line="400" w:lineRule="exact"/>
        <w:ind w:firstLineChars="200" w:firstLine="480"/>
        <w:rPr>
          <w:sz w:val="24"/>
        </w:rPr>
      </w:pPr>
      <w:r>
        <w:rPr>
          <w:rFonts w:hint="eastAsia"/>
          <w:sz w:val="24"/>
        </w:rPr>
        <w:t>第四章防疫政策与参数，介绍不同防疫政策的设计以及模型中用到的参数汇总</w:t>
      </w:r>
    </w:p>
    <w:p w14:paraId="55680ED3" w14:textId="77777777" w:rsidR="009149F9" w:rsidRDefault="005B43E5">
      <w:pPr>
        <w:spacing w:line="400" w:lineRule="exact"/>
        <w:ind w:firstLineChars="200" w:firstLine="480"/>
        <w:rPr>
          <w:sz w:val="24"/>
        </w:rPr>
      </w:pPr>
      <w:r>
        <w:rPr>
          <w:rFonts w:hint="eastAsia"/>
          <w:sz w:val="24"/>
        </w:rPr>
        <w:t>第五章实验结果与分析，展示基础模型的感染情况和不同政策的实验仿真结果并对结果进行分析。同时，设置合适的参数拟合真实的数据集并展示。</w:t>
      </w:r>
    </w:p>
    <w:p w14:paraId="140DA1D3" w14:textId="77777777" w:rsidR="009149F9" w:rsidRDefault="005B43E5">
      <w:pPr>
        <w:spacing w:line="400" w:lineRule="exact"/>
        <w:ind w:firstLineChars="200" w:firstLine="480"/>
        <w:rPr>
          <w:sz w:val="24"/>
        </w:rPr>
      </w:pPr>
      <w:r>
        <w:rPr>
          <w:rFonts w:hint="eastAsia"/>
          <w:sz w:val="24"/>
        </w:rPr>
        <w:t>第六</w:t>
      </w:r>
      <w:proofErr w:type="gramStart"/>
      <w:r>
        <w:rPr>
          <w:rFonts w:hint="eastAsia"/>
          <w:sz w:val="24"/>
        </w:rPr>
        <w:t>章总结</w:t>
      </w:r>
      <w:proofErr w:type="gramEnd"/>
      <w:r>
        <w:rPr>
          <w:rFonts w:hint="eastAsia"/>
          <w:sz w:val="24"/>
        </w:rPr>
        <w:t>与展望，对本论文的工作和创新点进行总结，同时分析模型的不足，并对</w:t>
      </w:r>
      <w:r>
        <w:rPr>
          <w:rFonts w:hint="eastAsia"/>
          <w:sz w:val="24"/>
        </w:rPr>
        <w:lastRenderedPageBreak/>
        <w:t>未来进行展望。</w:t>
      </w:r>
    </w:p>
    <w:p w14:paraId="6A05E814" w14:textId="77777777" w:rsidR="009149F9" w:rsidRDefault="009149F9">
      <w:pPr>
        <w:spacing w:line="400" w:lineRule="exact"/>
        <w:ind w:firstLineChars="200" w:firstLine="420"/>
        <w:sectPr w:rsidR="009149F9">
          <w:footerReference w:type="default" r:id="rId14"/>
          <w:pgSz w:w="11907" w:h="16840"/>
          <w:pgMar w:top="1418" w:right="1134" w:bottom="1134" w:left="1418" w:header="851" w:footer="992" w:gutter="0"/>
          <w:pgNumType w:start="1"/>
          <w:cols w:space="425"/>
          <w:docGrid w:type="lines" w:linePitch="312"/>
        </w:sectPr>
      </w:pPr>
    </w:p>
    <w:p w14:paraId="7FA52B97" w14:textId="77777777" w:rsidR="009149F9" w:rsidRDefault="009149F9">
      <w:pPr>
        <w:spacing w:line="400" w:lineRule="exact"/>
        <w:ind w:firstLineChars="200" w:firstLine="420"/>
      </w:pPr>
    </w:p>
    <w:p w14:paraId="7E86485F" w14:textId="77777777" w:rsidR="009149F9" w:rsidRDefault="005B43E5">
      <w:pPr>
        <w:pStyle w:val="1"/>
        <w:rPr>
          <w:rFonts w:ascii="黑体" w:hAnsi="黑体"/>
        </w:rPr>
      </w:pPr>
      <w:bookmarkStart w:id="38" w:name="_Toc103853702"/>
      <w:bookmarkStart w:id="39" w:name="_Toc104199699"/>
      <w:r>
        <w:rPr>
          <w:rFonts w:ascii="黑体" w:hAnsi="黑体" w:hint="eastAsia"/>
        </w:rPr>
        <w:t>2模型理论</w:t>
      </w:r>
      <w:bookmarkEnd w:id="38"/>
      <w:bookmarkEnd w:id="39"/>
    </w:p>
    <w:p w14:paraId="009362EC" w14:textId="77777777" w:rsidR="009149F9" w:rsidRDefault="005B43E5">
      <w:pPr>
        <w:pStyle w:val="2"/>
        <w:spacing w:before="0" w:beforeAutospacing="0" w:after="0" w:afterAutospacing="0"/>
        <w:rPr>
          <w:rFonts w:ascii="黑体" w:eastAsia="黑体" w:hAnsi="黑体"/>
          <w:b w:val="0"/>
          <w:bCs w:val="0"/>
          <w:sz w:val="30"/>
        </w:rPr>
      </w:pPr>
      <w:bookmarkStart w:id="40" w:name="_Toc103853703"/>
      <w:bookmarkStart w:id="41" w:name="_Toc104199700"/>
      <w:r>
        <w:rPr>
          <w:rFonts w:ascii="黑体" w:eastAsia="黑体" w:hAnsi="黑体" w:hint="eastAsia"/>
          <w:b w:val="0"/>
          <w:bCs w:val="0"/>
          <w:sz w:val="30"/>
        </w:rPr>
        <w:t>2.1SIR模型</w:t>
      </w:r>
      <w:bookmarkEnd w:id="40"/>
      <w:bookmarkEnd w:id="41"/>
    </w:p>
    <w:p w14:paraId="31469555" w14:textId="77777777" w:rsidR="009149F9" w:rsidRDefault="005B43E5">
      <w:pPr>
        <w:pStyle w:val="3"/>
        <w:spacing w:before="0" w:after="0" w:line="240" w:lineRule="auto"/>
        <w:rPr>
          <w:rFonts w:ascii="黑体" w:eastAsia="黑体" w:hAnsi="黑体"/>
          <w:b w:val="0"/>
          <w:bCs w:val="0"/>
          <w:sz w:val="28"/>
        </w:rPr>
      </w:pPr>
      <w:bookmarkStart w:id="42" w:name="_Toc103853704"/>
      <w:bookmarkStart w:id="43" w:name="_Toc104199701"/>
      <w:r>
        <w:rPr>
          <w:rFonts w:ascii="黑体" w:eastAsia="黑体" w:hAnsi="黑体" w:hint="eastAsia"/>
          <w:b w:val="0"/>
          <w:bCs w:val="0"/>
          <w:sz w:val="28"/>
        </w:rPr>
        <w:t>2.1.1SIR模型理论</w:t>
      </w:r>
      <w:bookmarkEnd w:id="42"/>
      <w:bookmarkEnd w:id="43"/>
    </w:p>
    <w:p w14:paraId="7BDBAE0D" w14:textId="77777777" w:rsidR="009149F9" w:rsidRDefault="005B43E5">
      <w:pPr>
        <w:spacing w:line="400" w:lineRule="exact"/>
        <w:ind w:firstLineChars="200" w:firstLine="480"/>
        <w:rPr>
          <w:sz w:val="24"/>
        </w:rPr>
      </w:pPr>
      <w:r>
        <w:rPr>
          <w:rFonts w:hint="eastAsia"/>
          <w:sz w:val="24"/>
        </w:rPr>
        <w:t>SIR</w:t>
      </w:r>
      <w:r>
        <w:rPr>
          <w:rFonts w:hint="eastAsia"/>
          <w:sz w:val="24"/>
        </w:rPr>
        <w:t>模型是由</w:t>
      </w:r>
      <w:proofErr w:type="spellStart"/>
      <w:r>
        <w:rPr>
          <w:rFonts w:hint="eastAsia"/>
          <w:sz w:val="24"/>
        </w:rPr>
        <w:t>Kermack</w:t>
      </w:r>
      <w:proofErr w:type="spellEnd"/>
      <w:r>
        <w:rPr>
          <w:rFonts w:hint="eastAsia"/>
          <w:sz w:val="24"/>
        </w:rPr>
        <w:t>和</w:t>
      </w:r>
      <w:r>
        <w:rPr>
          <w:rFonts w:hint="eastAsia"/>
          <w:sz w:val="24"/>
        </w:rPr>
        <w:t>McKendrick</w:t>
      </w:r>
      <w:r>
        <w:rPr>
          <w:rFonts w:hint="eastAsia"/>
          <w:sz w:val="24"/>
        </w:rPr>
        <w:t>最早在</w:t>
      </w:r>
      <w:r>
        <w:rPr>
          <w:rFonts w:hint="eastAsia"/>
          <w:sz w:val="24"/>
        </w:rPr>
        <w:t>1927</w:t>
      </w:r>
      <w:r>
        <w:rPr>
          <w:rFonts w:hint="eastAsia"/>
          <w:sz w:val="24"/>
        </w:rPr>
        <w:t>年提出的一个微分动力学模型</w:t>
      </w:r>
      <w:r>
        <w:rPr>
          <w:rFonts w:hint="eastAsia"/>
          <w:sz w:val="24"/>
        </w:rPr>
        <w:t>,</w:t>
      </w:r>
      <w:r>
        <w:rPr>
          <w:rFonts w:hint="eastAsia"/>
          <w:sz w:val="24"/>
        </w:rPr>
        <w:t>是用于研究传染病传播的最具流行病学意义的模型之一。在</w:t>
      </w:r>
      <w:r>
        <w:rPr>
          <w:rFonts w:hint="eastAsia"/>
          <w:sz w:val="24"/>
        </w:rPr>
        <w:t>SIR</w:t>
      </w:r>
      <w:r>
        <w:rPr>
          <w:rFonts w:hint="eastAsia"/>
          <w:sz w:val="24"/>
        </w:rPr>
        <w:t>模型中，人群被细分为以下三种流行病学上不同的个体类型</w:t>
      </w:r>
      <w:r>
        <w:rPr>
          <w:rFonts w:hint="eastAsia"/>
          <w:sz w:val="24"/>
        </w:rPr>
        <w:t>,</w:t>
      </w:r>
      <w:r>
        <w:rPr>
          <w:rFonts w:hint="eastAsia"/>
          <w:sz w:val="24"/>
        </w:rPr>
        <w:t>用来描述这三类人群随时间</w:t>
      </w:r>
      <w:r>
        <w:rPr>
          <w:rFonts w:hint="eastAsia"/>
          <w:sz w:val="24"/>
        </w:rPr>
        <w:t>t</w:t>
      </w:r>
      <w:r>
        <w:rPr>
          <w:rFonts w:hint="eastAsia"/>
          <w:sz w:val="24"/>
        </w:rPr>
        <w:t>的变化情况</w:t>
      </w:r>
      <w:r>
        <w:rPr>
          <w:rFonts w:hint="eastAsia"/>
          <w:sz w:val="24"/>
        </w:rPr>
        <w:t>:</w:t>
      </w:r>
    </w:p>
    <w:p w14:paraId="35B11BB3" w14:textId="77777777" w:rsidR="009149F9" w:rsidRDefault="005B43E5">
      <w:pPr>
        <w:spacing w:line="400" w:lineRule="exact"/>
        <w:ind w:firstLineChars="200" w:firstLine="480"/>
        <w:rPr>
          <w:sz w:val="24"/>
        </w:rPr>
      </w:pPr>
      <w:r>
        <w:rPr>
          <w:rFonts w:hint="eastAsia"/>
          <w:sz w:val="24"/>
        </w:rPr>
        <w:t>（</w:t>
      </w:r>
      <w:r>
        <w:rPr>
          <w:rFonts w:hint="eastAsia"/>
          <w:sz w:val="24"/>
        </w:rPr>
        <w:t>1</w:t>
      </w:r>
      <w:r>
        <w:rPr>
          <w:rFonts w:hint="eastAsia"/>
          <w:sz w:val="24"/>
        </w:rPr>
        <w:t>）易感人群</w:t>
      </w:r>
      <w:r>
        <w:rPr>
          <w:rFonts w:hint="eastAsia"/>
          <w:sz w:val="24"/>
        </w:rPr>
        <w:t>(Susceptible)</w:t>
      </w:r>
      <w:r>
        <w:rPr>
          <w:rFonts w:hint="eastAsia"/>
          <w:sz w:val="24"/>
        </w:rPr>
        <w:t>，表示还没有被感染，但是因为没有免疫力有一定概率被感染的人群，模型中一般记作</w:t>
      </w:r>
      <w:r>
        <w:rPr>
          <w:sz w:val="24"/>
        </w:rPr>
        <w:object w:dxaOrig="435" w:dyaOrig="318" w14:anchorId="7F5A5F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pt;height:16pt" o:ole="">
            <v:imagedata r:id="rId15" o:title=""/>
          </v:shape>
          <o:OLEObject Type="Embed" ProgID="Equation.DSMT4" ShapeID="_x0000_i1025" DrawAspect="Content" ObjectID="_1714846424" r:id="rId16"/>
        </w:object>
      </w:r>
      <w:r>
        <w:rPr>
          <w:rFonts w:hint="eastAsia"/>
          <w:sz w:val="24"/>
        </w:rPr>
        <w:t>，指</w:t>
      </w:r>
      <w:r>
        <w:rPr>
          <w:rFonts w:hint="eastAsia"/>
          <w:sz w:val="24"/>
        </w:rPr>
        <w:t>t</w:t>
      </w:r>
      <w:r>
        <w:rPr>
          <w:rFonts w:hint="eastAsia"/>
          <w:sz w:val="24"/>
        </w:rPr>
        <w:t>时刻易感人群的数量</w:t>
      </w:r>
      <w:r>
        <w:rPr>
          <w:rFonts w:hint="eastAsia"/>
          <w:sz w:val="24"/>
        </w:rPr>
        <w:t>;</w:t>
      </w:r>
    </w:p>
    <w:p w14:paraId="668084B5" w14:textId="77777777" w:rsidR="009149F9" w:rsidRDefault="005B43E5">
      <w:pPr>
        <w:spacing w:line="400" w:lineRule="exact"/>
        <w:ind w:firstLineChars="200" w:firstLine="480"/>
        <w:rPr>
          <w:sz w:val="24"/>
        </w:rPr>
      </w:pPr>
      <w:r>
        <w:rPr>
          <w:rFonts w:hint="eastAsia"/>
          <w:sz w:val="24"/>
        </w:rPr>
        <w:t>（</w:t>
      </w:r>
      <w:r>
        <w:rPr>
          <w:rFonts w:hint="eastAsia"/>
          <w:sz w:val="24"/>
        </w:rPr>
        <w:t>2</w:t>
      </w:r>
      <w:r>
        <w:rPr>
          <w:rFonts w:hint="eastAsia"/>
          <w:sz w:val="24"/>
        </w:rPr>
        <w:t>）感染人群</w:t>
      </w:r>
      <w:r>
        <w:rPr>
          <w:rFonts w:hint="eastAsia"/>
          <w:sz w:val="24"/>
        </w:rPr>
        <w:t>(Infected)</w:t>
      </w:r>
      <w:r>
        <w:rPr>
          <w:rFonts w:hint="eastAsia"/>
          <w:sz w:val="24"/>
        </w:rPr>
        <w:t>，表示已经被感染，并且有能力传染给其他人的人群，其</w:t>
      </w:r>
      <w:r>
        <w:rPr>
          <w:rFonts w:hint="eastAsia"/>
          <w:sz w:val="24"/>
        </w:rPr>
        <w:t>t</w:t>
      </w:r>
      <w:r>
        <w:rPr>
          <w:rFonts w:hint="eastAsia"/>
          <w:sz w:val="24"/>
        </w:rPr>
        <w:t>时刻的数量记作</w:t>
      </w:r>
      <w:r>
        <w:rPr>
          <w:sz w:val="24"/>
        </w:rPr>
        <w:object w:dxaOrig="452" w:dyaOrig="318" w14:anchorId="4910D13B">
          <v:shape id="_x0000_i1026" type="#_x0000_t75" style="width:23pt;height:16pt" o:ole="">
            <v:imagedata r:id="rId17" o:title=""/>
          </v:shape>
          <o:OLEObject Type="Embed" ProgID="Equation.DSMT4" ShapeID="_x0000_i1026" DrawAspect="Content" ObjectID="_1714846425" r:id="rId18"/>
        </w:object>
      </w:r>
      <w:r>
        <w:rPr>
          <w:rFonts w:hint="eastAsia"/>
          <w:sz w:val="24"/>
        </w:rPr>
        <w:t>;</w:t>
      </w:r>
    </w:p>
    <w:p w14:paraId="6B6FF60F" w14:textId="77777777" w:rsidR="009149F9" w:rsidRDefault="005B43E5">
      <w:pPr>
        <w:spacing w:line="400" w:lineRule="exact"/>
        <w:ind w:firstLineChars="200" w:firstLine="480"/>
        <w:rPr>
          <w:sz w:val="24"/>
        </w:rPr>
      </w:pPr>
      <w:r>
        <w:rPr>
          <w:rFonts w:hint="eastAsia"/>
          <w:sz w:val="24"/>
        </w:rPr>
        <w:t>（</w:t>
      </w:r>
      <w:r>
        <w:rPr>
          <w:rFonts w:hint="eastAsia"/>
          <w:sz w:val="24"/>
        </w:rPr>
        <w:t>3</w:t>
      </w:r>
      <w:r>
        <w:rPr>
          <w:rFonts w:hint="eastAsia"/>
          <w:sz w:val="24"/>
        </w:rPr>
        <w:t>）回复人群</w:t>
      </w:r>
      <w:r>
        <w:rPr>
          <w:rFonts w:hint="eastAsia"/>
          <w:sz w:val="24"/>
        </w:rPr>
        <w:t>(Removed)</w:t>
      </w:r>
      <w:r>
        <w:rPr>
          <w:rFonts w:hint="eastAsia"/>
          <w:sz w:val="24"/>
        </w:rPr>
        <w:t>，表示感染后已经康复或者因病去世的人群，其</w:t>
      </w:r>
      <w:r>
        <w:rPr>
          <w:rFonts w:hint="eastAsia"/>
          <w:sz w:val="24"/>
        </w:rPr>
        <w:t>t</w:t>
      </w:r>
      <w:r>
        <w:rPr>
          <w:rFonts w:hint="eastAsia"/>
          <w:sz w:val="24"/>
        </w:rPr>
        <w:t>时刻的数量记作</w:t>
      </w:r>
      <w:r>
        <w:rPr>
          <w:sz w:val="24"/>
        </w:rPr>
        <w:object w:dxaOrig="486" w:dyaOrig="318" w14:anchorId="2537AE02">
          <v:shape id="_x0000_i1027" type="#_x0000_t75" style="width:24.5pt;height:16pt" o:ole="">
            <v:imagedata r:id="rId19" o:title=""/>
          </v:shape>
          <o:OLEObject Type="Embed" ProgID="Equation.DSMT4" ShapeID="_x0000_i1027" DrawAspect="Content" ObjectID="_1714846426" r:id="rId20"/>
        </w:object>
      </w:r>
      <w:r>
        <w:rPr>
          <w:sz w:val="24"/>
        </w:rPr>
        <w:t xml:space="preserve"> </w:t>
      </w:r>
      <w:r>
        <w:rPr>
          <w:rFonts w:hint="eastAsia"/>
          <w:sz w:val="24"/>
        </w:rPr>
        <w:t>。</w:t>
      </w:r>
    </w:p>
    <w:p w14:paraId="413F8347" w14:textId="1C617AD6" w:rsidR="009149F9" w:rsidRDefault="005B43E5">
      <w:pPr>
        <w:spacing w:line="400" w:lineRule="exact"/>
        <w:ind w:firstLineChars="200" w:firstLine="480"/>
        <w:rPr>
          <w:sz w:val="24"/>
        </w:rPr>
      </w:pPr>
      <w:r>
        <w:rPr>
          <w:rFonts w:hint="eastAsia"/>
          <w:sz w:val="24"/>
        </w:rPr>
        <w:t>经典的</w:t>
      </w:r>
      <w:r>
        <w:rPr>
          <w:rFonts w:hint="eastAsia"/>
          <w:sz w:val="24"/>
        </w:rPr>
        <w:t>SIR</w:t>
      </w:r>
      <w:r>
        <w:rPr>
          <w:rFonts w:hint="eastAsia"/>
          <w:sz w:val="24"/>
        </w:rPr>
        <w:t>模型需要以许多假设为条件。假设所有人处于一个大而封闭环境中，不用考虑人口自然的新生与死亡以及流动等因素，人口总数始终不会变化，为一个常数﹐记作</w:t>
      </w:r>
      <w:r>
        <w:rPr>
          <w:rFonts w:hint="eastAsia"/>
          <w:sz w:val="24"/>
        </w:rPr>
        <w:t>N</w:t>
      </w:r>
      <w:r>
        <w:rPr>
          <w:rFonts w:hint="eastAsia"/>
          <w:sz w:val="24"/>
        </w:rPr>
        <w:t>。所有的人都只会在易感、感染和恢复这三种状态之间转化，所以有：</w:t>
      </w:r>
      <w:r>
        <w:rPr>
          <w:sz w:val="24"/>
        </w:rPr>
        <w:object w:dxaOrig="2110" w:dyaOrig="318" w14:anchorId="641B59F1">
          <v:shape id="_x0000_i1028" type="#_x0000_t75" style="width:105.5pt;height:16pt" o:ole="">
            <v:imagedata r:id="rId21" o:title=""/>
          </v:shape>
          <o:OLEObject Type="Embed" ProgID="Equation.DSMT4" ShapeID="_x0000_i1028" DrawAspect="Content" ObjectID="_1714846427" r:id="rId22"/>
        </w:object>
      </w:r>
      <w:r>
        <w:rPr>
          <w:sz w:val="24"/>
        </w:rPr>
        <w:t xml:space="preserve"> </w:t>
      </w:r>
      <w:r>
        <w:rPr>
          <w:rFonts w:hint="eastAsia"/>
          <w:sz w:val="24"/>
        </w:rPr>
        <w:t>。还假设易感人群和感染人群在空间上均匀分布，换而言之，每个人在单位时间内以相同的概率与其他人接触。并且，每个已经感染的个体可以在单位时间内传染的人数应当与易感人群的数量</w:t>
      </w:r>
      <w:r>
        <w:rPr>
          <w:sz w:val="24"/>
        </w:rPr>
        <w:object w:dxaOrig="435" w:dyaOrig="318" w14:anchorId="08565CE1">
          <v:shape id="_x0000_i1029" type="#_x0000_t75" style="width:21.5pt;height:16pt" o:ole="">
            <v:imagedata r:id="rId15" o:title=""/>
          </v:shape>
          <o:OLEObject Type="Embed" ProgID="Equation.DSMT4" ShapeID="_x0000_i1029" DrawAspect="Content" ObjectID="_1714846428" r:id="rId23"/>
        </w:object>
      </w:r>
      <w:r>
        <w:rPr>
          <w:rFonts w:hint="eastAsia"/>
          <w:sz w:val="24"/>
        </w:rPr>
        <w:t>成正比，将这个感染率记为</w:t>
      </w:r>
      <w:r>
        <w:rPr>
          <w:sz w:val="24"/>
        </w:rPr>
        <w:object w:dxaOrig="234" w:dyaOrig="318" w14:anchorId="7435CD8C">
          <v:shape id="_x0000_i1030" type="#_x0000_t75" style="width:12pt;height:16pt" o:ole="">
            <v:imagedata r:id="rId24" o:title=""/>
          </v:shape>
          <o:OLEObject Type="Embed" ProgID="Equation.DSMT4" ShapeID="_x0000_i1030" DrawAspect="Content" ObjectID="_1714846429" r:id="rId25"/>
        </w:object>
      </w:r>
      <w:r>
        <w:rPr>
          <w:rFonts w:hint="eastAsia"/>
          <w:sz w:val="24"/>
        </w:rPr>
        <w:t>，所以总体上，单位时间内新增的感染人数与</w:t>
      </w:r>
      <w:r>
        <w:rPr>
          <w:rFonts w:hint="eastAsia"/>
          <w:sz w:val="24"/>
        </w:rPr>
        <w:t>t</w:t>
      </w:r>
      <w:r>
        <w:rPr>
          <w:rFonts w:hint="eastAsia"/>
          <w:sz w:val="24"/>
        </w:rPr>
        <w:t>时刻易感人群数量</w:t>
      </w:r>
      <w:r>
        <w:rPr>
          <w:sz w:val="24"/>
        </w:rPr>
        <w:object w:dxaOrig="435" w:dyaOrig="318" w14:anchorId="4F1B5B56">
          <v:shape id="_x0000_i1031" type="#_x0000_t75" style="width:21.5pt;height:16pt" o:ole="">
            <v:imagedata r:id="rId15" o:title=""/>
          </v:shape>
          <o:OLEObject Type="Embed" ProgID="Equation.DSMT4" ShapeID="_x0000_i1031" DrawAspect="Content" ObjectID="_1714846430" r:id="rId26"/>
        </w:object>
      </w:r>
      <w:r>
        <w:rPr>
          <w:rFonts w:hint="eastAsia"/>
          <w:sz w:val="24"/>
        </w:rPr>
        <w:t>和感染人群数量</w:t>
      </w:r>
      <w:r>
        <w:rPr>
          <w:sz w:val="24"/>
        </w:rPr>
        <w:object w:dxaOrig="452" w:dyaOrig="318" w14:anchorId="678BC63C">
          <v:shape id="_x0000_i1032" type="#_x0000_t75" style="width:23pt;height:16pt" o:ole="">
            <v:imagedata r:id="rId17" o:title=""/>
          </v:shape>
          <o:OLEObject Type="Embed" ProgID="Equation.DSMT4" ShapeID="_x0000_i1032" DrawAspect="Content" ObjectID="_1714846431" r:id="rId27"/>
        </w:object>
      </w:r>
      <w:r>
        <w:rPr>
          <w:sz w:val="24"/>
        </w:rPr>
        <w:t xml:space="preserve"> </w:t>
      </w:r>
      <w:r>
        <w:rPr>
          <w:rFonts w:hint="eastAsia"/>
          <w:sz w:val="24"/>
        </w:rPr>
        <w:t>的乘积成正比，为</w:t>
      </w:r>
      <w:r w:rsidR="00101E1B">
        <w:rPr>
          <w:sz w:val="24"/>
        </w:rPr>
        <w:pict w14:anchorId="7840DD63">
          <v:shape id="_x0000_i1033" type="#_x0000_t75" style="width:50.5pt;height:17pt">
            <v:imagedata r:id="rId28" o:title=""/>
          </v:shape>
        </w:pict>
      </w:r>
      <w:r>
        <w:rPr>
          <w:rFonts w:hint="eastAsia"/>
          <w:sz w:val="24"/>
        </w:rPr>
        <w:t>。而单位时间内新增的移出人数应当与</w:t>
      </w:r>
      <w:r>
        <w:rPr>
          <w:rFonts w:hint="eastAsia"/>
          <w:sz w:val="24"/>
        </w:rPr>
        <w:t>t</w:t>
      </w:r>
      <w:r>
        <w:rPr>
          <w:rFonts w:hint="eastAsia"/>
          <w:sz w:val="24"/>
        </w:rPr>
        <w:t>时刻的感染人群数量成正比，为</w:t>
      </w:r>
      <w:r w:rsidR="00101E1B">
        <w:rPr>
          <w:sz w:val="24"/>
        </w:rPr>
        <w:pict w14:anchorId="6B7A06E3">
          <v:shape id="_x0000_i1034" type="#_x0000_t75" style="width:28pt;height:17pt">
            <v:imagedata r:id="rId29" o:title=""/>
          </v:shape>
        </w:pict>
      </w:r>
      <w:r>
        <w:rPr>
          <w:rFonts w:hint="eastAsia"/>
          <w:sz w:val="24"/>
        </w:rPr>
        <w:t>，其中</w:t>
      </w:r>
      <w:r>
        <w:rPr>
          <w:sz w:val="24"/>
        </w:rPr>
        <w:object w:dxaOrig="218" w:dyaOrig="268" w14:anchorId="43673045">
          <v:shape id="_x0000_i1035" type="#_x0000_t75" style="width:11pt;height:13pt" o:ole="">
            <v:imagedata r:id="rId30" o:title=""/>
          </v:shape>
          <o:OLEObject Type="Embed" ProgID="Equation.DSMT4" ShapeID="_x0000_i1035" DrawAspect="Content" ObjectID="_1714846432" r:id="rId31"/>
        </w:object>
      </w:r>
      <w:r>
        <w:rPr>
          <w:rFonts w:hint="eastAsia"/>
          <w:sz w:val="24"/>
        </w:rPr>
        <w:t>为恢复率。</w:t>
      </w:r>
      <w:r>
        <w:rPr>
          <w:sz w:val="24"/>
        </w:rPr>
        <w:t>SIR</w:t>
      </w:r>
      <w:r>
        <w:rPr>
          <w:rFonts w:hint="eastAsia"/>
          <w:sz w:val="24"/>
        </w:rPr>
        <w:t>模型还假设了恢复人群中，感染后康复的人可以终生免疫，即不会再次成为易感人群和感染人群。基于以上假设，可以得到图</w:t>
      </w:r>
      <w:r>
        <w:rPr>
          <w:rFonts w:hint="eastAsia"/>
          <w:sz w:val="24"/>
        </w:rPr>
        <w:t>2-1</w:t>
      </w:r>
      <w:ins w:id="44" w:author="Wang X.X." w:date="2022-05-23T20:30:00Z">
        <w:r w:rsidR="00EB7286">
          <w:rPr>
            <w:rFonts w:hint="eastAsia"/>
            <w:sz w:val="24"/>
          </w:rPr>
          <w:t>。</w:t>
        </w:r>
      </w:ins>
      <w:del w:id="45" w:author="Wang X.X." w:date="2022-05-23T20:30:00Z">
        <w:r w:rsidDel="00EB7286">
          <w:rPr>
            <w:rFonts w:hint="eastAsia"/>
            <w:sz w:val="24"/>
          </w:rPr>
          <w:delText>：</w:delText>
        </w:r>
      </w:del>
    </w:p>
    <w:p w14:paraId="3C9C0EF0" w14:textId="77777777" w:rsidR="009149F9" w:rsidRDefault="005B43E5" w:rsidP="00EB7286">
      <w:pPr>
        <w:ind w:firstLineChars="200" w:firstLine="420"/>
        <w:jc w:val="center"/>
        <w:pPrChange w:id="46" w:author="Wang X.X." w:date="2022-05-23T20:30:00Z">
          <w:pPr>
            <w:ind w:firstLineChars="200" w:firstLine="420"/>
          </w:pPr>
        </w:pPrChange>
      </w:pPr>
      <w:r>
        <w:rPr>
          <w:rFonts w:hint="eastAsia"/>
          <w:noProof/>
        </w:rPr>
        <w:drawing>
          <wp:inline distT="0" distB="0" distL="0" distR="0" wp14:anchorId="68B3A001" wp14:editId="122E596D">
            <wp:extent cx="3663950" cy="42768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731278" cy="435546"/>
                    </a:xfrm>
                    <a:prstGeom prst="rect">
                      <a:avLst/>
                    </a:prstGeom>
                  </pic:spPr>
                </pic:pic>
              </a:graphicData>
            </a:graphic>
          </wp:inline>
        </w:drawing>
      </w:r>
    </w:p>
    <w:p w14:paraId="49F5E65A" w14:textId="77777777" w:rsidR="009149F9" w:rsidRDefault="005B43E5">
      <w:pPr>
        <w:ind w:firstLineChars="200" w:firstLine="420"/>
        <w:jc w:val="center"/>
      </w:pPr>
      <w:r>
        <w:rPr>
          <w:rFonts w:hint="eastAsia"/>
        </w:rPr>
        <w:t>图</w:t>
      </w:r>
      <w:r>
        <w:rPr>
          <w:rFonts w:hint="eastAsia"/>
        </w:rPr>
        <w:t xml:space="preserve"> </w:t>
      </w:r>
      <w:r>
        <w:t>2-1 SIR</w:t>
      </w:r>
      <w:r>
        <w:rPr>
          <w:rFonts w:hint="eastAsia"/>
        </w:rPr>
        <w:t>模型状态转化</w:t>
      </w:r>
    </w:p>
    <w:p w14:paraId="7992EA60" w14:textId="77777777" w:rsidR="009149F9" w:rsidRDefault="005B43E5">
      <w:pPr>
        <w:spacing w:line="400" w:lineRule="exact"/>
        <w:ind w:firstLineChars="200" w:firstLine="480"/>
      </w:pPr>
      <w:r>
        <w:rPr>
          <w:rFonts w:hint="eastAsia"/>
          <w:sz w:val="24"/>
        </w:rPr>
        <w:t>并且可以列出如下微分方程公式：</w:t>
      </w:r>
    </w:p>
    <w:p w14:paraId="1436635B" w14:textId="77777777" w:rsidR="009149F9" w:rsidRDefault="005B43E5">
      <w:pPr>
        <w:tabs>
          <w:tab w:val="right" w:pos="4200"/>
        </w:tabs>
        <w:ind w:firstLineChars="200" w:firstLine="420"/>
        <w:jc w:val="right"/>
      </w:pPr>
      <w:r>
        <w:rPr>
          <w:position w:val="-92"/>
        </w:rPr>
        <w:object w:dxaOrig="2545" w:dyaOrig="1959" w14:anchorId="12743458">
          <v:shape id="_x0000_i1036" type="#_x0000_t75" style="width:127.5pt;height:98pt" o:ole="">
            <v:imagedata r:id="rId33" o:title=""/>
          </v:shape>
          <o:OLEObject Type="Embed" ProgID="Equation.DSMT4" ShapeID="_x0000_i1036" DrawAspect="Content" ObjectID="_1714846433" r:id="rId34"/>
        </w:object>
      </w:r>
      <w:r>
        <w:rPr>
          <w:rFonts w:hint="eastAsia"/>
          <w:position w:val="-92"/>
        </w:rPr>
        <w:t xml:space="preserve">                      </w:t>
      </w:r>
      <w:r>
        <w:rPr>
          <w:rFonts w:hint="eastAsia"/>
        </w:rPr>
        <w:t>（</w:t>
      </w:r>
      <w:r>
        <w:rPr>
          <w:rFonts w:hint="eastAsia"/>
        </w:rPr>
        <w:t>2-1</w:t>
      </w:r>
      <w:r>
        <w:rPr>
          <w:rFonts w:hint="eastAsia"/>
        </w:rPr>
        <w:t>）</w:t>
      </w:r>
    </w:p>
    <w:p w14:paraId="058E64EA" w14:textId="77777777" w:rsidR="009149F9" w:rsidRDefault="005B43E5">
      <w:pPr>
        <w:ind w:firstLineChars="200" w:firstLine="560"/>
        <w:jc w:val="center"/>
      </w:pPr>
      <w:bookmarkStart w:id="47" w:name="_Toc103853705"/>
      <w:r>
        <w:rPr>
          <w:rFonts w:ascii="黑体" w:eastAsia="黑体" w:hAnsi="黑体" w:hint="eastAsia"/>
          <w:noProof/>
          <w:sz w:val="28"/>
        </w:rPr>
        <w:lastRenderedPageBreak/>
        <w:drawing>
          <wp:anchor distT="0" distB="0" distL="114300" distR="114300" simplePos="0" relativeHeight="251659264" behindDoc="1" locked="0" layoutInCell="1" allowOverlap="1" wp14:anchorId="0F08DDB4" wp14:editId="622DEBAD">
            <wp:simplePos x="0" y="0"/>
            <wp:positionH relativeFrom="column">
              <wp:posOffset>417830</wp:posOffset>
            </wp:positionH>
            <wp:positionV relativeFrom="paragraph">
              <wp:posOffset>9525</wp:posOffset>
            </wp:positionV>
            <wp:extent cx="5044440" cy="4034790"/>
            <wp:effectExtent l="0" t="0" r="0" b="0"/>
            <wp:wrapTopAndBottom/>
            <wp:docPr id="20" name="图片 2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示&#10;&#10;描述已自动生成"/>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044440" cy="4034790"/>
                    </a:xfrm>
                    <a:prstGeom prst="rect">
                      <a:avLst/>
                    </a:prstGeom>
                  </pic:spPr>
                </pic:pic>
              </a:graphicData>
            </a:graphic>
          </wp:anchor>
        </w:drawing>
      </w:r>
      <w:r>
        <w:rPr>
          <w:rFonts w:hint="eastAsia"/>
        </w:rPr>
        <w:t>图</w:t>
      </w:r>
      <w:r>
        <w:rPr>
          <w:rFonts w:hint="eastAsia"/>
        </w:rPr>
        <w:t xml:space="preserve"> 2-2 SIR</w:t>
      </w:r>
      <w:r>
        <w:rPr>
          <w:rFonts w:hint="eastAsia"/>
        </w:rPr>
        <w:t>模型结果</w:t>
      </w:r>
    </w:p>
    <w:p w14:paraId="42C22A18" w14:textId="77777777" w:rsidR="009149F9" w:rsidRDefault="005B43E5">
      <w:pPr>
        <w:pStyle w:val="3"/>
        <w:spacing w:before="0" w:after="0" w:line="240" w:lineRule="auto"/>
      </w:pPr>
      <w:bookmarkStart w:id="48" w:name="_Toc104199702"/>
      <w:r>
        <w:rPr>
          <w:rFonts w:ascii="黑体" w:eastAsia="黑体" w:hAnsi="黑体" w:hint="eastAsia"/>
          <w:b w:val="0"/>
          <w:bCs w:val="0"/>
          <w:sz w:val="28"/>
        </w:rPr>
        <w:t>2.1.2SIR模型分析</w:t>
      </w:r>
      <w:bookmarkEnd w:id="47"/>
      <w:bookmarkEnd w:id="48"/>
    </w:p>
    <w:p w14:paraId="2DD5A054" w14:textId="77777777" w:rsidR="009149F9" w:rsidRDefault="005B43E5">
      <w:pPr>
        <w:spacing w:line="400" w:lineRule="exact"/>
        <w:ind w:firstLineChars="200" w:firstLine="480"/>
        <w:rPr>
          <w:sz w:val="24"/>
        </w:rPr>
      </w:pPr>
      <w:r>
        <w:rPr>
          <w:rFonts w:hint="eastAsia"/>
          <w:sz w:val="24"/>
        </w:rPr>
        <w:t>对上述</w:t>
      </w:r>
      <w:r>
        <w:rPr>
          <w:rFonts w:hint="eastAsia"/>
          <w:sz w:val="24"/>
        </w:rPr>
        <w:t>S</w:t>
      </w:r>
      <w:r>
        <w:rPr>
          <w:sz w:val="24"/>
        </w:rPr>
        <w:t>I</w:t>
      </w:r>
      <w:r>
        <w:rPr>
          <w:rFonts w:hint="eastAsia"/>
          <w:sz w:val="24"/>
        </w:rPr>
        <w:t>R</w:t>
      </w:r>
      <w:r>
        <w:rPr>
          <w:rFonts w:hint="eastAsia"/>
          <w:sz w:val="24"/>
        </w:rPr>
        <w:t>模型的微分方程组进行分析</w:t>
      </w:r>
      <w:r>
        <w:rPr>
          <w:sz w:val="24"/>
          <w:vertAlign w:val="superscript"/>
        </w:rPr>
        <w:t>[24]</w:t>
      </w:r>
      <w:r>
        <w:rPr>
          <w:rFonts w:hint="eastAsia"/>
          <w:sz w:val="24"/>
        </w:rPr>
        <w:t>，当传染病一直这样持续发展下去，时间</w:t>
      </w:r>
      <w:r>
        <w:rPr>
          <w:rFonts w:hint="eastAsia"/>
          <w:sz w:val="24"/>
        </w:rPr>
        <w:t>t</w:t>
      </w:r>
      <w:r>
        <w:rPr>
          <w:rFonts w:hint="eastAsia"/>
          <w:sz w:val="24"/>
        </w:rPr>
        <w:t>趋向于无穷时，由于</w:t>
      </w:r>
      <w:r>
        <w:rPr>
          <w:sz w:val="24"/>
        </w:rPr>
        <w:object w:dxaOrig="234" w:dyaOrig="318" w14:anchorId="16B728E9">
          <v:shape id="_x0000_i1037" type="#_x0000_t75" style="width:12pt;height:16pt" o:ole="">
            <v:imagedata r:id="rId36" o:title=""/>
          </v:shape>
          <o:OLEObject Type="Embed" ProgID="Equation.DSMT4" ShapeID="_x0000_i1037" DrawAspect="Content" ObjectID="_1714846434" r:id="rId37"/>
        </w:object>
      </w:r>
      <w:r>
        <w:rPr>
          <w:sz w:val="24"/>
        </w:rPr>
        <w:t xml:space="preserve"> </w:t>
      </w:r>
      <w:r>
        <w:rPr>
          <w:rFonts w:hint="eastAsia"/>
          <w:sz w:val="24"/>
        </w:rPr>
        <w:t>与</w:t>
      </w:r>
      <w:r>
        <w:rPr>
          <w:sz w:val="24"/>
        </w:rPr>
        <w:object w:dxaOrig="218" w:dyaOrig="268" w14:anchorId="0BA93D0D">
          <v:shape id="_x0000_i1038" type="#_x0000_t75" style="width:11pt;height:13pt" o:ole="">
            <v:imagedata r:id="rId38" o:title=""/>
          </v:shape>
          <o:OLEObject Type="Embed" ProgID="Equation.DSMT4" ShapeID="_x0000_i1038" DrawAspect="Content" ObjectID="_1714846435" r:id="rId39"/>
        </w:object>
      </w:r>
      <w:r>
        <w:rPr>
          <w:sz w:val="24"/>
        </w:rPr>
        <w:t xml:space="preserve"> </w:t>
      </w:r>
      <w:r>
        <w:rPr>
          <w:rFonts w:hint="eastAsia"/>
          <w:sz w:val="24"/>
        </w:rPr>
        <w:t>都为正数，所以</w:t>
      </w:r>
      <w:r>
        <w:rPr>
          <w:rFonts w:hint="eastAsia"/>
          <w:position w:val="-10"/>
          <w:sz w:val="24"/>
        </w:rPr>
        <w:object w:dxaOrig="904" w:dyaOrig="335" w14:anchorId="7697DD5B">
          <v:shape id="_x0000_i1039" type="#_x0000_t75" style="width:45pt;height:17pt" o:ole="">
            <v:imagedata r:id="rId40" o:title=""/>
          </v:shape>
          <o:OLEObject Type="Embed" ProgID="Equation.3" ShapeID="_x0000_i1039" DrawAspect="Content" ObjectID="_1714846436" r:id="rId41"/>
        </w:object>
      </w:r>
      <w:proofErr w:type="gramStart"/>
      <w:r>
        <w:rPr>
          <w:rFonts w:hint="eastAsia"/>
          <w:sz w:val="24"/>
        </w:rPr>
        <w:t>恒</w:t>
      </w:r>
      <w:proofErr w:type="gramEnd"/>
      <w:r>
        <w:rPr>
          <w:rFonts w:hint="eastAsia"/>
          <w:sz w:val="24"/>
        </w:rPr>
        <w:t>小于零，</w:t>
      </w:r>
      <w:r>
        <w:rPr>
          <w:rFonts w:hint="eastAsia"/>
          <w:position w:val="-10"/>
          <w:sz w:val="24"/>
        </w:rPr>
        <w:object w:dxaOrig="904" w:dyaOrig="335" w14:anchorId="3B13F0C2">
          <v:shape id="_x0000_i1040" type="#_x0000_t75" style="width:45pt;height:17pt" o:ole="">
            <v:imagedata r:id="rId42" o:title=""/>
          </v:shape>
          <o:OLEObject Type="Embed" ProgID="Equation.3" ShapeID="_x0000_i1040" DrawAspect="Content" ObjectID="_1714846437" r:id="rId43"/>
        </w:object>
      </w:r>
      <w:proofErr w:type="gramStart"/>
      <w:r>
        <w:rPr>
          <w:rFonts w:hint="eastAsia"/>
          <w:sz w:val="24"/>
        </w:rPr>
        <w:t>恒</w:t>
      </w:r>
      <w:proofErr w:type="gramEnd"/>
      <w:r>
        <w:rPr>
          <w:rFonts w:hint="eastAsia"/>
          <w:sz w:val="24"/>
        </w:rPr>
        <w:t>大于零，这意味易感人群</w:t>
      </w:r>
      <w:r>
        <w:rPr>
          <w:sz w:val="24"/>
        </w:rPr>
        <w:object w:dxaOrig="435" w:dyaOrig="318" w14:anchorId="07081055">
          <v:shape id="_x0000_i1041" type="#_x0000_t75" style="width:21.5pt;height:16pt" o:ole="">
            <v:imagedata r:id="rId15" o:title=""/>
          </v:shape>
          <o:OLEObject Type="Embed" ProgID="Equation.DSMT4" ShapeID="_x0000_i1041" DrawAspect="Content" ObjectID="_1714846438" r:id="rId44"/>
        </w:object>
      </w:r>
      <w:r>
        <w:rPr>
          <w:rFonts w:hint="eastAsia"/>
          <w:sz w:val="24"/>
        </w:rPr>
        <w:t>单调递减，而恢复人群</w:t>
      </w:r>
      <w:r>
        <w:rPr>
          <w:sz w:val="24"/>
        </w:rPr>
        <w:object w:dxaOrig="486" w:dyaOrig="318" w14:anchorId="5B6735CA">
          <v:shape id="_x0000_i1042" type="#_x0000_t75" style="width:24.5pt;height:16pt" o:ole="">
            <v:imagedata r:id="rId19" o:title=""/>
          </v:shape>
          <o:OLEObject Type="Embed" ProgID="Equation.DSMT4" ShapeID="_x0000_i1042" DrawAspect="Content" ObjectID="_1714846439" r:id="rId45"/>
        </w:object>
      </w:r>
      <w:r>
        <w:rPr>
          <w:rFonts w:hint="eastAsia"/>
          <w:sz w:val="24"/>
        </w:rPr>
        <w:t>单调递增，</w:t>
      </w:r>
      <w:proofErr w:type="gramStart"/>
      <w:r>
        <w:rPr>
          <w:rFonts w:hint="eastAsia"/>
          <w:sz w:val="24"/>
        </w:rPr>
        <w:t>即最终易</w:t>
      </w:r>
      <w:proofErr w:type="gramEnd"/>
      <w:r>
        <w:rPr>
          <w:rFonts w:hint="eastAsia"/>
          <w:sz w:val="24"/>
        </w:rPr>
        <w:t>感人群会降为</w:t>
      </w:r>
      <w:r>
        <w:rPr>
          <w:rFonts w:hint="eastAsia"/>
          <w:sz w:val="24"/>
        </w:rPr>
        <w:t>0</w:t>
      </w:r>
      <w:r>
        <w:rPr>
          <w:rFonts w:hint="eastAsia"/>
          <w:sz w:val="24"/>
        </w:rPr>
        <w:t>，而所有人都会变为恢复人群，死亡或康复并永久免疫。</w:t>
      </w:r>
    </w:p>
    <w:p w14:paraId="77748689" w14:textId="77777777" w:rsidR="009149F9" w:rsidRDefault="005B43E5">
      <w:pPr>
        <w:spacing w:line="400" w:lineRule="exact"/>
        <w:ind w:firstLineChars="200" w:firstLine="480"/>
        <w:rPr>
          <w:sz w:val="24"/>
        </w:rPr>
      </w:pPr>
      <w:r>
        <w:rPr>
          <w:rFonts w:hint="eastAsia"/>
          <w:sz w:val="24"/>
        </w:rPr>
        <w:t>对于感染人群，将公式的前两个方程相除消去</w:t>
      </w:r>
      <w:r>
        <w:rPr>
          <w:rFonts w:hint="eastAsia"/>
          <w:sz w:val="24"/>
        </w:rPr>
        <w:t xml:space="preserve"> t</w:t>
      </w:r>
      <w:r>
        <w:rPr>
          <w:rFonts w:hint="eastAsia"/>
          <w:sz w:val="24"/>
        </w:rPr>
        <w:t>，可以得到</w:t>
      </w:r>
      <w:r>
        <w:rPr>
          <w:rFonts w:hint="eastAsia"/>
          <w:sz w:val="24"/>
        </w:rPr>
        <w:t>:</w:t>
      </w:r>
    </w:p>
    <w:p w14:paraId="4C5A35AC" w14:textId="77777777" w:rsidR="009149F9" w:rsidRDefault="005B43E5">
      <w:pPr>
        <w:pStyle w:val="MTDisplayEquation"/>
        <w:jc w:val="center"/>
      </w:pPr>
      <w:r>
        <w:rPr>
          <w:position w:val="-28"/>
        </w:rPr>
        <w:object w:dxaOrig="3265" w:dyaOrig="670" w14:anchorId="218766F8">
          <v:shape id="_x0000_i1043" type="#_x0000_t75" style="width:163.5pt;height:33.5pt" o:ole="">
            <v:imagedata r:id="rId46" o:title=""/>
          </v:shape>
          <o:OLEObject Type="Embed" ProgID="Equation.DSMT4" ShapeID="_x0000_i1043" DrawAspect="Content" ObjectID="_1714846440" r:id="rId47"/>
        </w:object>
      </w:r>
    </w:p>
    <w:p w14:paraId="3BC9E3B9" w14:textId="77777777" w:rsidR="009149F9" w:rsidRDefault="005B43E5">
      <w:pPr>
        <w:ind w:firstLineChars="200" w:firstLine="480"/>
        <w:rPr>
          <w:sz w:val="24"/>
        </w:rPr>
      </w:pPr>
      <w:r>
        <w:rPr>
          <w:rFonts w:hint="eastAsia"/>
          <w:sz w:val="24"/>
        </w:rPr>
        <w:t>令</w:t>
      </w:r>
      <w:r>
        <w:rPr>
          <w:sz w:val="24"/>
        </w:rPr>
        <w:object w:dxaOrig="687" w:dyaOrig="670" w14:anchorId="6285F0BD">
          <v:shape id="_x0000_i1044" type="#_x0000_t75" style="width:34pt;height:33.5pt" o:ole="">
            <v:imagedata r:id="rId48" o:title=""/>
          </v:shape>
          <o:OLEObject Type="Embed" ProgID="Equation.DSMT4" ShapeID="_x0000_i1044" DrawAspect="Content" ObjectID="_1714846441" r:id="rId49"/>
        </w:object>
      </w:r>
      <w:r>
        <w:rPr>
          <w:sz w:val="24"/>
        </w:rPr>
        <w:t xml:space="preserve"> </w:t>
      </w:r>
      <w:r>
        <w:rPr>
          <w:rFonts w:hint="eastAsia"/>
          <w:sz w:val="24"/>
        </w:rPr>
        <w:t>，则公式变为：</w:t>
      </w:r>
    </w:p>
    <w:p w14:paraId="4B31FAAF" w14:textId="77777777" w:rsidR="009149F9" w:rsidRDefault="005B43E5">
      <w:pPr>
        <w:pStyle w:val="MTDisplayEquation"/>
        <w:jc w:val="center"/>
      </w:pPr>
      <w:r>
        <w:rPr>
          <w:position w:val="-28"/>
        </w:rPr>
        <w:object w:dxaOrig="1607" w:dyaOrig="670" w14:anchorId="477168CA">
          <v:shape id="_x0000_i1045" type="#_x0000_t75" style="width:80.5pt;height:33.5pt" o:ole="">
            <v:imagedata r:id="rId50" o:title=""/>
          </v:shape>
          <o:OLEObject Type="Embed" ProgID="Equation.DSMT4" ShapeID="_x0000_i1045" DrawAspect="Content" ObjectID="_1714846442" r:id="rId51"/>
        </w:object>
      </w:r>
    </w:p>
    <w:p w14:paraId="576AFA8B" w14:textId="77777777" w:rsidR="009149F9" w:rsidRDefault="005B43E5">
      <w:pPr>
        <w:spacing w:line="400" w:lineRule="exact"/>
        <w:ind w:firstLineChars="200" w:firstLine="480"/>
        <w:rPr>
          <w:sz w:val="24"/>
        </w:rPr>
      </w:pPr>
      <w:r>
        <w:rPr>
          <w:rFonts w:hint="eastAsia"/>
          <w:sz w:val="24"/>
        </w:rPr>
        <w:t>可以看到，由于</w:t>
      </w:r>
      <w:r>
        <w:rPr>
          <w:sz w:val="24"/>
        </w:rPr>
        <w:object w:dxaOrig="435" w:dyaOrig="318" w14:anchorId="64CDD6F6">
          <v:shape id="_x0000_i1046" type="#_x0000_t75" style="width:21.5pt;height:16pt" o:ole="">
            <v:imagedata r:id="rId15" o:title=""/>
          </v:shape>
          <o:OLEObject Type="Embed" ProgID="Equation.DSMT4" ShapeID="_x0000_i1046" DrawAspect="Content" ObjectID="_1714846443" r:id="rId52"/>
        </w:object>
      </w:r>
      <w:r>
        <w:rPr>
          <w:rFonts w:hint="eastAsia"/>
          <w:sz w:val="24"/>
        </w:rPr>
        <w:t>本身是单调递减的，当</w:t>
      </w:r>
      <w:r>
        <w:rPr>
          <w:rFonts w:hint="eastAsia"/>
          <w:position w:val="-10"/>
          <w:sz w:val="24"/>
        </w:rPr>
        <w:object w:dxaOrig="1373" w:dyaOrig="335" w14:anchorId="47BC8371">
          <v:shape id="_x0000_i1047" type="#_x0000_t75" style="width:68.5pt;height:17pt" o:ole="">
            <v:imagedata r:id="rId53" o:title=""/>
          </v:shape>
          <o:OLEObject Type="Embed" ProgID="Equation.3" ShapeID="_x0000_i1047" DrawAspect="Content" ObjectID="_1714846444" r:id="rId54"/>
        </w:object>
      </w:r>
      <w:r>
        <w:rPr>
          <w:rFonts w:hint="eastAsia"/>
          <w:sz w:val="24"/>
        </w:rPr>
        <w:t>，即</w:t>
      </w:r>
      <w:r>
        <w:rPr>
          <w:sz w:val="24"/>
        </w:rPr>
        <w:object w:dxaOrig="887" w:dyaOrig="318" w14:anchorId="260B6B5B">
          <v:shape id="_x0000_i1048" type="#_x0000_t75" style="width:44.5pt;height:16pt" o:ole="">
            <v:imagedata r:id="rId55" o:title=""/>
          </v:shape>
          <o:OLEObject Type="Embed" ProgID="Equation.DSMT4" ShapeID="_x0000_i1048" DrawAspect="Content" ObjectID="_1714846445" r:id="rId56"/>
        </w:object>
      </w:r>
      <w:r>
        <w:rPr>
          <w:sz w:val="24"/>
        </w:rPr>
        <w:t xml:space="preserve"> </w:t>
      </w:r>
      <w:r>
        <w:rPr>
          <w:rFonts w:hint="eastAsia"/>
          <w:sz w:val="24"/>
        </w:rPr>
        <w:t>时，</w:t>
      </w:r>
      <w:r>
        <w:rPr>
          <w:rFonts w:hint="eastAsia"/>
          <w:position w:val="-10"/>
          <w:sz w:val="24"/>
        </w:rPr>
        <w:object w:dxaOrig="1524" w:dyaOrig="335" w14:anchorId="1F224BB7">
          <v:shape id="_x0000_i1049" type="#_x0000_t75" style="width:76pt;height:17pt" o:ole="">
            <v:imagedata r:id="rId57" o:title=""/>
          </v:shape>
          <o:OLEObject Type="Embed" ProgID="Equation.3" ShapeID="_x0000_i1049" DrawAspect="Content" ObjectID="_1714846446" r:id="rId58"/>
        </w:object>
      </w:r>
      <w:r>
        <w:rPr>
          <w:sz w:val="24"/>
        </w:rPr>
        <w:t xml:space="preserve"> </w:t>
      </w:r>
      <w:r>
        <w:rPr>
          <w:rFonts w:hint="eastAsia"/>
          <w:sz w:val="24"/>
        </w:rPr>
        <w:t>，</w:t>
      </w:r>
      <w:r>
        <w:rPr>
          <w:sz w:val="24"/>
        </w:rPr>
        <w:object w:dxaOrig="452" w:dyaOrig="318" w14:anchorId="01BF742A">
          <v:shape id="_x0000_i1050" type="#_x0000_t75" style="width:23pt;height:16pt" o:ole="">
            <v:imagedata r:id="rId17" o:title=""/>
          </v:shape>
          <o:OLEObject Type="Embed" ProgID="Equation.DSMT4" ShapeID="_x0000_i1050" DrawAspect="Content" ObjectID="_1714846447" r:id="rId59"/>
        </w:object>
      </w:r>
      <w:r>
        <w:rPr>
          <w:rFonts w:hint="eastAsia"/>
          <w:sz w:val="24"/>
        </w:rPr>
        <w:t>是单调递增的，而当</w:t>
      </w:r>
      <w:r>
        <w:rPr>
          <w:sz w:val="24"/>
        </w:rPr>
        <w:object w:dxaOrig="887" w:dyaOrig="318" w14:anchorId="28D82A14">
          <v:shape id="_x0000_i1051" type="#_x0000_t75" style="width:44.5pt;height:16pt" o:ole="">
            <v:imagedata r:id="rId60" o:title=""/>
          </v:shape>
          <o:OLEObject Type="Embed" ProgID="Equation.DSMT4" ShapeID="_x0000_i1051" DrawAspect="Content" ObjectID="_1714846448" r:id="rId61"/>
        </w:object>
      </w:r>
      <w:r>
        <w:rPr>
          <w:sz w:val="24"/>
        </w:rPr>
        <w:t xml:space="preserve"> </w:t>
      </w:r>
      <w:r>
        <w:rPr>
          <w:rFonts w:hint="eastAsia"/>
          <w:sz w:val="24"/>
        </w:rPr>
        <w:t>时，</w:t>
      </w:r>
      <w:r>
        <w:rPr>
          <w:sz w:val="24"/>
        </w:rPr>
        <w:object w:dxaOrig="452" w:dyaOrig="318" w14:anchorId="07D30B4D">
          <v:shape id="_x0000_i1052" type="#_x0000_t75" style="width:23pt;height:16pt" o:ole="">
            <v:imagedata r:id="rId17" o:title=""/>
          </v:shape>
          <o:OLEObject Type="Embed" ProgID="Equation.DSMT4" ShapeID="_x0000_i1052" DrawAspect="Content" ObjectID="_1714846449" r:id="rId62"/>
        </w:object>
      </w:r>
      <w:r>
        <w:rPr>
          <w:rFonts w:hint="eastAsia"/>
          <w:sz w:val="24"/>
        </w:rPr>
        <w:t>则随着</w:t>
      </w:r>
      <w:r>
        <w:rPr>
          <w:sz w:val="24"/>
        </w:rPr>
        <w:object w:dxaOrig="435" w:dyaOrig="318" w14:anchorId="46653EC5">
          <v:shape id="_x0000_i1053" type="#_x0000_t75" style="width:21.5pt;height:16pt" o:ole="">
            <v:imagedata r:id="rId15" o:title=""/>
          </v:shape>
          <o:OLEObject Type="Embed" ProgID="Equation.DSMT4" ShapeID="_x0000_i1053" DrawAspect="Content" ObjectID="_1714846450" r:id="rId63"/>
        </w:object>
      </w:r>
      <w:r>
        <w:rPr>
          <w:rFonts w:hint="eastAsia"/>
          <w:sz w:val="24"/>
        </w:rPr>
        <w:t>递减而递减。这就是经典的阈值理论，</w:t>
      </w:r>
      <w:proofErr w:type="gramStart"/>
      <w:r>
        <w:rPr>
          <w:rFonts w:hint="eastAsia"/>
          <w:sz w:val="24"/>
        </w:rPr>
        <w:t>只有当易感人</w:t>
      </w:r>
      <w:proofErr w:type="gramEnd"/>
      <w:r>
        <w:rPr>
          <w:rFonts w:hint="eastAsia"/>
          <w:sz w:val="24"/>
        </w:rPr>
        <w:t>群的数量大于一定的阈值</w:t>
      </w:r>
      <w:r>
        <w:rPr>
          <w:sz w:val="24"/>
        </w:rPr>
        <w:object w:dxaOrig="234" w:dyaOrig="268" w14:anchorId="3525F571">
          <v:shape id="_x0000_i1054" type="#_x0000_t75" style="width:12pt;height:13pt" o:ole="">
            <v:imagedata r:id="rId64" o:title=""/>
          </v:shape>
          <o:OLEObject Type="Embed" ProgID="Equation.DSMT4" ShapeID="_x0000_i1054" DrawAspect="Content" ObjectID="_1714846451" r:id="rId65"/>
        </w:object>
      </w:r>
      <w:r>
        <w:rPr>
          <w:rFonts w:hint="eastAsia"/>
          <w:sz w:val="24"/>
        </w:rPr>
        <w:t>，感染人数才会增加，传染病才能传播流行开。一般情况下，初始的易感人群数量</w:t>
      </w:r>
      <w:r>
        <w:rPr>
          <w:sz w:val="24"/>
        </w:rPr>
        <w:object w:dxaOrig="285" w:dyaOrig="368" w14:anchorId="0C45BCC8">
          <v:shape id="_x0000_i1055" type="#_x0000_t75" style="width:14.5pt;height:18.5pt" o:ole="">
            <v:imagedata r:id="rId66" o:title=""/>
          </v:shape>
          <o:OLEObject Type="Embed" ProgID="Equation.DSMT4" ShapeID="_x0000_i1055" DrawAspect="Content" ObjectID="_1714846452" r:id="rId67"/>
        </w:object>
      </w:r>
      <w:r>
        <w:rPr>
          <w:sz w:val="24"/>
        </w:rPr>
        <w:t xml:space="preserve"> </w:t>
      </w:r>
      <w:r>
        <w:rPr>
          <w:rFonts w:hint="eastAsia"/>
          <w:sz w:val="24"/>
        </w:rPr>
        <w:t>非常大，这时感染人数</w:t>
      </w:r>
      <w:r>
        <w:rPr>
          <w:sz w:val="24"/>
        </w:rPr>
        <w:object w:dxaOrig="452" w:dyaOrig="318" w14:anchorId="6A67F821">
          <v:shape id="_x0000_i1056" type="#_x0000_t75" style="width:23pt;height:16pt" o:ole="">
            <v:imagedata r:id="rId17" o:title=""/>
          </v:shape>
          <o:OLEObject Type="Embed" ProgID="Equation.DSMT4" ShapeID="_x0000_i1056" DrawAspect="Content" ObjectID="_1714846453" r:id="rId68"/>
        </w:object>
      </w:r>
      <w:r>
        <w:rPr>
          <w:rFonts w:hint="eastAsia"/>
          <w:sz w:val="24"/>
        </w:rPr>
        <w:t>会迅</w:t>
      </w:r>
      <w:r>
        <w:rPr>
          <w:rFonts w:hint="eastAsia"/>
          <w:sz w:val="24"/>
        </w:rPr>
        <w:lastRenderedPageBreak/>
        <w:t>速增加，而</w:t>
      </w:r>
      <w:r>
        <w:rPr>
          <w:sz w:val="24"/>
        </w:rPr>
        <w:object w:dxaOrig="435" w:dyaOrig="318" w14:anchorId="31A70206">
          <v:shape id="_x0000_i1057" type="#_x0000_t75" style="width:21.5pt;height:16pt" o:ole="">
            <v:imagedata r:id="rId15" o:title=""/>
          </v:shape>
          <o:OLEObject Type="Embed" ProgID="Equation.DSMT4" ShapeID="_x0000_i1057" DrawAspect="Content" ObjectID="_1714846454" r:id="rId69"/>
        </w:object>
      </w:r>
      <w:r>
        <w:rPr>
          <w:rFonts w:hint="eastAsia"/>
          <w:sz w:val="24"/>
        </w:rPr>
        <w:t>一直在随着时间</w:t>
      </w:r>
      <w:r>
        <w:rPr>
          <w:rFonts w:hint="eastAsia"/>
          <w:sz w:val="24"/>
        </w:rPr>
        <w:t>t</w:t>
      </w:r>
      <w:r>
        <w:rPr>
          <w:rFonts w:hint="eastAsia"/>
          <w:sz w:val="24"/>
        </w:rPr>
        <w:t>单调递减，直到降到等于</w:t>
      </w:r>
      <w:r>
        <w:rPr>
          <w:sz w:val="24"/>
        </w:rPr>
        <w:object w:dxaOrig="234" w:dyaOrig="268" w14:anchorId="6F057991">
          <v:shape id="_x0000_i1058" type="#_x0000_t75" style="width:12pt;height:13pt" o:ole="">
            <v:imagedata r:id="rId70" o:title=""/>
          </v:shape>
          <o:OLEObject Type="Embed" ProgID="Equation.DSMT4" ShapeID="_x0000_i1058" DrawAspect="Content" ObjectID="_1714846455" r:id="rId71"/>
        </w:object>
      </w:r>
      <w:r>
        <w:rPr>
          <w:sz w:val="24"/>
        </w:rPr>
        <w:t xml:space="preserve"> </w:t>
      </w:r>
      <w:r>
        <w:rPr>
          <w:rFonts w:hint="eastAsia"/>
          <w:sz w:val="24"/>
        </w:rPr>
        <w:t>时，</w:t>
      </w:r>
      <w:r>
        <w:rPr>
          <w:rFonts w:hint="eastAsia"/>
          <w:position w:val="-10"/>
          <w:sz w:val="24"/>
        </w:rPr>
        <w:object w:dxaOrig="1473" w:dyaOrig="335" w14:anchorId="4015A444">
          <v:shape id="_x0000_i1059" type="#_x0000_t75" style="width:74pt;height:17pt" o:ole="">
            <v:imagedata r:id="rId72" o:title=""/>
          </v:shape>
          <o:OLEObject Type="Embed" ProgID="Equation.3" ShapeID="_x0000_i1059" DrawAspect="Content" ObjectID="_1714846456" r:id="rId73"/>
        </w:object>
      </w:r>
      <w:r>
        <w:rPr>
          <w:sz w:val="24"/>
        </w:rPr>
        <w:t xml:space="preserve"> </w:t>
      </w:r>
      <w:r>
        <w:rPr>
          <w:rFonts w:hint="eastAsia"/>
          <w:sz w:val="24"/>
        </w:rPr>
        <w:t>，此时感染人数</w:t>
      </w:r>
      <w:r>
        <w:rPr>
          <w:sz w:val="24"/>
        </w:rPr>
        <w:object w:dxaOrig="452" w:dyaOrig="318" w14:anchorId="194B9075">
          <v:shape id="_x0000_i1060" type="#_x0000_t75" style="width:23pt;height:16pt" o:ole="">
            <v:imagedata r:id="rId17" o:title=""/>
          </v:shape>
          <o:OLEObject Type="Embed" ProgID="Equation.DSMT4" ShapeID="_x0000_i1060" DrawAspect="Content" ObjectID="_1714846457" r:id="rId74"/>
        </w:object>
      </w:r>
      <w:r>
        <w:rPr>
          <w:rFonts w:hint="eastAsia"/>
          <w:sz w:val="24"/>
        </w:rPr>
        <w:t>达到最大值，随后</w:t>
      </w:r>
      <w:r>
        <w:rPr>
          <w:sz w:val="24"/>
        </w:rPr>
        <w:object w:dxaOrig="435" w:dyaOrig="318" w14:anchorId="02F1A47C">
          <v:shape id="_x0000_i1061" type="#_x0000_t75" style="width:21.5pt;height:16pt" o:ole="">
            <v:imagedata r:id="rId15" o:title=""/>
          </v:shape>
          <o:OLEObject Type="Embed" ProgID="Equation.DSMT4" ShapeID="_x0000_i1061" DrawAspect="Content" ObjectID="_1714846458" r:id="rId75"/>
        </w:object>
      </w:r>
      <w:r>
        <w:rPr>
          <w:rFonts w:hint="eastAsia"/>
          <w:sz w:val="24"/>
        </w:rPr>
        <w:t>继续降低，</w:t>
      </w:r>
      <w:r>
        <w:rPr>
          <w:sz w:val="24"/>
        </w:rPr>
        <w:object w:dxaOrig="887" w:dyaOrig="318" w14:anchorId="0B3FE392">
          <v:shape id="_x0000_i1062" type="#_x0000_t75" style="width:44.5pt;height:16pt" o:ole="">
            <v:imagedata r:id="rId76" o:title=""/>
          </v:shape>
          <o:OLEObject Type="Embed" ProgID="Equation.DSMT4" ShapeID="_x0000_i1062" DrawAspect="Content" ObjectID="_1714846459" r:id="rId77"/>
        </w:object>
      </w:r>
      <w:r>
        <w:rPr>
          <w:sz w:val="24"/>
        </w:rPr>
        <w:t xml:space="preserve"> </w:t>
      </w:r>
      <w:r>
        <w:rPr>
          <w:rFonts w:hint="eastAsia"/>
          <w:sz w:val="24"/>
        </w:rPr>
        <w:t>，</w:t>
      </w:r>
      <w:r>
        <w:rPr>
          <w:rFonts w:hint="eastAsia"/>
          <w:sz w:val="24"/>
        </w:rPr>
        <w:t>1(t)</w:t>
      </w:r>
      <w:r>
        <w:rPr>
          <w:rFonts w:hint="eastAsia"/>
          <w:sz w:val="24"/>
        </w:rPr>
        <w:t>就会减小，当时间</w:t>
      </w:r>
      <w:r>
        <w:rPr>
          <w:rFonts w:hint="eastAsia"/>
          <w:sz w:val="24"/>
        </w:rPr>
        <w:t>t</w:t>
      </w:r>
      <w:r>
        <w:rPr>
          <w:rFonts w:hint="eastAsia"/>
          <w:sz w:val="24"/>
        </w:rPr>
        <w:t>趋向于无穷时，最终感染人数</w:t>
      </w:r>
      <w:r>
        <w:rPr>
          <w:sz w:val="24"/>
        </w:rPr>
        <w:object w:dxaOrig="452" w:dyaOrig="318" w14:anchorId="2D0A0633">
          <v:shape id="_x0000_i1063" type="#_x0000_t75" style="width:23pt;height:16pt" o:ole="">
            <v:imagedata r:id="rId17" o:title=""/>
          </v:shape>
          <o:OLEObject Type="Embed" ProgID="Equation.DSMT4" ShapeID="_x0000_i1063" DrawAspect="Content" ObjectID="_1714846460" r:id="rId78"/>
        </w:object>
      </w:r>
      <w:r>
        <w:rPr>
          <w:rFonts w:hint="eastAsia"/>
          <w:sz w:val="24"/>
        </w:rPr>
        <w:t>会变为</w:t>
      </w:r>
      <w:r>
        <w:rPr>
          <w:rFonts w:hint="eastAsia"/>
          <w:sz w:val="24"/>
        </w:rPr>
        <w:t>0</w:t>
      </w:r>
      <w:r>
        <w:rPr>
          <w:rFonts w:hint="eastAsia"/>
          <w:sz w:val="24"/>
        </w:rPr>
        <w:t>。所以根据以上的分析，要想有效地控制传染病的传播，就必须采取措施尽快降低易感人群</w:t>
      </w:r>
      <w:r>
        <w:rPr>
          <w:sz w:val="24"/>
        </w:rPr>
        <w:object w:dxaOrig="435" w:dyaOrig="318" w14:anchorId="749C98CC">
          <v:shape id="_x0000_i1064" type="#_x0000_t75" style="width:21.5pt;height:16pt" o:ole="">
            <v:imagedata r:id="rId15" o:title=""/>
          </v:shape>
          <o:OLEObject Type="Embed" ProgID="Equation.DSMT4" ShapeID="_x0000_i1064" DrawAspect="Content" ObjectID="_1714846461" r:id="rId79"/>
        </w:object>
      </w:r>
      <w:r>
        <w:rPr>
          <w:rFonts w:hint="eastAsia"/>
          <w:sz w:val="24"/>
        </w:rPr>
        <w:t>的数量，比如隔离、疫苗等措施。可以看出，对传染病的建模对防控决策起着重要的理论指导</w:t>
      </w:r>
      <w:commentRangeStart w:id="49"/>
      <w:r>
        <w:rPr>
          <w:rFonts w:hint="eastAsia"/>
          <w:sz w:val="24"/>
        </w:rPr>
        <w:t>意义</w:t>
      </w:r>
      <w:commentRangeEnd w:id="49"/>
      <w:r w:rsidR="00D84A48">
        <w:rPr>
          <w:rStyle w:val="af0"/>
        </w:rPr>
        <w:commentReference w:id="49"/>
      </w:r>
      <w:r>
        <w:rPr>
          <w:rFonts w:hint="eastAsia"/>
          <w:sz w:val="24"/>
        </w:rPr>
        <w:t>。</w:t>
      </w:r>
    </w:p>
    <w:p w14:paraId="3E1A80B6" w14:textId="77777777" w:rsidR="009149F9" w:rsidRDefault="005B43E5">
      <w:pPr>
        <w:pStyle w:val="3"/>
        <w:spacing w:before="0" w:after="0" w:line="240" w:lineRule="auto"/>
        <w:rPr>
          <w:rFonts w:ascii="黑体" w:eastAsia="黑体" w:hAnsi="黑体"/>
          <w:b w:val="0"/>
          <w:bCs w:val="0"/>
          <w:sz w:val="28"/>
        </w:rPr>
      </w:pPr>
      <w:bookmarkStart w:id="50" w:name="_Toc103853706"/>
      <w:bookmarkStart w:id="51" w:name="_Toc104199703"/>
      <w:r>
        <w:rPr>
          <w:rFonts w:ascii="黑体" w:eastAsia="黑体" w:hAnsi="黑体" w:hint="eastAsia"/>
          <w:b w:val="0"/>
          <w:bCs w:val="0"/>
          <w:sz w:val="28"/>
        </w:rPr>
        <w:t>2.1.3基本再生系数R0和有效再生数Rt</w:t>
      </w:r>
      <w:bookmarkEnd w:id="50"/>
      <w:bookmarkEnd w:id="51"/>
    </w:p>
    <w:p w14:paraId="19C89445" w14:textId="77777777" w:rsidR="009149F9" w:rsidRDefault="005B43E5">
      <w:pPr>
        <w:spacing w:line="400" w:lineRule="exact"/>
        <w:ind w:firstLineChars="200" w:firstLine="480"/>
        <w:rPr>
          <w:sz w:val="24"/>
        </w:rPr>
      </w:pPr>
      <w:r>
        <w:rPr>
          <w:rFonts w:hint="eastAsia"/>
          <w:sz w:val="24"/>
        </w:rPr>
        <w:t>基本再生系数</w:t>
      </w:r>
      <w:r>
        <w:rPr>
          <w:rFonts w:hint="eastAsia"/>
          <w:sz w:val="24"/>
        </w:rPr>
        <w:t>R0</w:t>
      </w:r>
      <w:r>
        <w:rPr>
          <w:rFonts w:hint="eastAsia"/>
          <w:sz w:val="24"/>
        </w:rPr>
        <w:t>，是基本再生数（</w:t>
      </w:r>
      <w:r>
        <w:rPr>
          <w:rFonts w:hint="eastAsia"/>
          <w:sz w:val="24"/>
        </w:rPr>
        <w:t>basic reproductive number</w:t>
      </w:r>
      <w:r>
        <w:rPr>
          <w:rFonts w:hint="eastAsia"/>
          <w:sz w:val="24"/>
        </w:rPr>
        <w:t>）简称，又译作基本传染数。</w:t>
      </w:r>
      <w:r>
        <w:rPr>
          <w:rFonts w:hint="eastAsia"/>
          <w:sz w:val="24"/>
        </w:rPr>
        <w:t>R</w:t>
      </w:r>
      <w:r>
        <w:rPr>
          <w:sz w:val="24"/>
        </w:rPr>
        <w:t>0</w:t>
      </w:r>
      <w:r>
        <w:rPr>
          <w:rFonts w:hint="eastAsia"/>
          <w:sz w:val="24"/>
        </w:rPr>
        <w:t>表示一个病例进入到易感人群中，在没有外力干预下可感染的二代病例个数。如果</w:t>
      </w:r>
      <w:r>
        <w:rPr>
          <w:rFonts w:hint="eastAsia"/>
          <w:sz w:val="24"/>
        </w:rPr>
        <w:t xml:space="preserve"> R0</w:t>
      </w:r>
      <w:r>
        <w:rPr>
          <w:rFonts w:hint="eastAsia"/>
          <w:sz w:val="24"/>
        </w:rPr>
        <w:t>大于</w:t>
      </w:r>
      <w:r>
        <w:rPr>
          <w:rFonts w:hint="eastAsia"/>
          <w:sz w:val="24"/>
        </w:rPr>
        <w:t>1</w:t>
      </w:r>
      <w:r>
        <w:rPr>
          <w:rFonts w:hint="eastAsia"/>
          <w:sz w:val="24"/>
        </w:rPr>
        <w:t>，那么这种传染病就可以传遍整个人群；而</w:t>
      </w:r>
      <w:r>
        <w:rPr>
          <w:rFonts w:hint="eastAsia"/>
          <w:sz w:val="24"/>
        </w:rPr>
        <w:t>R0</w:t>
      </w:r>
      <w:r>
        <w:rPr>
          <w:rFonts w:hint="eastAsia"/>
          <w:sz w:val="24"/>
        </w:rPr>
        <w:t>小于</w:t>
      </w:r>
      <w:r>
        <w:rPr>
          <w:rFonts w:hint="eastAsia"/>
          <w:sz w:val="24"/>
        </w:rPr>
        <w:t>1</w:t>
      </w:r>
      <w:r>
        <w:rPr>
          <w:rFonts w:hint="eastAsia"/>
          <w:sz w:val="24"/>
        </w:rPr>
        <w:t>的传染病，则趋于消失。基本繁殖数受多种因素影响，包括受感染者的传染时间、微生物的传染性以及受感染者接触的人群中易感人群的数量。</w:t>
      </w:r>
    </w:p>
    <w:p w14:paraId="3EECDFDA" w14:textId="77777777" w:rsidR="009149F9" w:rsidRDefault="005B43E5">
      <w:pPr>
        <w:spacing w:line="400" w:lineRule="exact"/>
        <w:ind w:firstLineChars="200" w:firstLine="480"/>
        <w:rPr>
          <w:sz w:val="24"/>
        </w:rPr>
      </w:pPr>
      <w:r>
        <w:rPr>
          <w:rFonts w:hint="eastAsia"/>
          <w:sz w:val="24"/>
        </w:rPr>
        <w:t>有效再生数</w:t>
      </w:r>
      <w:r>
        <w:rPr>
          <w:rFonts w:hint="eastAsia"/>
          <w:sz w:val="24"/>
        </w:rPr>
        <w:t>Rt</w:t>
      </w:r>
      <w:r>
        <w:rPr>
          <w:rFonts w:hint="eastAsia"/>
          <w:sz w:val="24"/>
        </w:rPr>
        <w:t>（</w:t>
      </w:r>
      <w:r>
        <w:rPr>
          <w:rFonts w:hint="eastAsia"/>
          <w:sz w:val="24"/>
        </w:rPr>
        <w:t>effective reproduction number</w:t>
      </w:r>
      <w:r>
        <w:rPr>
          <w:rFonts w:hint="eastAsia"/>
          <w:sz w:val="24"/>
        </w:rPr>
        <w:t>）代表，在采取一定的防疫措施后，某一时刻确诊的某一位感染者，在其感染期内平均会传染多少二代确诊病例，即在基本传染数基础上，采取了防疫措施后的传播平均数。由于不同的病毒有不同的潜伏期、传染率、与人群的接触率以及人群的异构性，往往</w:t>
      </w:r>
      <w:r>
        <w:rPr>
          <w:rFonts w:hint="eastAsia"/>
          <w:sz w:val="24"/>
        </w:rPr>
        <w:t>R</w:t>
      </w:r>
      <w:r>
        <w:rPr>
          <w:sz w:val="24"/>
        </w:rPr>
        <w:t>0</w:t>
      </w:r>
      <w:r>
        <w:rPr>
          <w:rFonts w:hint="eastAsia"/>
          <w:sz w:val="24"/>
        </w:rPr>
        <w:t>与</w:t>
      </w:r>
      <w:r>
        <w:rPr>
          <w:rFonts w:hint="eastAsia"/>
          <w:sz w:val="24"/>
        </w:rPr>
        <w:t>Rt</w:t>
      </w:r>
      <w:r>
        <w:rPr>
          <w:rFonts w:hint="eastAsia"/>
          <w:sz w:val="24"/>
        </w:rPr>
        <w:t>是不同的。</w:t>
      </w:r>
    </w:p>
    <w:p w14:paraId="20547E4C" w14:textId="77777777" w:rsidR="009149F9" w:rsidRDefault="005B43E5">
      <w:pPr>
        <w:spacing w:line="400" w:lineRule="exact"/>
        <w:ind w:firstLineChars="200" w:firstLine="480"/>
        <w:rPr>
          <w:sz w:val="24"/>
        </w:rPr>
      </w:pPr>
      <w:r>
        <w:rPr>
          <w:rFonts w:hint="eastAsia"/>
          <w:sz w:val="24"/>
        </w:rPr>
        <w:t>考虑初始状态下，当时间</w:t>
      </w:r>
      <w:r>
        <w:rPr>
          <w:rFonts w:hint="eastAsia"/>
          <w:sz w:val="24"/>
        </w:rPr>
        <w:t>t</w:t>
      </w:r>
      <w:r>
        <w:rPr>
          <w:rFonts w:hint="eastAsia"/>
          <w:sz w:val="24"/>
        </w:rPr>
        <w:t>为零时，易感人群数量为</w:t>
      </w:r>
      <w:r>
        <w:rPr>
          <w:sz w:val="24"/>
        </w:rPr>
        <w:object w:dxaOrig="285" w:dyaOrig="368" w14:anchorId="369EC99A">
          <v:shape id="_x0000_i1065" type="#_x0000_t75" style="width:14.5pt;height:18.5pt" o:ole="">
            <v:imagedata r:id="rId80" o:title=""/>
          </v:shape>
          <o:OLEObject Type="Embed" ProgID="Equation.DSMT4" ShapeID="_x0000_i1065" DrawAspect="Content" ObjectID="_1714846462" r:id="rId81"/>
        </w:object>
      </w:r>
      <w:r>
        <w:rPr>
          <w:sz w:val="24"/>
        </w:rPr>
        <w:t xml:space="preserve"> </w:t>
      </w:r>
      <w:r>
        <w:rPr>
          <w:rFonts w:hint="eastAsia"/>
          <w:sz w:val="24"/>
        </w:rPr>
        <w:t>，令</w:t>
      </w:r>
      <w:r>
        <w:rPr>
          <w:rFonts w:hint="eastAsia"/>
          <w:position w:val="-10"/>
          <w:sz w:val="24"/>
        </w:rPr>
        <w:object w:dxaOrig="1440" w:dyaOrig="335" w14:anchorId="04A8E201">
          <v:shape id="_x0000_i1066" type="#_x0000_t75" style="width:1in;height:17pt" o:ole="">
            <v:imagedata r:id="rId82" o:title=""/>
          </v:shape>
          <o:OLEObject Type="Embed" ProgID="Equation.3" ShapeID="_x0000_i1066" DrawAspect="Content" ObjectID="_1714846463" r:id="rId83"/>
        </w:object>
      </w:r>
      <w:r>
        <w:rPr>
          <w:sz w:val="24"/>
        </w:rPr>
        <w:t xml:space="preserve"> </w:t>
      </w:r>
      <w:r>
        <w:rPr>
          <w:rFonts w:hint="eastAsia"/>
          <w:sz w:val="24"/>
        </w:rPr>
        <w:t>称为基本再生数。</w:t>
      </w:r>
      <w:r>
        <w:rPr>
          <w:sz w:val="24"/>
        </w:rPr>
        <w:object w:dxaOrig="234" w:dyaOrig="318" w14:anchorId="5DF2F7A9">
          <v:shape id="_x0000_i1067" type="#_x0000_t75" style="width:12pt;height:16pt" o:ole="">
            <v:imagedata r:id="rId84" o:title=""/>
          </v:shape>
          <o:OLEObject Type="Embed" ProgID="Equation.DSMT4" ShapeID="_x0000_i1067" DrawAspect="Content" ObjectID="_1714846464" r:id="rId85"/>
        </w:object>
      </w:r>
      <w:r>
        <w:rPr>
          <w:sz w:val="24"/>
        </w:rPr>
        <w:t xml:space="preserve"> </w:t>
      </w:r>
      <w:r>
        <w:rPr>
          <w:rFonts w:hint="eastAsia"/>
          <w:sz w:val="24"/>
        </w:rPr>
        <w:t>为单位时间的感染率，</w:t>
      </w:r>
      <w:r>
        <w:rPr>
          <w:sz w:val="24"/>
        </w:rPr>
        <w:object w:dxaOrig="452" w:dyaOrig="368" w14:anchorId="4D13EA2E">
          <v:shape id="_x0000_i1068" type="#_x0000_t75" style="width:23pt;height:18.5pt" o:ole="">
            <v:imagedata r:id="rId86" o:title=""/>
          </v:shape>
          <o:OLEObject Type="Embed" ProgID="Equation.DSMT4" ShapeID="_x0000_i1068" DrawAspect="Content" ObjectID="_1714846465" r:id="rId87"/>
        </w:object>
      </w:r>
      <w:r>
        <w:rPr>
          <w:sz w:val="24"/>
        </w:rPr>
        <w:t xml:space="preserve"> </w:t>
      </w:r>
      <w:r>
        <w:rPr>
          <w:rFonts w:hint="eastAsia"/>
          <w:sz w:val="24"/>
        </w:rPr>
        <w:t>表示初始时每个感染者每天传染的人数，</w:t>
      </w:r>
      <w:r>
        <w:rPr>
          <w:sz w:val="24"/>
        </w:rPr>
        <w:object w:dxaOrig="218" w:dyaOrig="268" w14:anchorId="100BD41C">
          <v:shape id="_x0000_i1069" type="#_x0000_t75" style="width:11pt;height:13pt" o:ole="">
            <v:imagedata r:id="rId88" o:title=""/>
          </v:shape>
          <o:OLEObject Type="Embed" ProgID="Equation.DSMT4" ShapeID="_x0000_i1069" DrawAspect="Content" ObjectID="_1714846466" r:id="rId89"/>
        </w:object>
      </w:r>
      <w:r>
        <w:rPr>
          <w:sz w:val="24"/>
        </w:rPr>
        <w:t xml:space="preserve"> </w:t>
      </w:r>
      <w:r>
        <w:rPr>
          <w:rFonts w:hint="eastAsia"/>
          <w:sz w:val="24"/>
        </w:rPr>
        <w:t>为单位时间的转移率，它的倒数</w:t>
      </w:r>
      <w:r>
        <w:rPr>
          <w:sz w:val="24"/>
        </w:rPr>
        <w:object w:dxaOrig="234" w:dyaOrig="670" w14:anchorId="30D4F124">
          <v:shape id="_x0000_i1070" type="#_x0000_t75" style="width:12pt;height:33.5pt" o:ole="">
            <v:imagedata r:id="rId90" o:title=""/>
          </v:shape>
          <o:OLEObject Type="Embed" ProgID="Equation.DSMT4" ShapeID="_x0000_i1070" DrawAspect="Content" ObjectID="_1714846467" r:id="rId91"/>
        </w:object>
      </w:r>
      <w:r>
        <w:rPr>
          <w:sz w:val="24"/>
        </w:rPr>
        <w:t xml:space="preserve"> </w:t>
      </w:r>
      <w:r>
        <w:rPr>
          <w:rFonts w:hint="eastAsia"/>
          <w:sz w:val="24"/>
        </w:rPr>
        <w:t>实际上表示的就是感染者转化为移出者所需要的时间，即感染者受感染持续的时间。所以基本再生数</w:t>
      </w:r>
      <w:r>
        <w:rPr>
          <w:rFonts w:hint="eastAsia"/>
          <w:sz w:val="24"/>
        </w:rPr>
        <w:t>R</w:t>
      </w:r>
      <w:r>
        <w:rPr>
          <w:sz w:val="24"/>
        </w:rPr>
        <w:t>0</w:t>
      </w:r>
      <w:r>
        <w:rPr>
          <w:rFonts w:hint="eastAsia"/>
          <w:sz w:val="24"/>
        </w:rPr>
        <w:t>表示的实际意义就是每一个感染者在他受感染的持续时间内，平均总共可以传染给易感人群的人数，反映了传染病的传播能力。</w:t>
      </w:r>
    </w:p>
    <w:p w14:paraId="647DE3C0" w14:textId="77777777" w:rsidR="009149F9" w:rsidRDefault="005B43E5">
      <w:pPr>
        <w:spacing w:line="400" w:lineRule="exact"/>
        <w:ind w:firstLineChars="200" w:firstLine="480"/>
        <w:rPr>
          <w:sz w:val="24"/>
        </w:rPr>
      </w:pPr>
      <w:r>
        <w:rPr>
          <w:rFonts w:hint="eastAsia"/>
          <w:sz w:val="24"/>
        </w:rPr>
        <w:t>而随着时间</w:t>
      </w:r>
      <w:r>
        <w:rPr>
          <w:rFonts w:hint="eastAsia"/>
          <w:sz w:val="24"/>
        </w:rPr>
        <w:t>t</w:t>
      </w:r>
      <w:r>
        <w:rPr>
          <w:rFonts w:hint="eastAsia"/>
          <w:sz w:val="24"/>
        </w:rPr>
        <w:t>的推移，再生数是一直在波动的，可以将</w:t>
      </w:r>
      <w:r>
        <w:rPr>
          <w:rFonts w:hint="eastAsia"/>
          <w:sz w:val="24"/>
        </w:rPr>
        <w:t>t</w:t>
      </w:r>
      <w:r>
        <w:rPr>
          <w:rFonts w:hint="eastAsia"/>
          <w:sz w:val="24"/>
        </w:rPr>
        <w:t>时刻的</w:t>
      </w:r>
      <w:proofErr w:type="gramStart"/>
      <w:r>
        <w:rPr>
          <w:rFonts w:hint="eastAsia"/>
          <w:sz w:val="24"/>
        </w:rPr>
        <w:t>再生数记作</w:t>
      </w:r>
      <w:proofErr w:type="gramEnd"/>
      <w:r>
        <w:rPr>
          <w:rFonts w:hint="eastAsia"/>
          <w:sz w:val="24"/>
        </w:rPr>
        <w:t>Rt</w:t>
      </w:r>
      <w:r>
        <w:rPr>
          <w:rFonts w:hint="eastAsia"/>
          <w:sz w:val="24"/>
        </w:rPr>
        <w:t>，称为有效再生数，其公式则为</w:t>
      </w:r>
      <w:r>
        <w:rPr>
          <w:rFonts w:hint="eastAsia"/>
          <w:sz w:val="24"/>
        </w:rPr>
        <w:t>:</w:t>
      </w:r>
    </w:p>
    <w:p w14:paraId="4C973B27" w14:textId="77777777" w:rsidR="009149F9" w:rsidRDefault="005B43E5">
      <w:pPr>
        <w:pStyle w:val="MTDisplayEquation"/>
        <w:jc w:val="right"/>
      </w:pPr>
      <w:r>
        <w:tab/>
      </w:r>
      <w:r>
        <w:rPr>
          <w:position w:val="-28"/>
        </w:rPr>
        <w:object w:dxaOrig="1172" w:dyaOrig="670" w14:anchorId="7433CA0B">
          <v:shape id="_x0000_i1071" type="#_x0000_t75" style="width:59pt;height:33.5pt" o:ole="">
            <v:imagedata r:id="rId92" o:title=""/>
          </v:shape>
          <o:OLEObject Type="Embed" ProgID="Equation.DSMT4" ShapeID="_x0000_i1071" DrawAspect="Content" ObjectID="_1714846468" r:id="rId93"/>
        </w:object>
      </w:r>
      <w:r>
        <w:t xml:space="preserve"> </w:t>
      </w:r>
      <w:r>
        <w:rPr>
          <w:rFonts w:hint="eastAsia"/>
        </w:rPr>
        <w:t xml:space="preserve">                                     </w:t>
      </w:r>
      <w:r>
        <w:rPr>
          <w:rFonts w:hint="eastAsia"/>
        </w:rPr>
        <w:t>（</w:t>
      </w:r>
      <w:r>
        <w:rPr>
          <w:rFonts w:hint="eastAsia"/>
        </w:rPr>
        <w:t>2-2</w:t>
      </w:r>
      <w:r>
        <w:rPr>
          <w:rFonts w:hint="eastAsia"/>
        </w:rPr>
        <w:t>）</w:t>
      </w:r>
    </w:p>
    <w:p w14:paraId="60C5316A" w14:textId="77777777" w:rsidR="009149F9" w:rsidRDefault="005B43E5">
      <w:pPr>
        <w:spacing w:line="400" w:lineRule="exact"/>
        <w:rPr>
          <w:sz w:val="24"/>
        </w:rPr>
      </w:pPr>
      <w:r>
        <w:rPr>
          <w:rFonts w:hint="eastAsia"/>
          <w:sz w:val="24"/>
        </w:rPr>
        <w:t>根据定义，可得到计算</w:t>
      </w:r>
      <w:r>
        <w:rPr>
          <w:rFonts w:hint="eastAsia"/>
          <w:sz w:val="24"/>
        </w:rPr>
        <w:t>R</w:t>
      </w:r>
      <w:r>
        <w:rPr>
          <w:sz w:val="24"/>
        </w:rPr>
        <w:t>0</w:t>
      </w:r>
      <w:r>
        <w:rPr>
          <w:rFonts w:hint="eastAsia"/>
          <w:sz w:val="24"/>
        </w:rPr>
        <w:t>的另一种方式为，用被初始感染</w:t>
      </w:r>
      <w:r>
        <w:rPr>
          <w:rFonts w:hint="eastAsia"/>
          <w:sz w:val="24"/>
        </w:rPr>
        <w:t>s</w:t>
      </w:r>
      <w:r>
        <w:rPr>
          <w:rFonts w:hint="eastAsia"/>
          <w:sz w:val="24"/>
        </w:rPr>
        <w:t>感染的人数除去</w:t>
      </w:r>
      <w:r>
        <w:rPr>
          <w:rFonts w:hint="eastAsia"/>
          <w:sz w:val="24"/>
        </w:rPr>
        <w:t>s</w:t>
      </w:r>
      <w:r>
        <w:rPr>
          <w:rFonts w:hint="eastAsia"/>
          <w:sz w:val="24"/>
        </w:rPr>
        <w:t>：</w:t>
      </w:r>
    </w:p>
    <w:p w14:paraId="08059F14" w14:textId="77777777" w:rsidR="009149F9" w:rsidRDefault="005B43E5">
      <w:pPr>
        <w:pStyle w:val="MTDisplayEquation"/>
        <w:jc w:val="right"/>
      </w:pPr>
      <w:r>
        <w:tab/>
      </w:r>
      <w:r>
        <w:rPr>
          <w:position w:val="-24"/>
        </w:rPr>
        <w:object w:dxaOrig="1340" w:dyaOrig="620" w14:anchorId="01DAEB48">
          <v:shape id="_x0000_i1072" type="#_x0000_t75" style="width:67pt;height:31pt" o:ole="">
            <v:imagedata r:id="rId94" o:title=""/>
          </v:shape>
          <o:OLEObject Type="Embed" ProgID="Equation.DSMT4" ShapeID="_x0000_i1072" DrawAspect="Content" ObjectID="_1714846469" r:id="rId95"/>
        </w:object>
      </w:r>
      <w:r>
        <w:t xml:space="preserve"> </w:t>
      </w:r>
      <w:r>
        <w:rPr>
          <w:rFonts w:hint="eastAsia"/>
        </w:rPr>
        <w:t xml:space="preserve">                                    </w:t>
      </w:r>
      <w:r>
        <w:rPr>
          <w:rFonts w:hint="eastAsia"/>
        </w:rPr>
        <w:t>（</w:t>
      </w:r>
      <w:r>
        <w:rPr>
          <w:rFonts w:hint="eastAsia"/>
        </w:rPr>
        <w:t>2-3</w:t>
      </w:r>
      <w:r>
        <w:rPr>
          <w:rFonts w:hint="eastAsia"/>
        </w:rPr>
        <w:t>）</w:t>
      </w:r>
    </w:p>
    <w:p w14:paraId="5AB48780" w14:textId="77777777" w:rsidR="009149F9" w:rsidRDefault="005B43E5">
      <w:pPr>
        <w:jc w:val="center"/>
      </w:pPr>
      <w:r>
        <w:rPr>
          <w:rFonts w:hint="eastAsia"/>
        </w:rPr>
        <w:t>表</w:t>
      </w:r>
      <w:r>
        <w:rPr>
          <w:rFonts w:hint="eastAsia"/>
        </w:rPr>
        <w:t>2</w:t>
      </w:r>
      <w:r>
        <w:t xml:space="preserve">-1  </w:t>
      </w:r>
      <w:r>
        <w:rPr>
          <w:rFonts w:hint="eastAsia"/>
        </w:rPr>
        <w:t>常见传染病基本再生系数</w:t>
      </w:r>
    </w:p>
    <w:tbl>
      <w:tblPr>
        <w:tblStyle w:val="ab"/>
        <w:tblW w:w="5000" w:type="pct"/>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6305"/>
        <w:gridCol w:w="3050"/>
      </w:tblGrid>
      <w:tr w:rsidR="009149F9" w14:paraId="18F0385F" w14:textId="77777777">
        <w:tc>
          <w:tcPr>
            <w:tcW w:w="3370" w:type="pct"/>
            <w:tcBorders>
              <w:top w:val="single" w:sz="8" w:space="0" w:color="auto"/>
              <w:bottom w:val="single" w:sz="8" w:space="0" w:color="auto"/>
            </w:tcBorders>
          </w:tcPr>
          <w:p w14:paraId="5ABF0D0B" w14:textId="77777777" w:rsidR="009149F9" w:rsidRDefault="005B43E5">
            <w:pPr>
              <w:rPr>
                <w:szCs w:val="21"/>
              </w:rPr>
            </w:pPr>
            <w:r>
              <w:rPr>
                <w:rFonts w:hint="eastAsia"/>
                <w:szCs w:val="21"/>
              </w:rPr>
              <w:t>传染病</w:t>
            </w:r>
          </w:p>
        </w:tc>
        <w:tc>
          <w:tcPr>
            <w:tcW w:w="1630" w:type="pct"/>
            <w:tcBorders>
              <w:top w:val="single" w:sz="8" w:space="0" w:color="auto"/>
              <w:bottom w:val="single" w:sz="8" w:space="0" w:color="auto"/>
            </w:tcBorders>
          </w:tcPr>
          <w:p w14:paraId="6E644D23" w14:textId="77777777" w:rsidR="009149F9" w:rsidRDefault="005B43E5">
            <w:pPr>
              <w:rPr>
                <w:szCs w:val="21"/>
              </w:rPr>
            </w:pPr>
            <w:r>
              <w:rPr>
                <w:rFonts w:hint="eastAsia"/>
                <w:szCs w:val="21"/>
              </w:rPr>
              <w:t>基本再生系数</w:t>
            </w:r>
          </w:p>
        </w:tc>
      </w:tr>
      <w:tr w:rsidR="009149F9" w14:paraId="1B4F364D" w14:textId="77777777">
        <w:tc>
          <w:tcPr>
            <w:tcW w:w="3370" w:type="pct"/>
            <w:tcBorders>
              <w:top w:val="single" w:sz="8" w:space="0" w:color="auto"/>
            </w:tcBorders>
          </w:tcPr>
          <w:p w14:paraId="52AF4357" w14:textId="77777777" w:rsidR="009149F9" w:rsidRDefault="005B43E5">
            <w:pPr>
              <w:rPr>
                <w:szCs w:val="21"/>
              </w:rPr>
            </w:pPr>
            <w:r>
              <w:rPr>
                <w:rFonts w:hint="eastAsia"/>
                <w:szCs w:val="21"/>
              </w:rPr>
              <w:t>麻疹</w:t>
            </w:r>
          </w:p>
        </w:tc>
        <w:tc>
          <w:tcPr>
            <w:tcW w:w="1630" w:type="pct"/>
            <w:tcBorders>
              <w:top w:val="single" w:sz="8" w:space="0" w:color="auto"/>
            </w:tcBorders>
          </w:tcPr>
          <w:p w14:paraId="28B74E9A" w14:textId="77777777" w:rsidR="009149F9" w:rsidRDefault="005B43E5">
            <w:pPr>
              <w:rPr>
                <w:szCs w:val="21"/>
              </w:rPr>
            </w:pPr>
            <w:r>
              <w:rPr>
                <w:rFonts w:hint="eastAsia"/>
                <w:szCs w:val="21"/>
              </w:rPr>
              <w:t>1</w:t>
            </w:r>
            <w:r>
              <w:rPr>
                <w:szCs w:val="21"/>
              </w:rPr>
              <w:t>2-18</w:t>
            </w:r>
          </w:p>
        </w:tc>
      </w:tr>
      <w:tr w:rsidR="009149F9" w14:paraId="44B13207" w14:textId="77777777">
        <w:tc>
          <w:tcPr>
            <w:tcW w:w="3370" w:type="pct"/>
          </w:tcPr>
          <w:p w14:paraId="48E2DEF8" w14:textId="77777777" w:rsidR="009149F9" w:rsidRDefault="005B43E5">
            <w:pPr>
              <w:rPr>
                <w:szCs w:val="21"/>
              </w:rPr>
            </w:pPr>
            <w:r>
              <w:rPr>
                <w:rFonts w:hint="eastAsia"/>
                <w:szCs w:val="21"/>
              </w:rPr>
              <w:t>水痘</w:t>
            </w:r>
          </w:p>
        </w:tc>
        <w:tc>
          <w:tcPr>
            <w:tcW w:w="1630" w:type="pct"/>
          </w:tcPr>
          <w:p w14:paraId="4290B65F" w14:textId="77777777" w:rsidR="009149F9" w:rsidRDefault="005B43E5">
            <w:pPr>
              <w:rPr>
                <w:szCs w:val="21"/>
              </w:rPr>
            </w:pPr>
            <w:r>
              <w:rPr>
                <w:rFonts w:hint="eastAsia"/>
                <w:szCs w:val="21"/>
              </w:rPr>
              <w:t>1</w:t>
            </w:r>
            <w:r>
              <w:rPr>
                <w:szCs w:val="21"/>
              </w:rPr>
              <w:t>0-12</w:t>
            </w:r>
          </w:p>
        </w:tc>
      </w:tr>
      <w:tr w:rsidR="009149F9" w14:paraId="1679DB13" w14:textId="77777777">
        <w:tc>
          <w:tcPr>
            <w:tcW w:w="3370" w:type="pct"/>
          </w:tcPr>
          <w:p w14:paraId="5CD91660" w14:textId="77777777" w:rsidR="009149F9" w:rsidRDefault="005B43E5">
            <w:pPr>
              <w:rPr>
                <w:szCs w:val="21"/>
              </w:rPr>
            </w:pPr>
            <w:r>
              <w:rPr>
                <w:rFonts w:hint="eastAsia"/>
                <w:szCs w:val="21"/>
              </w:rPr>
              <w:t>腮腺炎</w:t>
            </w:r>
          </w:p>
        </w:tc>
        <w:tc>
          <w:tcPr>
            <w:tcW w:w="1630" w:type="pct"/>
          </w:tcPr>
          <w:p w14:paraId="0F3C46EE" w14:textId="77777777" w:rsidR="009149F9" w:rsidRDefault="005B43E5">
            <w:pPr>
              <w:rPr>
                <w:szCs w:val="21"/>
              </w:rPr>
            </w:pPr>
            <w:r>
              <w:rPr>
                <w:rFonts w:hint="eastAsia"/>
                <w:szCs w:val="21"/>
              </w:rPr>
              <w:t>1</w:t>
            </w:r>
            <w:r>
              <w:rPr>
                <w:szCs w:val="21"/>
              </w:rPr>
              <w:t>0-12</w:t>
            </w:r>
          </w:p>
        </w:tc>
      </w:tr>
      <w:tr w:rsidR="009149F9" w14:paraId="5EE9003F" w14:textId="77777777">
        <w:tc>
          <w:tcPr>
            <w:tcW w:w="3370" w:type="pct"/>
          </w:tcPr>
          <w:p w14:paraId="5BD62DBC" w14:textId="77777777" w:rsidR="009149F9" w:rsidRDefault="005B43E5">
            <w:pPr>
              <w:rPr>
                <w:szCs w:val="21"/>
              </w:rPr>
            </w:pPr>
            <w:r>
              <w:rPr>
                <w:rFonts w:hint="eastAsia"/>
                <w:szCs w:val="21"/>
              </w:rPr>
              <w:t>风疹</w:t>
            </w:r>
          </w:p>
        </w:tc>
        <w:tc>
          <w:tcPr>
            <w:tcW w:w="1630" w:type="pct"/>
          </w:tcPr>
          <w:p w14:paraId="42A56A3A" w14:textId="77777777" w:rsidR="009149F9" w:rsidRDefault="005B43E5">
            <w:pPr>
              <w:rPr>
                <w:szCs w:val="21"/>
              </w:rPr>
            </w:pPr>
            <w:r>
              <w:rPr>
                <w:rFonts w:hint="eastAsia"/>
                <w:szCs w:val="21"/>
              </w:rPr>
              <w:t>6</w:t>
            </w:r>
            <w:r>
              <w:rPr>
                <w:szCs w:val="21"/>
              </w:rPr>
              <w:t>-7</w:t>
            </w:r>
          </w:p>
        </w:tc>
      </w:tr>
      <w:tr w:rsidR="009149F9" w14:paraId="257A91E3" w14:textId="77777777">
        <w:tc>
          <w:tcPr>
            <w:tcW w:w="3370" w:type="pct"/>
          </w:tcPr>
          <w:p w14:paraId="2BBB4E2D" w14:textId="77777777" w:rsidR="009149F9" w:rsidRDefault="005B43E5">
            <w:pPr>
              <w:rPr>
                <w:szCs w:val="21"/>
              </w:rPr>
            </w:pPr>
            <w:r>
              <w:rPr>
                <w:rFonts w:hint="eastAsia"/>
                <w:szCs w:val="21"/>
              </w:rPr>
              <w:t>脊髓灰质炎</w:t>
            </w:r>
          </w:p>
        </w:tc>
        <w:tc>
          <w:tcPr>
            <w:tcW w:w="1630" w:type="pct"/>
          </w:tcPr>
          <w:p w14:paraId="4BB2CD4B" w14:textId="77777777" w:rsidR="009149F9" w:rsidRDefault="005B43E5">
            <w:pPr>
              <w:rPr>
                <w:szCs w:val="21"/>
              </w:rPr>
            </w:pPr>
            <w:r>
              <w:rPr>
                <w:rFonts w:hint="eastAsia"/>
                <w:szCs w:val="21"/>
              </w:rPr>
              <w:t>5</w:t>
            </w:r>
            <w:r>
              <w:rPr>
                <w:szCs w:val="21"/>
              </w:rPr>
              <w:t>-7</w:t>
            </w:r>
          </w:p>
        </w:tc>
      </w:tr>
      <w:tr w:rsidR="009149F9" w14:paraId="6B6CC0E5" w14:textId="77777777">
        <w:tc>
          <w:tcPr>
            <w:tcW w:w="3370" w:type="pct"/>
          </w:tcPr>
          <w:p w14:paraId="6A3B6A8F" w14:textId="77777777" w:rsidR="009149F9" w:rsidRDefault="005B43E5">
            <w:pPr>
              <w:rPr>
                <w:szCs w:val="21"/>
              </w:rPr>
            </w:pPr>
            <w:r>
              <w:rPr>
                <w:rFonts w:hint="eastAsia"/>
                <w:szCs w:val="21"/>
              </w:rPr>
              <w:t>COVID-19</w:t>
            </w:r>
            <w:r>
              <w:rPr>
                <w:rFonts w:hint="eastAsia"/>
                <w:szCs w:val="21"/>
              </w:rPr>
              <w:t>（原始菌株）</w:t>
            </w:r>
          </w:p>
        </w:tc>
        <w:tc>
          <w:tcPr>
            <w:tcW w:w="1630" w:type="pct"/>
          </w:tcPr>
          <w:p w14:paraId="0473D987" w14:textId="77777777" w:rsidR="009149F9" w:rsidRDefault="005B43E5">
            <w:pPr>
              <w:rPr>
                <w:szCs w:val="21"/>
              </w:rPr>
            </w:pPr>
            <w:r>
              <w:rPr>
                <w:rFonts w:hint="eastAsia"/>
                <w:szCs w:val="21"/>
              </w:rPr>
              <w:t>2</w:t>
            </w:r>
            <w:r>
              <w:rPr>
                <w:szCs w:val="21"/>
              </w:rPr>
              <w:t>.4-3.4</w:t>
            </w:r>
          </w:p>
        </w:tc>
      </w:tr>
      <w:tr w:rsidR="009149F9" w14:paraId="573FDDF8" w14:textId="77777777">
        <w:tc>
          <w:tcPr>
            <w:tcW w:w="3370" w:type="pct"/>
          </w:tcPr>
          <w:p w14:paraId="4630FB84" w14:textId="77777777" w:rsidR="009149F9" w:rsidRDefault="005B43E5">
            <w:pPr>
              <w:rPr>
                <w:szCs w:val="21"/>
              </w:rPr>
            </w:pPr>
            <w:r>
              <w:rPr>
                <w:rFonts w:hint="eastAsia"/>
                <w:szCs w:val="21"/>
              </w:rPr>
              <w:t>COVID-19</w:t>
            </w:r>
            <w:r>
              <w:rPr>
                <w:rFonts w:hint="eastAsia"/>
                <w:szCs w:val="21"/>
              </w:rPr>
              <w:t>（阿尔法变体菌株）</w:t>
            </w:r>
          </w:p>
        </w:tc>
        <w:tc>
          <w:tcPr>
            <w:tcW w:w="1630" w:type="pct"/>
          </w:tcPr>
          <w:p w14:paraId="602DC733" w14:textId="77777777" w:rsidR="009149F9" w:rsidRDefault="005B43E5">
            <w:pPr>
              <w:rPr>
                <w:szCs w:val="21"/>
              </w:rPr>
            </w:pPr>
            <w:r>
              <w:rPr>
                <w:rFonts w:hint="eastAsia"/>
                <w:szCs w:val="21"/>
              </w:rPr>
              <w:t>4</w:t>
            </w:r>
            <w:r>
              <w:rPr>
                <w:szCs w:val="21"/>
              </w:rPr>
              <w:t>-5</w:t>
            </w:r>
          </w:p>
        </w:tc>
      </w:tr>
      <w:tr w:rsidR="009149F9" w14:paraId="4B31C232" w14:textId="77777777">
        <w:tc>
          <w:tcPr>
            <w:tcW w:w="3370" w:type="pct"/>
          </w:tcPr>
          <w:p w14:paraId="48336941" w14:textId="77777777" w:rsidR="009149F9" w:rsidRDefault="005B43E5">
            <w:pPr>
              <w:rPr>
                <w:szCs w:val="21"/>
              </w:rPr>
            </w:pPr>
            <w:r>
              <w:rPr>
                <w:rFonts w:hint="eastAsia"/>
                <w:szCs w:val="21"/>
              </w:rPr>
              <w:lastRenderedPageBreak/>
              <w:t>埃博拉病毒（</w:t>
            </w:r>
            <w:r>
              <w:rPr>
                <w:rFonts w:hint="eastAsia"/>
                <w:szCs w:val="21"/>
              </w:rPr>
              <w:t>2014</w:t>
            </w:r>
            <w:r>
              <w:rPr>
                <w:rFonts w:hint="eastAsia"/>
                <w:szCs w:val="21"/>
              </w:rPr>
              <w:t>年爆发）</w:t>
            </w:r>
          </w:p>
        </w:tc>
        <w:tc>
          <w:tcPr>
            <w:tcW w:w="1630" w:type="pct"/>
          </w:tcPr>
          <w:p w14:paraId="7759CD9C" w14:textId="77777777" w:rsidR="009149F9" w:rsidRDefault="005B43E5">
            <w:pPr>
              <w:rPr>
                <w:szCs w:val="21"/>
              </w:rPr>
            </w:pPr>
            <w:r>
              <w:rPr>
                <w:rFonts w:hint="eastAsia"/>
                <w:szCs w:val="21"/>
              </w:rPr>
              <w:t>1</w:t>
            </w:r>
            <w:r>
              <w:rPr>
                <w:szCs w:val="21"/>
              </w:rPr>
              <w:t>.8</w:t>
            </w:r>
          </w:p>
        </w:tc>
      </w:tr>
      <w:tr w:rsidR="009149F9" w14:paraId="3010E6CB" w14:textId="77777777">
        <w:tc>
          <w:tcPr>
            <w:tcW w:w="3370" w:type="pct"/>
          </w:tcPr>
          <w:p w14:paraId="4EF3E0FD" w14:textId="77777777" w:rsidR="009149F9" w:rsidRDefault="005B43E5">
            <w:pPr>
              <w:rPr>
                <w:szCs w:val="21"/>
              </w:rPr>
            </w:pPr>
            <w:r>
              <w:rPr>
                <w:rFonts w:hint="eastAsia"/>
                <w:szCs w:val="21"/>
              </w:rPr>
              <w:t>中东呼吸综合征</w:t>
            </w:r>
          </w:p>
        </w:tc>
        <w:tc>
          <w:tcPr>
            <w:tcW w:w="1630" w:type="pct"/>
          </w:tcPr>
          <w:p w14:paraId="7D0B282B" w14:textId="77777777" w:rsidR="009149F9" w:rsidRDefault="005B43E5">
            <w:pPr>
              <w:rPr>
                <w:szCs w:val="21"/>
              </w:rPr>
            </w:pPr>
            <w:r>
              <w:rPr>
                <w:rFonts w:hint="eastAsia"/>
                <w:szCs w:val="21"/>
              </w:rPr>
              <w:t>0</w:t>
            </w:r>
            <w:r>
              <w:rPr>
                <w:szCs w:val="21"/>
              </w:rPr>
              <w:t>.3-0.8</w:t>
            </w:r>
          </w:p>
        </w:tc>
      </w:tr>
    </w:tbl>
    <w:p w14:paraId="1372C640" w14:textId="77777777" w:rsidR="009149F9" w:rsidRDefault="009149F9"/>
    <w:p w14:paraId="352C4A2F" w14:textId="77777777" w:rsidR="009149F9" w:rsidRDefault="005B43E5">
      <w:pPr>
        <w:pStyle w:val="2"/>
        <w:spacing w:before="0" w:beforeAutospacing="0" w:after="0" w:afterAutospacing="0"/>
        <w:rPr>
          <w:rFonts w:ascii="黑体" w:eastAsia="黑体" w:hAnsi="黑体"/>
          <w:b w:val="0"/>
          <w:bCs w:val="0"/>
          <w:sz w:val="30"/>
        </w:rPr>
      </w:pPr>
      <w:bookmarkStart w:id="52" w:name="_Toc103853707"/>
      <w:bookmarkStart w:id="53" w:name="_Toc104199704"/>
      <w:r>
        <w:rPr>
          <w:rFonts w:ascii="黑体" w:eastAsia="黑体" w:hAnsi="黑体" w:hint="eastAsia"/>
          <w:b w:val="0"/>
          <w:bCs w:val="0"/>
          <w:sz w:val="30"/>
        </w:rPr>
        <w:t>2.2SEIR模型</w:t>
      </w:r>
      <w:bookmarkEnd w:id="52"/>
      <w:bookmarkEnd w:id="53"/>
    </w:p>
    <w:p w14:paraId="7F26CB1B" w14:textId="77777777" w:rsidR="009149F9" w:rsidRDefault="005B43E5">
      <w:pPr>
        <w:pStyle w:val="3"/>
        <w:spacing w:before="0" w:after="0" w:line="240" w:lineRule="auto"/>
        <w:rPr>
          <w:rFonts w:ascii="黑体" w:eastAsia="黑体" w:hAnsi="黑体"/>
          <w:b w:val="0"/>
          <w:bCs w:val="0"/>
          <w:sz w:val="28"/>
        </w:rPr>
      </w:pPr>
      <w:bookmarkStart w:id="54" w:name="_Toc103853708"/>
      <w:bookmarkStart w:id="55" w:name="_Toc104199705"/>
      <w:r>
        <w:rPr>
          <w:rFonts w:ascii="黑体" w:eastAsia="黑体" w:hAnsi="黑体" w:hint="eastAsia"/>
          <w:b w:val="0"/>
          <w:bCs w:val="0"/>
          <w:sz w:val="28"/>
        </w:rPr>
        <w:t>2</w:t>
      </w:r>
      <w:r>
        <w:rPr>
          <w:rFonts w:ascii="黑体" w:eastAsia="黑体" w:hAnsi="黑体"/>
          <w:b w:val="0"/>
          <w:bCs w:val="0"/>
          <w:sz w:val="28"/>
        </w:rPr>
        <w:t>.2.1</w:t>
      </w:r>
      <w:r>
        <w:rPr>
          <w:rFonts w:ascii="黑体" w:eastAsia="黑体" w:hAnsi="黑体" w:hint="eastAsia"/>
          <w:b w:val="0"/>
          <w:bCs w:val="0"/>
          <w:sz w:val="28"/>
        </w:rPr>
        <w:t xml:space="preserve"> SEIR模型的提出</w:t>
      </w:r>
      <w:bookmarkEnd w:id="54"/>
      <w:bookmarkEnd w:id="55"/>
    </w:p>
    <w:p w14:paraId="0E4AC971" w14:textId="77777777" w:rsidR="009149F9" w:rsidRDefault="005B43E5">
      <w:pPr>
        <w:spacing w:line="400" w:lineRule="exact"/>
        <w:ind w:firstLineChars="200" w:firstLine="480"/>
        <w:rPr>
          <w:sz w:val="24"/>
        </w:rPr>
      </w:pPr>
      <w:r>
        <w:rPr>
          <w:rFonts w:hint="eastAsia"/>
          <w:sz w:val="24"/>
        </w:rPr>
        <w:t>建立传染病的数学模型来描述传染病的传播过程，要根据传染病的发病机理和传播规律，结合疫情数据进行拟合分析，可以认识传染病的发展趋势，预测疫情持续时间和规模，分析和模拟各种防控措施对疫情发展的影响程度，</w:t>
      </w:r>
      <w:r>
        <w:rPr>
          <w:rFonts w:hint="eastAsia"/>
          <w:sz w:val="24"/>
        </w:rPr>
        <w:t xml:space="preserve"> </w:t>
      </w:r>
      <w:r>
        <w:rPr>
          <w:rFonts w:hint="eastAsia"/>
          <w:sz w:val="24"/>
        </w:rPr>
        <w:t>为传染病防控工作提供决策指导，具有重要的理论意义和现实意义。</w:t>
      </w:r>
    </w:p>
    <w:p w14:paraId="661EA6A0" w14:textId="77777777" w:rsidR="009149F9" w:rsidRDefault="005B43E5">
      <w:pPr>
        <w:spacing w:line="400" w:lineRule="exact"/>
        <w:ind w:firstLineChars="200" w:firstLine="480"/>
        <w:rPr>
          <w:sz w:val="24"/>
        </w:rPr>
      </w:pPr>
      <w:r>
        <w:rPr>
          <w:rFonts w:hint="eastAsia"/>
          <w:sz w:val="24"/>
        </w:rPr>
        <w:t>传染病大多具有潜伏期（</w:t>
      </w:r>
      <w:r>
        <w:rPr>
          <w:rFonts w:hint="eastAsia"/>
          <w:sz w:val="24"/>
        </w:rPr>
        <w:t>incubation period</w:t>
      </w:r>
      <w:r>
        <w:rPr>
          <w:rFonts w:hint="eastAsia"/>
          <w:sz w:val="24"/>
        </w:rPr>
        <w:t>），也叫隐蔽期，是指从被病原体侵入肌体到最早临床症状出现的一段时间。在潜伏期的后期一般具有传染性。不同的传染病的潜伏期长短不同，从短至数小时到长达数年，但同一种传染病有固定的（平均）潜伏期。例如，流感的潜伏期为</w:t>
      </w:r>
      <w:r>
        <w:rPr>
          <w:rFonts w:hint="eastAsia"/>
          <w:sz w:val="24"/>
        </w:rPr>
        <w:t>1</w:t>
      </w:r>
      <w:r>
        <w:rPr>
          <w:sz w:val="24"/>
        </w:rPr>
        <w:t>~</w:t>
      </w:r>
      <w:r>
        <w:rPr>
          <w:rFonts w:hint="eastAsia"/>
          <w:sz w:val="24"/>
        </w:rPr>
        <w:t>3</w:t>
      </w:r>
      <w:r>
        <w:rPr>
          <w:rFonts w:hint="eastAsia"/>
          <w:sz w:val="24"/>
        </w:rPr>
        <w:t>天，冠状病毒感染的潜伏期为</w:t>
      </w:r>
      <w:r>
        <w:rPr>
          <w:rFonts w:hint="eastAsia"/>
          <w:sz w:val="24"/>
        </w:rPr>
        <w:t>4</w:t>
      </w:r>
      <w:r>
        <w:rPr>
          <w:sz w:val="24"/>
        </w:rPr>
        <w:t>~</w:t>
      </w:r>
      <w:r>
        <w:rPr>
          <w:rFonts w:hint="eastAsia"/>
          <w:sz w:val="24"/>
        </w:rPr>
        <w:t>7</w:t>
      </w:r>
      <w:r>
        <w:rPr>
          <w:rFonts w:hint="eastAsia"/>
          <w:sz w:val="24"/>
        </w:rPr>
        <w:t>天，新型冠状病毒肺炎传染病（</w:t>
      </w:r>
      <w:r>
        <w:rPr>
          <w:rFonts w:hint="eastAsia"/>
          <w:sz w:val="24"/>
        </w:rPr>
        <w:t>COVID-19</w:t>
      </w:r>
      <w:r>
        <w:rPr>
          <w:rFonts w:hint="eastAsia"/>
          <w:sz w:val="24"/>
        </w:rPr>
        <w:t>）的潜伏期为</w:t>
      </w:r>
      <w:r>
        <w:rPr>
          <w:rFonts w:hint="eastAsia"/>
          <w:sz w:val="24"/>
        </w:rPr>
        <w:t>1-14</w:t>
      </w:r>
      <w:r>
        <w:rPr>
          <w:rFonts w:hint="eastAsia"/>
          <w:sz w:val="24"/>
        </w:rPr>
        <w:t>天，肺结核的潜伏期从数周到数十年。</w:t>
      </w:r>
    </w:p>
    <w:p w14:paraId="40EB3944" w14:textId="77777777" w:rsidR="009149F9" w:rsidRDefault="005B43E5">
      <w:pPr>
        <w:spacing w:line="400" w:lineRule="exact"/>
        <w:ind w:firstLineChars="200" w:firstLine="480"/>
        <w:rPr>
          <w:sz w:val="24"/>
        </w:rPr>
      </w:pPr>
      <w:r>
        <w:rPr>
          <w:rFonts w:hint="eastAsia"/>
          <w:sz w:val="24"/>
        </w:rPr>
        <w:t>SEIR</w:t>
      </w:r>
      <w:r>
        <w:rPr>
          <w:rFonts w:hint="eastAsia"/>
          <w:sz w:val="24"/>
        </w:rPr>
        <w:t>模型考虑存在易感者（</w:t>
      </w:r>
      <w:r>
        <w:rPr>
          <w:rFonts w:hint="eastAsia"/>
          <w:sz w:val="24"/>
        </w:rPr>
        <w:t>Susceptible</w:t>
      </w:r>
      <w:r>
        <w:rPr>
          <w:rFonts w:hint="eastAsia"/>
          <w:sz w:val="24"/>
        </w:rPr>
        <w:t>）、暴露者（</w:t>
      </w:r>
      <w:r>
        <w:rPr>
          <w:rFonts w:hint="eastAsia"/>
          <w:sz w:val="24"/>
        </w:rPr>
        <w:t>Exposed</w:t>
      </w:r>
      <w:r>
        <w:rPr>
          <w:rFonts w:hint="eastAsia"/>
          <w:sz w:val="24"/>
        </w:rPr>
        <w:t>）、患病者（</w:t>
      </w:r>
      <w:r>
        <w:rPr>
          <w:rFonts w:hint="eastAsia"/>
          <w:sz w:val="24"/>
        </w:rPr>
        <w:t>Infectious</w:t>
      </w:r>
      <w:r>
        <w:rPr>
          <w:rFonts w:hint="eastAsia"/>
          <w:sz w:val="24"/>
        </w:rPr>
        <w:t>）和恢复者（</w:t>
      </w:r>
      <w:r>
        <w:rPr>
          <w:rFonts w:hint="eastAsia"/>
          <w:sz w:val="24"/>
        </w:rPr>
        <w:t>Recovered</w:t>
      </w:r>
      <w:r>
        <w:rPr>
          <w:rFonts w:hint="eastAsia"/>
          <w:sz w:val="24"/>
        </w:rPr>
        <w:t>）四类人群，适用于具有潜伏期、治愈后获得终身免疫的传染病。易感者（</w:t>
      </w:r>
      <w:r>
        <w:rPr>
          <w:rFonts w:hint="eastAsia"/>
          <w:sz w:val="24"/>
        </w:rPr>
        <w:t xml:space="preserve">S </w:t>
      </w:r>
      <w:r>
        <w:rPr>
          <w:rFonts w:hint="eastAsia"/>
          <w:sz w:val="24"/>
        </w:rPr>
        <w:t>类）被感染后成为暴露者（</w:t>
      </w:r>
      <w:r>
        <w:rPr>
          <w:rFonts w:hint="eastAsia"/>
          <w:sz w:val="24"/>
        </w:rPr>
        <w:t>E</w:t>
      </w:r>
      <w:r>
        <w:rPr>
          <w:rFonts w:hint="eastAsia"/>
          <w:sz w:val="24"/>
        </w:rPr>
        <w:t>类），随后发病成为患病者（</w:t>
      </w:r>
      <w:r>
        <w:rPr>
          <w:rFonts w:hint="eastAsia"/>
          <w:sz w:val="24"/>
        </w:rPr>
        <w:t>I</w:t>
      </w:r>
      <w:r>
        <w:rPr>
          <w:rFonts w:hint="eastAsia"/>
          <w:sz w:val="24"/>
        </w:rPr>
        <w:t>类），治愈后成为康复者（</w:t>
      </w:r>
      <w:r>
        <w:rPr>
          <w:rFonts w:hint="eastAsia"/>
          <w:sz w:val="24"/>
        </w:rPr>
        <w:t>R</w:t>
      </w:r>
      <w:r>
        <w:rPr>
          <w:rFonts w:hint="eastAsia"/>
          <w:sz w:val="24"/>
        </w:rPr>
        <w:t>类）。这种情况更为复杂，也更为接近实际情况。</w:t>
      </w:r>
    </w:p>
    <w:p w14:paraId="1B00CA2F" w14:textId="77777777" w:rsidR="009149F9" w:rsidRDefault="005B43E5">
      <w:pPr>
        <w:spacing w:line="400" w:lineRule="exact"/>
        <w:ind w:firstLineChars="200" w:firstLine="480"/>
        <w:rPr>
          <w:sz w:val="24"/>
        </w:rPr>
      </w:pPr>
      <w:r>
        <w:rPr>
          <w:rFonts w:hint="eastAsia"/>
          <w:sz w:val="24"/>
        </w:rPr>
        <w:t>基于以上描述，可以得到图</w:t>
      </w:r>
      <w:r>
        <w:rPr>
          <w:rFonts w:hint="eastAsia"/>
          <w:sz w:val="24"/>
        </w:rPr>
        <w:t>2-3</w:t>
      </w:r>
      <w:r>
        <w:rPr>
          <w:rFonts w:hint="eastAsia"/>
          <w:sz w:val="24"/>
        </w:rPr>
        <w:t>：</w:t>
      </w:r>
    </w:p>
    <w:p w14:paraId="085936CF" w14:textId="77777777" w:rsidR="009149F9" w:rsidRDefault="005B43E5" w:rsidP="00D84A48">
      <w:pPr>
        <w:jc w:val="center"/>
        <w:pPrChange w:id="56" w:author="Wang X.X." w:date="2022-05-23T20:33:00Z">
          <w:pPr>
            <w:ind w:firstLineChars="200" w:firstLine="420"/>
          </w:pPr>
        </w:pPrChange>
      </w:pPr>
      <w:r>
        <w:rPr>
          <w:rFonts w:hint="eastAsia"/>
          <w:noProof/>
        </w:rPr>
        <w:drawing>
          <wp:inline distT="0" distB="0" distL="0" distR="0" wp14:anchorId="4680D032" wp14:editId="43C0DF32">
            <wp:extent cx="4578350" cy="342275"/>
            <wp:effectExtent l="0" t="0" r="0" b="635"/>
            <wp:docPr id="1" name="图片 1" descr="D:\code\github\bishe\图片\SEIR.pngSE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code\github\bishe\图片\SEIR.pngSEIR"/>
                    <pic:cNvPicPr>
                      <a:picLocks noChangeAspect="1"/>
                    </pic:cNvPicPr>
                  </pic:nvPicPr>
                  <pic:blipFill>
                    <a:blip r:embed="rId96"/>
                    <a:srcRect/>
                    <a:stretch>
                      <a:fillRect/>
                    </a:stretch>
                  </pic:blipFill>
                  <pic:spPr>
                    <a:xfrm>
                      <a:off x="0" y="0"/>
                      <a:ext cx="4648444" cy="347515"/>
                    </a:xfrm>
                    <a:prstGeom prst="rect">
                      <a:avLst/>
                    </a:prstGeom>
                  </pic:spPr>
                </pic:pic>
              </a:graphicData>
            </a:graphic>
          </wp:inline>
        </w:drawing>
      </w:r>
    </w:p>
    <w:p w14:paraId="61984C7C" w14:textId="77777777" w:rsidR="009149F9" w:rsidRDefault="005B43E5">
      <w:pPr>
        <w:ind w:firstLineChars="200" w:firstLine="420"/>
        <w:jc w:val="center"/>
      </w:pPr>
      <w:r>
        <w:rPr>
          <w:rFonts w:hint="eastAsia"/>
        </w:rPr>
        <w:t>图</w:t>
      </w:r>
      <w:r>
        <w:rPr>
          <w:rFonts w:hint="eastAsia"/>
        </w:rPr>
        <w:t xml:space="preserve"> </w:t>
      </w:r>
      <w:r>
        <w:t>2-3 SEIR</w:t>
      </w:r>
      <w:r>
        <w:rPr>
          <w:rFonts w:hint="eastAsia"/>
        </w:rPr>
        <w:t>模型结果</w:t>
      </w:r>
    </w:p>
    <w:p w14:paraId="2ABB0E1C" w14:textId="77777777" w:rsidR="009149F9" w:rsidRDefault="005B43E5">
      <w:pPr>
        <w:pStyle w:val="3"/>
        <w:spacing w:before="0" w:after="0" w:line="240" w:lineRule="auto"/>
        <w:rPr>
          <w:rFonts w:ascii="黑体" w:eastAsia="黑体" w:hAnsi="黑体"/>
          <w:b w:val="0"/>
          <w:bCs w:val="0"/>
          <w:sz w:val="28"/>
        </w:rPr>
      </w:pPr>
      <w:bookmarkStart w:id="57" w:name="_Toc103853709"/>
      <w:bookmarkStart w:id="58" w:name="_Toc104199706"/>
      <w:r>
        <w:rPr>
          <w:rFonts w:ascii="黑体" w:eastAsia="黑体" w:hAnsi="黑体" w:hint="eastAsia"/>
          <w:b w:val="0"/>
          <w:bCs w:val="0"/>
          <w:sz w:val="28"/>
        </w:rPr>
        <w:t>2</w:t>
      </w:r>
      <w:r>
        <w:rPr>
          <w:rFonts w:ascii="黑体" w:eastAsia="黑体" w:hAnsi="黑体"/>
          <w:b w:val="0"/>
          <w:bCs w:val="0"/>
          <w:sz w:val="28"/>
        </w:rPr>
        <w:t>.2.2</w:t>
      </w:r>
      <w:r>
        <w:rPr>
          <w:rFonts w:ascii="黑体" w:eastAsia="黑体" w:hAnsi="黑体" w:hint="eastAsia"/>
          <w:b w:val="0"/>
          <w:bCs w:val="0"/>
          <w:sz w:val="28"/>
        </w:rPr>
        <w:t xml:space="preserve"> SEIR模型假设及微分方程</w:t>
      </w:r>
      <w:bookmarkEnd w:id="57"/>
      <w:bookmarkEnd w:id="58"/>
    </w:p>
    <w:p w14:paraId="65191293" w14:textId="77777777" w:rsidR="009149F9" w:rsidRDefault="005B43E5">
      <w:pPr>
        <w:spacing w:line="400" w:lineRule="exact"/>
        <w:ind w:firstLineChars="200" w:firstLine="480"/>
        <w:rPr>
          <w:sz w:val="24"/>
        </w:rPr>
      </w:pPr>
      <w:r>
        <w:rPr>
          <w:rFonts w:hint="eastAsia"/>
          <w:sz w:val="24"/>
        </w:rPr>
        <w:t>1.</w:t>
      </w:r>
      <w:r>
        <w:rPr>
          <w:rFonts w:hint="eastAsia"/>
          <w:sz w:val="24"/>
        </w:rPr>
        <w:t>本地区的总人数</w:t>
      </w:r>
      <w:r>
        <w:rPr>
          <w:rFonts w:hint="eastAsia"/>
          <w:sz w:val="24"/>
        </w:rPr>
        <w:t>N</w:t>
      </w:r>
      <w:r>
        <w:rPr>
          <w:rFonts w:hint="eastAsia"/>
          <w:sz w:val="24"/>
        </w:rPr>
        <w:t>不变，即不考虑生死或迁移；</w:t>
      </w:r>
    </w:p>
    <w:p w14:paraId="0DEA7968" w14:textId="77777777" w:rsidR="009149F9" w:rsidRDefault="005B43E5">
      <w:pPr>
        <w:spacing w:line="400" w:lineRule="exact"/>
        <w:ind w:firstLineChars="200" w:firstLine="480"/>
        <w:rPr>
          <w:sz w:val="24"/>
        </w:rPr>
      </w:pPr>
      <w:r>
        <w:rPr>
          <w:rFonts w:hint="eastAsia"/>
          <w:sz w:val="24"/>
        </w:rPr>
        <w:t>2.</w:t>
      </w:r>
      <w:r>
        <w:rPr>
          <w:rFonts w:hint="eastAsia"/>
          <w:sz w:val="24"/>
        </w:rPr>
        <w:t>人群分为易感者</w:t>
      </w:r>
      <w:r>
        <w:rPr>
          <w:rFonts w:hint="eastAsia"/>
          <w:sz w:val="24"/>
        </w:rPr>
        <w:t>(S</w:t>
      </w:r>
      <w:r>
        <w:rPr>
          <w:rFonts w:hint="eastAsia"/>
          <w:sz w:val="24"/>
        </w:rPr>
        <w:t>类</w:t>
      </w:r>
      <w:r>
        <w:rPr>
          <w:rFonts w:hint="eastAsia"/>
          <w:sz w:val="24"/>
        </w:rPr>
        <w:t>)</w:t>
      </w:r>
      <w:r>
        <w:rPr>
          <w:rFonts w:hint="eastAsia"/>
          <w:sz w:val="24"/>
        </w:rPr>
        <w:t>、暴露者</w:t>
      </w:r>
      <w:r>
        <w:rPr>
          <w:rFonts w:hint="eastAsia"/>
          <w:sz w:val="24"/>
        </w:rPr>
        <w:t>(E</w:t>
      </w:r>
      <w:r>
        <w:rPr>
          <w:rFonts w:hint="eastAsia"/>
          <w:sz w:val="24"/>
        </w:rPr>
        <w:t>类</w:t>
      </w:r>
      <w:r>
        <w:rPr>
          <w:rFonts w:hint="eastAsia"/>
          <w:sz w:val="24"/>
        </w:rPr>
        <w:t>)</w:t>
      </w:r>
      <w:r>
        <w:rPr>
          <w:rFonts w:hint="eastAsia"/>
          <w:sz w:val="24"/>
        </w:rPr>
        <w:t>、患病者</w:t>
      </w:r>
      <w:r>
        <w:rPr>
          <w:rFonts w:hint="eastAsia"/>
          <w:sz w:val="24"/>
        </w:rPr>
        <w:t>(I</w:t>
      </w:r>
      <w:r>
        <w:rPr>
          <w:rFonts w:hint="eastAsia"/>
          <w:sz w:val="24"/>
        </w:rPr>
        <w:t>类</w:t>
      </w:r>
      <w:r>
        <w:rPr>
          <w:rFonts w:hint="eastAsia"/>
          <w:sz w:val="24"/>
        </w:rPr>
        <w:t>)</w:t>
      </w:r>
      <w:r>
        <w:rPr>
          <w:rFonts w:hint="eastAsia"/>
          <w:sz w:val="24"/>
        </w:rPr>
        <w:t>和康复者</w:t>
      </w:r>
      <w:r>
        <w:rPr>
          <w:rFonts w:hint="eastAsia"/>
          <w:sz w:val="24"/>
        </w:rPr>
        <w:t>(R</w:t>
      </w:r>
      <w:r>
        <w:rPr>
          <w:rFonts w:hint="eastAsia"/>
          <w:sz w:val="24"/>
        </w:rPr>
        <w:t>类</w:t>
      </w:r>
      <w:r>
        <w:rPr>
          <w:rFonts w:hint="eastAsia"/>
          <w:sz w:val="24"/>
        </w:rPr>
        <w:t>)</w:t>
      </w:r>
      <w:r>
        <w:rPr>
          <w:rFonts w:hint="eastAsia"/>
          <w:sz w:val="24"/>
        </w:rPr>
        <w:t>四类；</w:t>
      </w:r>
    </w:p>
    <w:p w14:paraId="774042C0" w14:textId="77777777" w:rsidR="009149F9" w:rsidRDefault="005B43E5">
      <w:pPr>
        <w:spacing w:line="400" w:lineRule="exact"/>
        <w:ind w:firstLineChars="200" w:firstLine="480"/>
        <w:rPr>
          <w:sz w:val="24"/>
        </w:rPr>
      </w:pPr>
      <w:r>
        <w:rPr>
          <w:rFonts w:hint="eastAsia"/>
          <w:sz w:val="24"/>
        </w:rPr>
        <w:t>3.</w:t>
      </w:r>
      <w:r>
        <w:rPr>
          <w:rFonts w:hint="eastAsia"/>
          <w:sz w:val="24"/>
        </w:rPr>
        <w:t>易感者</w:t>
      </w:r>
      <w:r>
        <w:rPr>
          <w:rFonts w:hint="eastAsia"/>
          <w:sz w:val="24"/>
        </w:rPr>
        <w:t>(S</w:t>
      </w:r>
      <w:r>
        <w:rPr>
          <w:rFonts w:hint="eastAsia"/>
          <w:sz w:val="24"/>
        </w:rPr>
        <w:t>类</w:t>
      </w:r>
      <w:r>
        <w:rPr>
          <w:rFonts w:hint="eastAsia"/>
          <w:sz w:val="24"/>
        </w:rPr>
        <w:t>)</w:t>
      </w:r>
      <w:r>
        <w:rPr>
          <w:rFonts w:hint="eastAsia"/>
          <w:sz w:val="24"/>
        </w:rPr>
        <w:t>与患病者（</w:t>
      </w:r>
      <w:r>
        <w:rPr>
          <w:rFonts w:hint="eastAsia"/>
          <w:sz w:val="24"/>
        </w:rPr>
        <w:t>I</w:t>
      </w:r>
      <w:r>
        <w:rPr>
          <w:rFonts w:hint="eastAsia"/>
          <w:sz w:val="24"/>
        </w:rPr>
        <w:t>类</w:t>
      </w:r>
      <w:r>
        <w:rPr>
          <w:rFonts w:hint="eastAsia"/>
          <w:sz w:val="24"/>
        </w:rPr>
        <w:t>)</w:t>
      </w:r>
      <w:r>
        <w:rPr>
          <w:rFonts w:hint="eastAsia"/>
          <w:sz w:val="24"/>
        </w:rPr>
        <w:t>有效接触即变为暴露者</w:t>
      </w:r>
      <w:r>
        <w:rPr>
          <w:rFonts w:hint="eastAsia"/>
          <w:sz w:val="24"/>
        </w:rPr>
        <w:t>(E</w:t>
      </w:r>
      <w:r>
        <w:rPr>
          <w:rFonts w:hint="eastAsia"/>
          <w:sz w:val="24"/>
        </w:rPr>
        <w:t>类</w:t>
      </w:r>
      <w:r>
        <w:rPr>
          <w:rFonts w:hint="eastAsia"/>
          <w:sz w:val="24"/>
        </w:rPr>
        <w:t>)</w:t>
      </w:r>
      <w:r>
        <w:rPr>
          <w:rFonts w:hint="eastAsia"/>
          <w:sz w:val="24"/>
        </w:rPr>
        <w:t>，暴露者</w:t>
      </w:r>
      <w:r>
        <w:rPr>
          <w:rFonts w:hint="eastAsia"/>
          <w:sz w:val="24"/>
        </w:rPr>
        <w:t>(E</w:t>
      </w:r>
      <w:r>
        <w:rPr>
          <w:rFonts w:hint="eastAsia"/>
          <w:sz w:val="24"/>
        </w:rPr>
        <w:t>类</w:t>
      </w:r>
      <w:r>
        <w:rPr>
          <w:rFonts w:hint="eastAsia"/>
          <w:sz w:val="24"/>
        </w:rPr>
        <w:t>)</w:t>
      </w:r>
      <w:r>
        <w:rPr>
          <w:rFonts w:hint="eastAsia"/>
          <w:sz w:val="24"/>
        </w:rPr>
        <w:t>经过平均潜伏期后成为患病者（类</w:t>
      </w:r>
      <w:r>
        <w:rPr>
          <w:rFonts w:hint="eastAsia"/>
          <w:sz w:val="24"/>
        </w:rPr>
        <w:t>)</w:t>
      </w:r>
      <w:r>
        <w:rPr>
          <w:rFonts w:hint="eastAsia"/>
          <w:sz w:val="24"/>
        </w:rPr>
        <w:t>﹔患病者</w:t>
      </w:r>
      <w:r>
        <w:rPr>
          <w:rFonts w:hint="eastAsia"/>
          <w:sz w:val="24"/>
        </w:rPr>
        <w:t>(I</w:t>
      </w:r>
      <w:r>
        <w:rPr>
          <w:rFonts w:hint="eastAsia"/>
          <w:sz w:val="24"/>
        </w:rPr>
        <w:t>类</w:t>
      </w:r>
      <w:r>
        <w:rPr>
          <w:rFonts w:hint="eastAsia"/>
          <w:sz w:val="24"/>
        </w:rPr>
        <w:t>)</w:t>
      </w:r>
      <w:r>
        <w:rPr>
          <w:rFonts w:hint="eastAsia"/>
          <w:sz w:val="24"/>
        </w:rPr>
        <w:t>可被治愈，治愈后变为康复者</w:t>
      </w:r>
      <w:r>
        <w:rPr>
          <w:rFonts w:hint="eastAsia"/>
          <w:sz w:val="24"/>
        </w:rPr>
        <w:t>)(R</w:t>
      </w:r>
      <w:r>
        <w:rPr>
          <w:rFonts w:hint="eastAsia"/>
          <w:sz w:val="24"/>
        </w:rPr>
        <w:t>类</w:t>
      </w:r>
      <w:r>
        <w:rPr>
          <w:rFonts w:hint="eastAsia"/>
          <w:sz w:val="24"/>
        </w:rPr>
        <w:t>)</w:t>
      </w:r>
      <w:r>
        <w:rPr>
          <w:rFonts w:hint="eastAsia"/>
          <w:sz w:val="24"/>
        </w:rPr>
        <w:t>；康复者</w:t>
      </w:r>
      <w:r>
        <w:rPr>
          <w:rFonts w:hint="eastAsia"/>
          <w:sz w:val="24"/>
        </w:rPr>
        <w:t>(R</w:t>
      </w:r>
      <w:r>
        <w:rPr>
          <w:rFonts w:hint="eastAsia"/>
          <w:sz w:val="24"/>
        </w:rPr>
        <w:t>类</w:t>
      </w:r>
      <w:r>
        <w:rPr>
          <w:rFonts w:hint="eastAsia"/>
          <w:sz w:val="24"/>
        </w:rPr>
        <w:t>)</w:t>
      </w:r>
      <w:r>
        <w:rPr>
          <w:rFonts w:hint="eastAsia"/>
          <w:sz w:val="24"/>
        </w:rPr>
        <w:t>获得终身免疫不再被感染；</w:t>
      </w:r>
    </w:p>
    <w:p w14:paraId="774DB3E3" w14:textId="77777777" w:rsidR="009149F9" w:rsidRDefault="005B43E5">
      <w:pPr>
        <w:spacing w:line="400" w:lineRule="exact"/>
        <w:ind w:firstLineChars="200" w:firstLine="480"/>
        <w:rPr>
          <w:sz w:val="24"/>
        </w:rPr>
      </w:pPr>
      <w:r>
        <w:rPr>
          <w:rFonts w:hint="eastAsia"/>
          <w:sz w:val="24"/>
        </w:rPr>
        <w:t xml:space="preserve">4. </w:t>
      </w:r>
      <w:r>
        <w:rPr>
          <w:rFonts w:hint="eastAsia"/>
          <w:sz w:val="24"/>
        </w:rPr>
        <w:t>β：一个易感者和一个感染者接触，他被传染的概率。</w:t>
      </w:r>
      <w:r>
        <w:rPr>
          <w:rFonts w:hint="eastAsia"/>
          <w:sz w:val="24"/>
        </w:rPr>
        <w:t>r</w:t>
      </w:r>
      <w:r>
        <w:rPr>
          <w:rFonts w:hint="eastAsia"/>
          <w:sz w:val="24"/>
        </w:rPr>
        <w:t>：感染者接触易感者的人数。</w:t>
      </w:r>
      <w:r>
        <w:rPr>
          <w:rFonts w:hint="eastAsia"/>
          <w:sz w:val="24"/>
        </w:rPr>
        <w:t>a</w:t>
      </w:r>
      <w:r>
        <w:rPr>
          <w:rFonts w:hint="eastAsia"/>
          <w:sz w:val="24"/>
        </w:rPr>
        <w:t>：潜伏者转化为感染者的概率，它可以估计为已知的平均潜伏期</w:t>
      </w:r>
      <w:r>
        <w:rPr>
          <w:rFonts w:hint="eastAsia"/>
          <w:sz w:val="24"/>
        </w:rPr>
        <w:t>Y</w:t>
      </w:r>
      <w:r>
        <w:rPr>
          <w:rFonts w:hint="eastAsia"/>
          <w:sz w:val="24"/>
        </w:rPr>
        <w:t>的倒数，即</w:t>
      </w:r>
      <w:r>
        <w:rPr>
          <w:rFonts w:hint="eastAsia"/>
          <w:sz w:val="24"/>
        </w:rPr>
        <w:t>a=1/Y</w:t>
      </w:r>
      <w:r>
        <w:rPr>
          <w:rFonts w:hint="eastAsia"/>
          <w:sz w:val="24"/>
        </w:rPr>
        <w:t>。γ：感染者康复的概率，可以由平均的康复期</w:t>
      </w:r>
      <w:r>
        <w:rPr>
          <w:rFonts w:hint="eastAsia"/>
          <w:sz w:val="24"/>
        </w:rPr>
        <w:t>D</w:t>
      </w:r>
      <w:r>
        <w:rPr>
          <w:rFonts w:hint="eastAsia"/>
          <w:sz w:val="24"/>
        </w:rPr>
        <w:t>的倒数决定，即γ</w:t>
      </w:r>
      <w:r>
        <w:rPr>
          <w:rFonts w:hint="eastAsia"/>
          <w:sz w:val="24"/>
        </w:rPr>
        <w:t>=1/D</w:t>
      </w:r>
    </w:p>
    <w:p w14:paraId="7AFAFA48" w14:textId="77777777" w:rsidR="009149F9" w:rsidRDefault="005B43E5">
      <w:pPr>
        <w:spacing w:line="400" w:lineRule="exact"/>
        <w:ind w:firstLineChars="200" w:firstLine="480"/>
        <w:rPr>
          <w:sz w:val="24"/>
        </w:rPr>
      </w:pPr>
      <w:r>
        <w:rPr>
          <w:rFonts w:hint="eastAsia"/>
          <w:sz w:val="24"/>
        </w:rPr>
        <w:t>基于以上假设，可以得到如下的微分方程：</w:t>
      </w:r>
    </w:p>
    <w:p w14:paraId="09608EE0" w14:textId="77777777" w:rsidR="009149F9" w:rsidRDefault="005B43E5">
      <w:pPr>
        <w:pStyle w:val="MTDisplayEquation"/>
        <w:jc w:val="right"/>
      </w:pPr>
      <w:r>
        <w:lastRenderedPageBreak/>
        <w:tab/>
      </w:r>
      <w:r>
        <w:rPr>
          <w:position w:val="-124"/>
        </w:rPr>
        <w:object w:dxaOrig="2796" w:dyaOrig="2612" w14:anchorId="191ACF3A">
          <v:shape id="_x0000_i1073" type="#_x0000_t75" style="width:140pt;height:131pt" o:ole="">
            <v:imagedata r:id="rId97" o:title=""/>
          </v:shape>
          <o:OLEObject Type="Embed" ProgID="Equation.DSMT4" ShapeID="_x0000_i1073" DrawAspect="Content" ObjectID="_1714846470" r:id="rId98"/>
        </w:object>
      </w:r>
      <w:r>
        <w:t xml:space="preserve"> </w:t>
      </w:r>
      <w:r>
        <w:rPr>
          <w:rFonts w:hint="eastAsia"/>
        </w:rPr>
        <w:t xml:space="preserve">                       </w:t>
      </w:r>
      <w:r>
        <w:rPr>
          <w:rFonts w:hint="eastAsia"/>
        </w:rPr>
        <w:t>（</w:t>
      </w:r>
      <w:r>
        <w:rPr>
          <w:rFonts w:hint="eastAsia"/>
        </w:rPr>
        <w:t>2-4</w:t>
      </w:r>
      <w:r>
        <w:rPr>
          <w:rFonts w:hint="eastAsia"/>
        </w:rPr>
        <w:t>）</w:t>
      </w:r>
    </w:p>
    <w:p w14:paraId="5855DE72" w14:textId="77777777" w:rsidR="009149F9" w:rsidRDefault="005B43E5">
      <w:r>
        <w:rPr>
          <w:noProof/>
        </w:rPr>
        <w:drawing>
          <wp:inline distT="0" distB="0" distL="0" distR="0" wp14:anchorId="348C9167" wp14:editId="0FB2F224">
            <wp:extent cx="5940425" cy="4752340"/>
            <wp:effectExtent l="0" t="0" r="0" b="0"/>
            <wp:docPr id="7" name="图片 7" descr="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10;&#10;中度可信度描述已自动生成"/>
                    <pic:cNvPicPr>
                      <a:picLocks noChangeAspect="1"/>
                    </pic:cNvPicPr>
                  </pic:nvPicPr>
                  <pic:blipFill>
                    <a:blip r:embed="rId99" cstate="print">
                      <a:extLst>
                        <a:ext uri="{28A0092B-C50C-407E-A947-70E740481C1C}">
                          <a14:useLocalDpi xmlns:a14="http://schemas.microsoft.com/office/drawing/2010/main" val="0"/>
                        </a:ext>
                      </a:extLst>
                    </a:blip>
                    <a:stretch>
                      <a:fillRect/>
                    </a:stretch>
                  </pic:blipFill>
                  <pic:spPr>
                    <a:xfrm>
                      <a:off x="0" y="0"/>
                      <a:ext cx="5940425" cy="4752340"/>
                    </a:xfrm>
                    <a:prstGeom prst="rect">
                      <a:avLst/>
                    </a:prstGeom>
                  </pic:spPr>
                </pic:pic>
              </a:graphicData>
            </a:graphic>
          </wp:inline>
        </w:drawing>
      </w:r>
    </w:p>
    <w:p w14:paraId="7143A8A8" w14:textId="77777777" w:rsidR="009149F9" w:rsidRDefault="005B43E5">
      <w:pPr>
        <w:ind w:firstLineChars="200" w:firstLine="420"/>
        <w:jc w:val="center"/>
      </w:pPr>
      <w:r>
        <w:rPr>
          <w:rFonts w:hint="eastAsia"/>
        </w:rPr>
        <w:t>图</w:t>
      </w:r>
      <w:r>
        <w:rPr>
          <w:rFonts w:hint="eastAsia"/>
        </w:rPr>
        <w:t xml:space="preserve"> </w:t>
      </w:r>
      <w:r>
        <w:t>2-4 SEIR</w:t>
      </w:r>
      <w:r>
        <w:rPr>
          <w:rFonts w:hint="eastAsia"/>
        </w:rPr>
        <w:t>模型结果</w:t>
      </w:r>
    </w:p>
    <w:p w14:paraId="4BAA2ECA" w14:textId="77777777" w:rsidR="009149F9" w:rsidRDefault="005B43E5">
      <w:pPr>
        <w:pStyle w:val="2"/>
        <w:spacing w:before="0" w:beforeAutospacing="0" w:after="0" w:afterAutospacing="0"/>
        <w:rPr>
          <w:rFonts w:ascii="黑体" w:eastAsia="黑体" w:hAnsi="黑体"/>
          <w:b w:val="0"/>
          <w:bCs w:val="0"/>
          <w:sz w:val="30"/>
        </w:rPr>
      </w:pPr>
      <w:bookmarkStart w:id="59" w:name="_Toc103853710"/>
      <w:bookmarkStart w:id="60" w:name="_Toc104199707"/>
      <w:r>
        <w:rPr>
          <w:rFonts w:ascii="黑体" w:eastAsia="黑体" w:hAnsi="黑体" w:hint="eastAsia"/>
          <w:b w:val="0"/>
          <w:bCs w:val="0"/>
          <w:sz w:val="30"/>
        </w:rPr>
        <w:t>2.3基于代理建模</w:t>
      </w:r>
      <w:bookmarkEnd w:id="59"/>
      <w:bookmarkEnd w:id="60"/>
    </w:p>
    <w:p w14:paraId="5AD1DBAA" w14:textId="77777777" w:rsidR="009149F9" w:rsidRDefault="005B43E5">
      <w:pPr>
        <w:pStyle w:val="3"/>
        <w:spacing w:before="0" w:after="0" w:line="240" w:lineRule="auto"/>
        <w:rPr>
          <w:rFonts w:ascii="黑体" w:eastAsia="黑体" w:hAnsi="黑体"/>
          <w:b w:val="0"/>
          <w:bCs w:val="0"/>
          <w:sz w:val="28"/>
        </w:rPr>
      </w:pPr>
      <w:bookmarkStart w:id="61" w:name="_Toc103853711"/>
      <w:bookmarkStart w:id="62" w:name="_Toc104199708"/>
      <w:r>
        <w:rPr>
          <w:rFonts w:ascii="黑体" w:eastAsia="黑体" w:hAnsi="黑体" w:hint="eastAsia"/>
          <w:b w:val="0"/>
          <w:bCs w:val="0"/>
          <w:sz w:val="28"/>
        </w:rPr>
        <w:t>2.3.1基于代理建模原理</w:t>
      </w:r>
      <w:bookmarkEnd w:id="61"/>
      <w:bookmarkEnd w:id="62"/>
    </w:p>
    <w:p w14:paraId="3FE4F242" w14:textId="77777777" w:rsidR="009149F9" w:rsidRDefault="005B43E5">
      <w:pPr>
        <w:spacing w:line="400" w:lineRule="exact"/>
        <w:ind w:firstLineChars="200" w:firstLine="480"/>
        <w:rPr>
          <w:sz w:val="24"/>
        </w:rPr>
      </w:pPr>
      <w:r>
        <w:rPr>
          <w:rFonts w:hint="eastAsia"/>
          <w:sz w:val="24"/>
        </w:rPr>
        <w:t>基于代理的建模，用于模拟具有交互自主元素的系统</w:t>
      </w:r>
      <w:r>
        <w:rPr>
          <w:rFonts w:hint="eastAsia"/>
          <w:sz w:val="24"/>
        </w:rPr>
        <w:t>[25]</w:t>
      </w:r>
      <w:r>
        <w:rPr>
          <w:rFonts w:hint="eastAsia"/>
          <w:sz w:val="24"/>
        </w:rPr>
        <w:t>。代理是被编程为执行预定</w:t>
      </w:r>
      <w:proofErr w:type="gramStart"/>
      <w:r>
        <w:rPr>
          <w:rFonts w:hint="eastAsia"/>
          <w:sz w:val="24"/>
        </w:rPr>
        <w:t>义操作</w:t>
      </w:r>
      <w:proofErr w:type="gramEnd"/>
      <w:r>
        <w:rPr>
          <w:rFonts w:hint="eastAsia"/>
          <w:sz w:val="24"/>
        </w:rPr>
        <w:t>的个体。代理根据自己的行为运作，协作或相互竞争。代理执行的操作被预先定义。它们的范围从基本决策（某行为的是或否）到随机行为（有概率进行某种活动）。代理在网络中进行交互。代理可以在网络中自由移动。利用这一特征，可以将代理行为可视化为物理系统，例如模拟人群疏散，交通，生物系统，病毒感染。基于代理的模型很简单。他们</w:t>
      </w:r>
      <w:r>
        <w:rPr>
          <w:rFonts w:hint="eastAsia"/>
          <w:sz w:val="24"/>
        </w:rPr>
        <w:lastRenderedPageBreak/>
        <w:t>不使用复杂的架构或困难的行为规则。尽管这些行为简单，但它们能够生成一个相对真实的仿真系统，这是建模系统中代理相互作用产生的结果。</w:t>
      </w:r>
    </w:p>
    <w:p w14:paraId="4D2E9E39" w14:textId="77777777" w:rsidR="009149F9" w:rsidRDefault="005B43E5">
      <w:pPr>
        <w:spacing w:line="400" w:lineRule="exact"/>
        <w:ind w:firstLineChars="200" w:firstLine="480"/>
        <w:rPr>
          <w:sz w:val="24"/>
        </w:rPr>
      </w:pPr>
      <w:r>
        <w:rPr>
          <w:rFonts w:hint="eastAsia"/>
          <w:sz w:val="24"/>
        </w:rPr>
        <w:t>基于代理的一般建模方案包括以下步骤。一、代理</w:t>
      </w:r>
      <w:r>
        <w:rPr>
          <w:rFonts w:hint="eastAsia"/>
          <w:sz w:val="24"/>
        </w:rPr>
        <w:object w:dxaOrig="1440" w:dyaOrig="402" w14:anchorId="5EFFFAC2">
          <v:shape id="_x0000_i1074" type="#_x0000_t75" style="width:1in;height:20.5pt" o:ole="">
            <v:imagedata r:id="rId100" o:title=""/>
          </v:shape>
          <o:OLEObject Type="Embed" ProgID="Equation.DSMT4" ShapeID="_x0000_i1074" DrawAspect="Content" ObjectID="_1714846471" r:id="rId101"/>
        </w:object>
      </w:r>
      <w:r>
        <w:rPr>
          <w:rFonts w:hint="eastAsia"/>
          <w:sz w:val="24"/>
        </w:rPr>
        <w:t xml:space="preserve"> </w:t>
      </w:r>
      <w:r>
        <w:rPr>
          <w:rFonts w:hint="eastAsia"/>
          <w:sz w:val="24"/>
        </w:rPr>
        <w:t>已初始化。在此阶段下，代理被定义为确定的位置或特定状态。然后，每个代理</w:t>
      </w:r>
      <w:r>
        <w:rPr>
          <w:rFonts w:hint="eastAsia"/>
          <w:sz w:val="24"/>
        </w:rPr>
        <w:object w:dxaOrig="234" w:dyaOrig="368" w14:anchorId="1D43E0B6">
          <v:shape id="_x0000_i1075" type="#_x0000_t75" style="width:12pt;height:18.5pt" o:ole="">
            <v:imagedata r:id="rId102" o:title=""/>
          </v:shape>
          <o:OLEObject Type="Embed" ProgID="Equation.DSMT4" ShapeID="_x0000_i1075" DrawAspect="Content" ObjectID="_1714846472" r:id="rId103"/>
        </w:object>
      </w:r>
      <w:r>
        <w:rPr>
          <w:rFonts w:hint="eastAsia"/>
          <w:sz w:val="24"/>
        </w:rPr>
        <w:t xml:space="preserve"> </w:t>
      </w:r>
      <w:r>
        <w:rPr>
          <w:rFonts w:hint="eastAsia"/>
          <w:sz w:val="24"/>
        </w:rPr>
        <w:t>是随机选择的或考虑特定顺序的。对于此代理，则应用一组规则来更改其位置、状态或与其他代理的关系。这些规则考虑了特定代理或相邻代理的相互影响。重复此过程，直到达到确定的停止标准。</w:t>
      </w:r>
    </w:p>
    <w:p w14:paraId="1078DF28" w14:textId="77777777" w:rsidR="009149F9" w:rsidRDefault="005B43E5">
      <w:pPr>
        <w:pStyle w:val="3"/>
        <w:spacing w:before="0" w:after="0" w:line="240" w:lineRule="auto"/>
        <w:rPr>
          <w:rFonts w:ascii="黑体" w:eastAsia="黑体" w:hAnsi="黑体"/>
          <w:b w:val="0"/>
          <w:bCs w:val="0"/>
          <w:sz w:val="28"/>
        </w:rPr>
      </w:pPr>
      <w:bookmarkStart w:id="63" w:name="_Toc103853712"/>
      <w:bookmarkStart w:id="64" w:name="_Toc104199709"/>
      <w:r>
        <w:rPr>
          <w:rFonts w:ascii="黑体" w:eastAsia="黑体" w:hAnsi="黑体" w:hint="eastAsia"/>
          <w:b w:val="0"/>
          <w:bCs w:val="0"/>
          <w:sz w:val="28"/>
        </w:rPr>
        <w:t>2.3.2基于代理建模分析</w:t>
      </w:r>
      <w:bookmarkEnd w:id="63"/>
      <w:bookmarkEnd w:id="64"/>
    </w:p>
    <w:p w14:paraId="0815AAF8" w14:textId="77777777" w:rsidR="009149F9" w:rsidRDefault="005B43E5">
      <w:pPr>
        <w:spacing w:line="400" w:lineRule="exact"/>
        <w:ind w:firstLineChars="200" w:firstLine="480"/>
        <w:rPr>
          <w:sz w:val="24"/>
        </w:rPr>
      </w:pPr>
      <w:r>
        <w:rPr>
          <w:rFonts w:hint="eastAsia"/>
          <w:sz w:val="24"/>
        </w:rPr>
        <w:t>基于代理建模是在假设的时间、空间中对系统进行仿真和模拟。此模型允许定义宏观层面的行为模式和微观层面的精确描述。由于模型概念化和参数化是自下而上进行的，因此这些模型非常适合评估微观行为产生的影响和宏观层次模式。</w:t>
      </w:r>
    </w:p>
    <w:p w14:paraId="424CB0BA" w14:textId="77777777" w:rsidR="009149F9" w:rsidRDefault="005B43E5">
      <w:pPr>
        <w:spacing w:line="400" w:lineRule="exact"/>
        <w:ind w:firstLineChars="200" w:firstLine="480"/>
        <w:rPr>
          <w:sz w:val="24"/>
        </w:rPr>
      </w:pPr>
      <w:r>
        <w:rPr>
          <w:rFonts w:hint="eastAsia"/>
          <w:sz w:val="24"/>
        </w:rPr>
        <w:t>基于代理的方法特别适用于以下情况：（</w:t>
      </w:r>
      <w:r>
        <w:rPr>
          <w:rFonts w:hint="eastAsia"/>
          <w:sz w:val="24"/>
        </w:rPr>
        <w:t>1</w:t>
      </w:r>
      <w:r>
        <w:rPr>
          <w:rFonts w:hint="eastAsia"/>
          <w:sz w:val="24"/>
        </w:rPr>
        <w:t>）当个体代理行为复杂，具有学习和自适应能力时；（</w:t>
      </w:r>
      <w:r>
        <w:rPr>
          <w:rFonts w:hint="eastAsia"/>
          <w:sz w:val="24"/>
        </w:rPr>
        <w:t>2</w:t>
      </w:r>
      <w:r>
        <w:rPr>
          <w:rFonts w:hint="eastAsia"/>
          <w:sz w:val="24"/>
        </w:rPr>
        <w:t>）当异构环境可以影响代理行为和交互，并且代理在空间或时间上不固定时；（</w:t>
      </w:r>
      <w:r>
        <w:rPr>
          <w:rFonts w:hint="eastAsia"/>
          <w:sz w:val="24"/>
        </w:rPr>
        <w:t>3</w:t>
      </w:r>
      <w:r>
        <w:rPr>
          <w:rFonts w:hint="eastAsia"/>
          <w:sz w:val="24"/>
        </w:rPr>
        <w:t>）当代理间交互复杂并且是非线性的影响代理行为时。总而言之，当代理行为是代理属性、特征、环境以及代理间交互随时间推移的共同结果时，基于代理的方法非常理想。</w:t>
      </w:r>
    </w:p>
    <w:p w14:paraId="1324B819" w14:textId="77777777" w:rsidR="009149F9" w:rsidRDefault="005B43E5">
      <w:pPr>
        <w:spacing w:line="400" w:lineRule="exact"/>
        <w:ind w:firstLineChars="200" w:firstLine="480"/>
        <w:rPr>
          <w:sz w:val="24"/>
        </w:rPr>
      </w:pPr>
      <w:r>
        <w:rPr>
          <w:rFonts w:hint="eastAsia"/>
          <w:sz w:val="24"/>
        </w:rPr>
        <w:t>基于代理建模特别适合对社会过程的研究，因为它在个人层次中保持了个体主体的中心地位及其属性、特征和行为。这与其他方法形成对比，例如回归模型或微分方程，后者侧重于汇总数据。因此，基于代理的方法在整个社会科学中变得越来越普遍。基于代理建模的优点在于：对真实世界简单而清晰的描述和解释，甚至进行预测；能够看到微观尺度的行为如何影响整个系统；可以不断重复，对不同情境下的行为做实验，从而在现实世界得到验证；便于我们去理解其他系统和结果；不足在于：高计算、存储成本；参数过多，且过于自由，缺少合适的规则来保证模型朝着自己的需求发展；需要个体层面对行为有足够的知识和了解。</w:t>
      </w:r>
    </w:p>
    <w:p w14:paraId="02B75979" w14:textId="77777777" w:rsidR="009149F9" w:rsidRDefault="005B43E5">
      <w:pPr>
        <w:spacing w:line="400" w:lineRule="exact"/>
        <w:ind w:firstLineChars="200" w:firstLine="480"/>
        <w:rPr>
          <w:sz w:val="24"/>
        </w:rPr>
      </w:pPr>
      <w:r>
        <w:rPr>
          <w:rFonts w:hint="eastAsia"/>
          <w:sz w:val="24"/>
        </w:rPr>
        <w:t>基于代理的建模在社会流行病学研究中的应用，基于代理建模关注个人特征和个人与个人在时间、空间上的相互作用。它们还允许研究人员在各种条件下运行多个模拟，从而分析特定条件对结果的影响。因此，这种方法有可能以四种重要方式推动社会流行病学向前发展。首先，基于代理建模超越了简化方法的局限性，因为基于代理建模考虑暴露者之间的相互关联性。其次，基于代理建模可能在帮助我们理解社会流行病学中的因果推论方面发挥有益的作用。第三，这种方法使调查人员能够建立符合我们对当前病毒传播理解的基础模型。第四，基于代理的方法可以为预测政策干预的结果提供更有力的手段。在流行病学中，基于主体的模型已经取代了传统的流行病学模型——区室模型。在预测的准确性方面，基于代理建模的方法已被证明优于区室模型。最近，基于代理建模已被用于进行公共卫生干预措施决策。基于代理建模在精确校准的情况下，可以用来为相关疫情防控措施的决策提供建议。</w:t>
      </w:r>
    </w:p>
    <w:p w14:paraId="4EF027E2" w14:textId="77777777" w:rsidR="009149F9" w:rsidRDefault="005B43E5">
      <w:pPr>
        <w:pStyle w:val="2"/>
        <w:spacing w:before="0" w:beforeAutospacing="0" w:after="0" w:afterAutospacing="0"/>
        <w:rPr>
          <w:rFonts w:ascii="黑体" w:eastAsia="黑体" w:hAnsi="黑体"/>
          <w:b w:val="0"/>
          <w:bCs w:val="0"/>
          <w:sz w:val="30"/>
        </w:rPr>
      </w:pPr>
      <w:bookmarkStart w:id="65" w:name="_Toc103853713"/>
      <w:bookmarkStart w:id="66" w:name="_Toc104199710"/>
      <w:r>
        <w:rPr>
          <w:rFonts w:ascii="黑体" w:eastAsia="黑体" w:hAnsi="黑体" w:hint="eastAsia"/>
          <w:b w:val="0"/>
          <w:bCs w:val="0"/>
          <w:sz w:val="30"/>
        </w:rPr>
        <w:t>2.4本章小结</w:t>
      </w:r>
      <w:bookmarkEnd w:id="65"/>
      <w:bookmarkEnd w:id="66"/>
    </w:p>
    <w:p w14:paraId="6E36FA65" w14:textId="77777777" w:rsidR="009149F9" w:rsidRDefault="005B43E5">
      <w:pPr>
        <w:spacing w:line="400" w:lineRule="exact"/>
        <w:ind w:firstLineChars="200" w:firstLine="480"/>
        <w:rPr>
          <w:sz w:val="24"/>
        </w:rPr>
      </w:pPr>
      <w:r>
        <w:rPr>
          <w:rFonts w:hint="eastAsia"/>
          <w:sz w:val="24"/>
        </w:rPr>
        <w:lastRenderedPageBreak/>
        <w:t>本章介绍了经典的</w:t>
      </w:r>
      <w:r>
        <w:rPr>
          <w:rFonts w:hint="eastAsia"/>
          <w:sz w:val="24"/>
        </w:rPr>
        <w:t>SIR</w:t>
      </w:r>
      <w:r>
        <w:rPr>
          <w:rFonts w:hint="eastAsia"/>
          <w:sz w:val="24"/>
        </w:rPr>
        <w:t>模型、</w:t>
      </w:r>
      <w:r>
        <w:rPr>
          <w:rFonts w:hint="eastAsia"/>
          <w:sz w:val="24"/>
        </w:rPr>
        <w:t>SEIR</w:t>
      </w:r>
      <w:r>
        <w:rPr>
          <w:rFonts w:hint="eastAsia"/>
          <w:sz w:val="24"/>
        </w:rPr>
        <w:t>模型与基于代理建模的理论</w:t>
      </w:r>
      <w:r>
        <w:rPr>
          <w:rFonts w:hint="eastAsia"/>
          <w:sz w:val="24"/>
        </w:rPr>
        <w:t>.SIR</w:t>
      </w:r>
      <w:r>
        <w:rPr>
          <w:rFonts w:hint="eastAsia"/>
          <w:sz w:val="24"/>
        </w:rPr>
        <w:t>模型是基于流行病动力学的模型，将人群分为易感人群、感染人群、恢复人群三类，对这三种人群之间互相转化关系建立微分方程，</w:t>
      </w:r>
      <w:r>
        <w:rPr>
          <w:rFonts w:hint="eastAsia"/>
          <w:sz w:val="24"/>
        </w:rPr>
        <w:t>SEIR</w:t>
      </w:r>
      <w:r>
        <w:rPr>
          <w:rFonts w:hint="eastAsia"/>
          <w:sz w:val="24"/>
        </w:rPr>
        <w:t>模型则在此基础上加入了处于潜伏期的暴露人群。基于代理建模，其中代理是被编程为执行预定</w:t>
      </w:r>
      <w:proofErr w:type="gramStart"/>
      <w:r>
        <w:rPr>
          <w:rFonts w:hint="eastAsia"/>
          <w:sz w:val="24"/>
        </w:rPr>
        <w:t>义操作</w:t>
      </w:r>
      <w:proofErr w:type="gramEnd"/>
      <w:r>
        <w:rPr>
          <w:rFonts w:hint="eastAsia"/>
          <w:sz w:val="24"/>
        </w:rPr>
        <w:t>的个体，代理在预先设定的时间和空间内相互交互，能够生成一个相对真实的仿真系统，社会流行病学研究中也起了重要作用。</w:t>
      </w:r>
    </w:p>
    <w:p w14:paraId="4E30D7BF" w14:textId="77777777" w:rsidR="009149F9" w:rsidRDefault="009149F9">
      <w:pPr>
        <w:ind w:firstLineChars="200" w:firstLine="420"/>
        <w:sectPr w:rsidR="009149F9">
          <w:pgSz w:w="11907" w:h="16840"/>
          <w:pgMar w:top="1418" w:right="1134" w:bottom="1134" w:left="1418" w:header="851" w:footer="992" w:gutter="0"/>
          <w:pgNumType w:start="1"/>
          <w:cols w:space="425"/>
          <w:docGrid w:type="lines" w:linePitch="312"/>
        </w:sectPr>
      </w:pPr>
    </w:p>
    <w:p w14:paraId="42D19952" w14:textId="77777777" w:rsidR="009149F9" w:rsidRDefault="005B43E5">
      <w:pPr>
        <w:pStyle w:val="1"/>
        <w:rPr>
          <w:rFonts w:ascii="黑体" w:hAnsi="黑体"/>
        </w:rPr>
      </w:pPr>
      <w:bookmarkStart w:id="67" w:name="_Toc103853714"/>
      <w:bookmarkStart w:id="68" w:name="_Toc104199711"/>
      <w:r>
        <w:rPr>
          <w:rFonts w:ascii="黑体" w:hAnsi="黑体" w:hint="eastAsia"/>
        </w:rPr>
        <w:lastRenderedPageBreak/>
        <w:t>3模型建立</w:t>
      </w:r>
      <w:bookmarkEnd w:id="67"/>
      <w:bookmarkEnd w:id="68"/>
    </w:p>
    <w:p w14:paraId="7DF3BDF2" w14:textId="77777777" w:rsidR="009149F9" w:rsidRDefault="005B43E5">
      <w:pPr>
        <w:pStyle w:val="2"/>
        <w:spacing w:before="0" w:beforeAutospacing="0" w:after="0" w:afterAutospacing="0"/>
        <w:rPr>
          <w:rFonts w:ascii="黑体" w:eastAsia="黑体" w:hAnsi="黑体"/>
          <w:b w:val="0"/>
          <w:bCs w:val="0"/>
          <w:sz w:val="30"/>
        </w:rPr>
      </w:pPr>
      <w:bookmarkStart w:id="69" w:name="_Toc103853715"/>
      <w:bookmarkStart w:id="70" w:name="_Toc104199712"/>
      <w:r>
        <w:rPr>
          <w:rFonts w:ascii="黑体" w:eastAsia="黑体" w:hAnsi="黑体" w:hint="eastAsia"/>
          <w:b w:val="0"/>
          <w:bCs w:val="0"/>
          <w:sz w:val="30"/>
        </w:rPr>
        <w:t>3.1学校网络建模</w:t>
      </w:r>
      <w:bookmarkEnd w:id="69"/>
      <w:bookmarkEnd w:id="70"/>
    </w:p>
    <w:p w14:paraId="0ACAE0FB" w14:textId="77777777" w:rsidR="009149F9" w:rsidRDefault="005B43E5">
      <w:pPr>
        <w:spacing w:line="400" w:lineRule="exact"/>
        <w:ind w:firstLineChars="200" w:firstLine="480"/>
        <w:rPr>
          <w:sz w:val="24"/>
        </w:rPr>
      </w:pPr>
      <w:r>
        <w:rPr>
          <w:rFonts w:hint="eastAsia"/>
          <w:sz w:val="24"/>
        </w:rPr>
        <w:t>学校网络是由宿舍楼、教学楼、食堂、体育馆、社交空间、教师办公室和校外节点组成的连通图。学校网络示例如图</w:t>
      </w:r>
      <w:r>
        <w:rPr>
          <w:rFonts w:hint="eastAsia"/>
          <w:sz w:val="24"/>
        </w:rPr>
        <w:t>3-1</w:t>
      </w:r>
      <w:r>
        <w:rPr>
          <w:rFonts w:hint="eastAsia"/>
          <w:sz w:val="24"/>
        </w:rPr>
        <w:t>，建筑节点的中心代表建筑物中的共享空间，例如公共走廊、食堂大堂等。叶子节点代表建筑物的房间。每个建筑节点的中心都连接到中转顶点，该中转顶点代表不同建筑物之间的连接空间。</w:t>
      </w:r>
    </w:p>
    <w:p w14:paraId="2425BE99" w14:textId="77777777" w:rsidR="009149F9" w:rsidRDefault="005B43E5">
      <w:pPr>
        <w:ind w:firstLineChars="200" w:firstLine="480"/>
        <w:rPr>
          <w:sz w:val="24"/>
        </w:rPr>
      </w:pPr>
      <w:r>
        <w:rPr>
          <w:rFonts w:hint="eastAsia"/>
          <w:noProof/>
          <w:sz w:val="24"/>
        </w:rPr>
        <w:drawing>
          <wp:inline distT="0" distB="0" distL="0" distR="0" wp14:anchorId="50105FBD" wp14:editId="1F35A34A">
            <wp:extent cx="4876800" cy="3657600"/>
            <wp:effectExtent l="0" t="0" r="0" b="0"/>
            <wp:docPr id="9" name="图片 9" descr="图表, 气泡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气泡图&#10;&#10;描述已自动生成"/>
                    <pic:cNvPicPr>
                      <a:picLocks noChangeAspect="1"/>
                    </pic:cNvPicPr>
                  </pic:nvPicPr>
                  <pic:blipFill>
                    <a:blip r:embed="rId104">
                      <a:extLst>
                        <a:ext uri="{28A0092B-C50C-407E-A947-70E740481C1C}">
                          <a14:useLocalDpi xmlns:a14="http://schemas.microsoft.com/office/drawing/2010/main" val="0"/>
                        </a:ext>
                      </a:extLst>
                    </a:blip>
                    <a:stretch>
                      <a:fillRect/>
                    </a:stretch>
                  </pic:blipFill>
                  <pic:spPr>
                    <a:xfrm>
                      <a:off x="0" y="0"/>
                      <a:ext cx="4877223" cy="3657917"/>
                    </a:xfrm>
                    <a:prstGeom prst="rect">
                      <a:avLst/>
                    </a:prstGeom>
                  </pic:spPr>
                </pic:pic>
              </a:graphicData>
            </a:graphic>
          </wp:inline>
        </w:drawing>
      </w:r>
    </w:p>
    <w:p w14:paraId="570DBD03" w14:textId="77777777" w:rsidR="009149F9" w:rsidRDefault="005B43E5">
      <w:pPr>
        <w:ind w:firstLineChars="200" w:firstLine="420"/>
        <w:jc w:val="center"/>
      </w:pPr>
      <w:r>
        <w:rPr>
          <w:rFonts w:hint="eastAsia"/>
        </w:rPr>
        <w:t>图</w:t>
      </w:r>
      <w:r>
        <w:rPr>
          <w:rFonts w:hint="eastAsia"/>
        </w:rPr>
        <w:t xml:space="preserve"> </w:t>
      </w:r>
      <w:r>
        <w:t xml:space="preserve">3-1 </w:t>
      </w:r>
      <w:r>
        <w:rPr>
          <w:rFonts w:hint="eastAsia"/>
        </w:rPr>
        <w:t>校园网络</w:t>
      </w:r>
    </w:p>
    <w:p w14:paraId="4518F63B" w14:textId="77777777" w:rsidR="009149F9" w:rsidRDefault="005B43E5">
      <w:pPr>
        <w:spacing w:line="400" w:lineRule="exact"/>
        <w:ind w:firstLineChars="200" w:firstLine="480"/>
        <w:rPr>
          <w:sz w:val="24"/>
        </w:rPr>
      </w:pPr>
      <w:r>
        <w:rPr>
          <w:rFonts w:hint="eastAsia"/>
          <w:sz w:val="24"/>
        </w:rPr>
        <w:t>宿舍楼根据单人间和双人间宿舍的数量，分为小型宿舍、中型宿舍或大型宿舍。教室根据教室内座位的数目分为小型教室、中型教室、大型教室。教学楼根据楼内小中大三种类型教室的数量，分为小型教学楼、中型教学楼或大型教学楼。具体容量如表</w:t>
      </w:r>
      <w:r>
        <w:rPr>
          <w:rFonts w:hint="eastAsia"/>
          <w:sz w:val="24"/>
        </w:rPr>
        <w:t>3-1</w:t>
      </w:r>
      <w:r>
        <w:rPr>
          <w:rFonts w:hint="eastAsia"/>
          <w:sz w:val="24"/>
        </w:rPr>
        <w:t>。食堂、体育馆、图书馆、教职工办公室是由若干叶子节点代表的房间和中心节点代表的共享空间组成。社交空间代表了发生在校园不同地点的社交聚会，如社团会议、线下工作小组讨论、聚会、集体活动等，其核心没有意义，只是为了网络结构的一致性而包含在内。中转节点与所有建筑中心节点相连，是连通其他建筑的中转站，代理在不同种建筑之间进行移动需要经过中转节点。校外代表校园外所有空间的单个顶点，借此节点模拟学校与校园外的联系。</w:t>
      </w:r>
    </w:p>
    <w:p w14:paraId="69AAFC9D" w14:textId="77777777" w:rsidR="009149F9" w:rsidRDefault="005B43E5">
      <w:pPr>
        <w:ind w:firstLineChars="200" w:firstLine="420"/>
        <w:jc w:val="center"/>
        <w:rPr>
          <w:sz w:val="24"/>
        </w:rPr>
      </w:pPr>
      <w:r>
        <w:rPr>
          <w:rFonts w:hint="eastAsia"/>
          <w:szCs w:val="21"/>
        </w:rPr>
        <w:t>表</w:t>
      </w:r>
      <w:r>
        <w:rPr>
          <w:rFonts w:hint="eastAsia"/>
          <w:szCs w:val="21"/>
        </w:rPr>
        <w:t>3</w:t>
      </w:r>
      <w:r>
        <w:rPr>
          <w:szCs w:val="21"/>
        </w:rPr>
        <w:t xml:space="preserve">-1  </w:t>
      </w:r>
      <w:r>
        <w:rPr>
          <w:rFonts w:hint="eastAsia"/>
          <w:szCs w:val="21"/>
        </w:rPr>
        <w:t>宿舍、教室、教学楼容量表</w:t>
      </w:r>
    </w:p>
    <w:tbl>
      <w:tblPr>
        <w:tblStyle w:val="ab"/>
        <w:tblW w:w="5000" w:type="pct"/>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1070"/>
        <w:gridCol w:w="1070"/>
        <w:gridCol w:w="805"/>
        <w:gridCol w:w="1336"/>
        <w:gridCol w:w="1336"/>
        <w:gridCol w:w="1336"/>
        <w:gridCol w:w="801"/>
      </w:tblGrid>
      <w:tr w:rsidR="009149F9" w14:paraId="2971575A" w14:textId="77777777">
        <w:tc>
          <w:tcPr>
            <w:tcW w:w="856" w:type="pct"/>
            <w:tcBorders>
              <w:top w:val="single" w:sz="8" w:space="0" w:color="auto"/>
              <w:bottom w:val="single" w:sz="8" w:space="0" w:color="auto"/>
            </w:tcBorders>
            <w:vAlign w:val="center"/>
          </w:tcPr>
          <w:p w14:paraId="5FAA024D" w14:textId="77777777" w:rsidR="009149F9" w:rsidRDefault="009149F9">
            <w:pPr>
              <w:jc w:val="center"/>
            </w:pPr>
          </w:p>
        </w:tc>
        <w:tc>
          <w:tcPr>
            <w:tcW w:w="572" w:type="pct"/>
            <w:tcBorders>
              <w:top w:val="single" w:sz="8" w:space="0" w:color="auto"/>
              <w:bottom w:val="single" w:sz="8" w:space="0" w:color="auto"/>
            </w:tcBorders>
            <w:vAlign w:val="center"/>
          </w:tcPr>
          <w:p w14:paraId="18273A10" w14:textId="77777777" w:rsidR="009149F9" w:rsidRDefault="005B43E5">
            <w:pPr>
              <w:jc w:val="center"/>
            </w:pPr>
            <w:r>
              <w:rPr>
                <w:rFonts w:hint="eastAsia"/>
              </w:rPr>
              <w:t>单人间</w:t>
            </w:r>
          </w:p>
        </w:tc>
        <w:tc>
          <w:tcPr>
            <w:tcW w:w="572" w:type="pct"/>
            <w:tcBorders>
              <w:top w:val="single" w:sz="8" w:space="0" w:color="auto"/>
              <w:bottom w:val="single" w:sz="8" w:space="0" w:color="auto"/>
            </w:tcBorders>
            <w:vAlign w:val="center"/>
          </w:tcPr>
          <w:p w14:paraId="33EB357B" w14:textId="77777777" w:rsidR="009149F9" w:rsidRDefault="005B43E5">
            <w:pPr>
              <w:jc w:val="center"/>
            </w:pPr>
            <w:r>
              <w:rPr>
                <w:rFonts w:hint="eastAsia"/>
              </w:rPr>
              <w:t>双人间</w:t>
            </w:r>
          </w:p>
        </w:tc>
        <w:tc>
          <w:tcPr>
            <w:tcW w:w="430" w:type="pct"/>
            <w:tcBorders>
              <w:top w:val="single" w:sz="8" w:space="0" w:color="auto"/>
              <w:bottom w:val="single" w:sz="8" w:space="0" w:color="auto"/>
            </w:tcBorders>
            <w:vAlign w:val="center"/>
          </w:tcPr>
          <w:p w14:paraId="616F75F7" w14:textId="77777777" w:rsidR="009149F9" w:rsidRDefault="005B43E5">
            <w:pPr>
              <w:jc w:val="center"/>
            </w:pPr>
            <w:r>
              <w:rPr>
                <w:rFonts w:hint="eastAsia"/>
              </w:rPr>
              <w:t>座位</w:t>
            </w:r>
          </w:p>
        </w:tc>
        <w:tc>
          <w:tcPr>
            <w:tcW w:w="714" w:type="pct"/>
            <w:tcBorders>
              <w:top w:val="single" w:sz="8" w:space="0" w:color="auto"/>
              <w:bottom w:val="single" w:sz="8" w:space="0" w:color="auto"/>
            </w:tcBorders>
            <w:vAlign w:val="center"/>
          </w:tcPr>
          <w:p w14:paraId="0C0D6D1C" w14:textId="77777777" w:rsidR="009149F9" w:rsidRDefault="005B43E5">
            <w:pPr>
              <w:jc w:val="center"/>
            </w:pPr>
            <w:r>
              <w:rPr>
                <w:rFonts w:hint="eastAsia"/>
              </w:rPr>
              <w:t>小型教室</w:t>
            </w:r>
          </w:p>
        </w:tc>
        <w:tc>
          <w:tcPr>
            <w:tcW w:w="714" w:type="pct"/>
            <w:tcBorders>
              <w:top w:val="single" w:sz="8" w:space="0" w:color="auto"/>
              <w:bottom w:val="single" w:sz="8" w:space="0" w:color="auto"/>
            </w:tcBorders>
            <w:vAlign w:val="center"/>
          </w:tcPr>
          <w:p w14:paraId="7A1F7F9E" w14:textId="77777777" w:rsidR="009149F9" w:rsidRDefault="005B43E5">
            <w:pPr>
              <w:jc w:val="center"/>
            </w:pPr>
            <w:r>
              <w:rPr>
                <w:rFonts w:hint="eastAsia"/>
              </w:rPr>
              <w:t>中型教室</w:t>
            </w:r>
          </w:p>
        </w:tc>
        <w:tc>
          <w:tcPr>
            <w:tcW w:w="714" w:type="pct"/>
            <w:tcBorders>
              <w:top w:val="single" w:sz="8" w:space="0" w:color="auto"/>
              <w:bottom w:val="single" w:sz="8" w:space="0" w:color="auto"/>
            </w:tcBorders>
            <w:vAlign w:val="center"/>
          </w:tcPr>
          <w:p w14:paraId="256FD64C" w14:textId="77777777" w:rsidR="009149F9" w:rsidRDefault="005B43E5">
            <w:pPr>
              <w:jc w:val="center"/>
            </w:pPr>
            <w:r>
              <w:rPr>
                <w:rFonts w:hint="eastAsia"/>
              </w:rPr>
              <w:t>大型教室</w:t>
            </w:r>
          </w:p>
        </w:tc>
        <w:tc>
          <w:tcPr>
            <w:tcW w:w="430" w:type="pct"/>
            <w:tcBorders>
              <w:top w:val="single" w:sz="8" w:space="0" w:color="auto"/>
              <w:bottom w:val="single" w:sz="8" w:space="0" w:color="auto"/>
            </w:tcBorders>
            <w:vAlign w:val="center"/>
          </w:tcPr>
          <w:p w14:paraId="4E7CEBDD" w14:textId="77777777" w:rsidR="009149F9" w:rsidRDefault="005B43E5">
            <w:pPr>
              <w:jc w:val="center"/>
            </w:pPr>
            <w:r>
              <w:rPr>
                <w:rFonts w:hint="eastAsia"/>
              </w:rPr>
              <w:t>容量</w:t>
            </w:r>
          </w:p>
        </w:tc>
      </w:tr>
      <w:tr w:rsidR="009149F9" w14:paraId="208A87A3" w14:textId="77777777">
        <w:tc>
          <w:tcPr>
            <w:tcW w:w="856" w:type="pct"/>
            <w:tcBorders>
              <w:top w:val="single" w:sz="8" w:space="0" w:color="auto"/>
            </w:tcBorders>
            <w:vAlign w:val="center"/>
          </w:tcPr>
          <w:p w14:paraId="7C30D7E8" w14:textId="77777777" w:rsidR="009149F9" w:rsidRDefault="005B43E5">
            <w:pPr>
              <w:jc w:val="center"/>
            </w:pPr>
            <w:r>
              <w:rPr>
                <w:rFonts w:hint="eastAsia"/>
              </w:rPr>
              <w:t>小型宿舍</w:t>
            </w:r>
          </w:p>
        </w:tc>
        <w:tc>
          <w:tcPr>
            <w:tcW w:w="572" w:type="pct"/>
            <w:tcBorders>
              <w:top w:val="single" w:sz="8" w:space="0" w:color="auto"/>
            </w:tcBorders>
            <w:vAlign w:val="center"/>
          </w:tcPr>
          <w:p w14:paraId="78D7D2AB" w14:textId="77777777" w:rsidR="009149F9" w:rsidRDefault="005B43E5">
            <w:pPr>
              <w:jc w:val="center"/>
            </w:pPr>
            <w:r>
              <w:rPr>
                <w:rFonts w:hint="eastAsia"/>
              </w:rPr>
              <w:t>5</w:t>
            </w:r>
          </w:p>
        </w:tc>
        <w:tc>
          <w:tcPr>
            <w:tcW w:w="572" w:type="pct"/>
            <w:tcBorders>
              <w:top w:val="single" w:sz="8" w:space="0" w:color="auto"/>
            </w:tcBorders>
            <w:vAlign w:val="center"/>
          </w:tcPr>
          <w:p w14:paraId="0AB9DFD6" w14:textId="77777777" w:rsidR="009149F9" w:rsidRDefault="005B43E5">
            <w:pPr>
              <w:jc w:val="center"/>
            </w:pPr>
            <w:r>
              <w:rPr>
                <w:rFonts w:hint="eastAsia"/>
              </w:rPr>
              <w:t>5</w:t>
            </w:r>
          </w:p>
        </w:tc>
        <w:tc>
          <w:tcPr>
            <w:tcW w:w="430" w:type="pct"/>
            <w:tcBorders>
              <w:top w:val="single" w:sz="8" w:space="0" w:color="auto"/>
            </w:tcBorders>
            <w:vAlign w:val="center"/>
          </w:tcPr>
          <w:p w14:paraId="17CCD602" w14:textId="77777777" w:rsidR="009149F9" w:rsidRDefault="009149F9">
            <w:pPr>
              <w:jc w:val="center"/>
            </w:pPr>
          </w:p>
        </w:tc>
        <w:tc>
          <w:tcPr>
            <w:tcW w:w="714" w:type="pct"/>
            <w:tcBorders>
              <w:top w:val="single" w:sz="8" w:space="0" w:color="auto"/>
            </w:tcBorders>
            <w:vAlign w:val="center"/>
          </w:tcPr>
          <w:p w14:paraId="283AC639" w14:textId="77777777" w:rsidR="009149F9" w:rsidRDefault="009149F9">
            <w:pPr>
              <w:jc w:val="center"/>
            </w:pPr>
          </w:p>
        </w:tc>
        <w:tc>
          <w:tcPr>
            <w:tcW w:w="714" w:type="pct"/>
            <w:tcBorders>
              <w:top w:val="single" w:sz="8" w:space="0" w:color="auto"/>
            </w:tcBorders>
            <w:vAlign w:val="center"/>
          </w:tcPr>
          <w:p w14:paraId="71D334B9" w14:textId="77777777" w:rsidR="009149F9" w:rsidRDefault="009149F9">
            <w:pPr>
              <w:jc w:val="center"/>
            </w:pPr>
          </w:p>
        </w:tc>
        <w:tc>
          <w:tcPr>
            <w:tcW w:w="714" w:type="pct"/>
            <w:tcBorders>
              <w:top w:val="single" w:sz="8" w:space="0" w:color="auto"/>
            </w:tcBorders>
            <w:vAlign w:val="center"/>
          </w:tcPr>
          <w:p w14:paraId="4E9A8A01" w14:textId="77777777" w:rsidR="009149F9" w:rsidRDefault="009149F9">
            <w:pPr>
              <w:jc w:val="center"/>
            </w:pPr>
          </w:p>
        </w:tc>
        <w:tc>
          <w:tcPr>
            <w:tcW w:w="430" w:type="pct"/>
            <w:tcBorders>
              <w:top w:val="single" w:sz="8" w:space="0" w:color="auto"/>
            </w:tcBorders>
            <w:vAlign w:val="center"/>
          </w:tcPr>
          <w:p w14:paraId="19AD1850" w14:textId="77777777" w:rsidR="009149F9" w:rsidRDefault="005B43E5">
            <w:pPr>
              <w:jc w:val="center"/>
            </w:pPr>
            <w:r>
              <w:rPr>
                <w:rFonts w:hint="eastAsia"/>
              </w:rPr>
              <w:t>1</w:t>
            </w:r>
            <w:r>
              <w:t>5</w:t>
            </w:r>
          </w:p>
        </w:tc>
      </w:tr>
      <w:tr w:rsidR="009149F9" w14:paraId="0083C95C" w14:textId="77777777">
        <w:tc>
          <w:tcPr>
            <w:tcW w:w="856" w:type="pct"/>
            <w:vAlign w:val="center"/>
          </w:tcPr>
          <w:p w14:paraId="7D823222" w14:textId="77777777" w:rsidR="009149F9" w:rsidRDefault="005B43E5">
            <w:pPr>
              <w:jc w:val="center"/>
            </w:pPr>
            <w:r>
              <w:rPr>
                <w:rFonts w:hint="eastAsia"/>
              </w:rPr>
              <w:t>中型宿舍</w:t>
            </w:r>
          </w:p>
        </w:tc>
        <w:tc>
          <w:tcPr>
            <w:tcW w:w="572" w:type="pct"/>
            <w:vAlign w:val="center"/>
          </w:tcPr>
          <w:p w14:paraId="06CA2BDB" w14:textId="77777777" w:rsidR="009149F9" w:rsidRDefault="005B43E5">
            <w:pPr>
              <w:jc w:val="center"/>
            </w:pPr>
            <w:r>
              <w:rPr>
                <w:rFonts w:hint="eastAsia"/>
              </w:rPr>
              <w:t>1</w:t>
            </w:r>
            <w:r>
              <w:t>5</w:t>
            </w:r>
          </w:p>
        </w:tc>
        <w:tc>
          <w:tcPr>
            <w:tcW w:w="572" w:type="pct"/>
            <w:vAlign w:val="center"/>
          </w:tcPr>
          <w:p w14:paraId="15011A72" w14:textId="77777777" w:rsidR="009149F9" w:rsidRDefault="005B43E5">
            <w:pPr>
              <w:jc w:val="center"/>
            </w:pPr>
            <w:r>
              <w:rPr>
                <w:rFonts w:hint="eastAsia"/>
              </w:rPr>
              <w:t>1</w:t>
            </w:r>
            <w:r>
              <w:t>5</w:t>
            </w:r>
          </w:p>
        </w:tc>
        <w:tc>
          <w:tcPr>
            <w:tcW w:w="430" w:type="pct"/>
            <w:vAlign w:val="center"/>
          </w:tcPr>
          <w:p w14:paraId="66604F7E" w14:textId="77777777" w:rsidR="009149F9" w:rsidRDefault="009149F9">
            <w:pPr>
              <w:jc w:val="center"/>
            </w:pPr>
          </w:p>
        </w:tc>
        <w:tc>
          <w:tcPr>
            <w:tcW w:w="714" w:type="pct"/>
            <w:vAlign w:val="center"/>
          </w:tcPr>
          <w:p w14:paraId="17D68AF0" w14:textId="77777777" w:rsidR="009149F9" w:rsidRDefault="009149F9">
            <w:pPr>
              <w:jc w:val="center"/>
            </w:pPr>
          </w:p>
        </w:tc>
        <w:tc>
          <w:tcPr>
            <w:tcW w:w="714" w:type="pct"/>
            <w:vAlign w:val="center"/>
          </w:tcPr>
          <w:p w14:paraId="1C9CDDD3" w14:textId="77777777" w:rsidR="009149F9" w:rsidRDefault="009149F9">
            <w:pPr>
              <w:jc w:val="center"/>
            </w:pPr>
          </w:p>
        </w:tc>
        <w:tc>
          <w:tcPr>
            <w:tcW w:w="714" w:type="pct"/>
            <w:vAlign w:val="center"/>
          </w:tcPr>
          <w:p w14:paraId="48F6A9D0" w14:textId="77777777" w:rsidR="009149F9" w:rsidRDefault="009149F9">
            <w:pPr>
              <w:jc w:val="center"/>
            </w:pPr>
          </w:p>
        </w:tc>
        <w:tc>
          <w:tcPr>
            <w:tcW w:w="430" w:type="pct"/>
            <w:vAlign w:val="center"/>
          </w:tcPr>
          <w:p w14:paraId="39DD7950" w14:textId="77777777" w:rsidR="009149F9" w:rsidRDefault="005B43E5">
            <w:pPr>
              <w:jc w:val="center"/>
            </w:pPr>
            <w:r>
              <w:rPr>
                <w:rFonts w:hint="eastAsia"/>
              </w:rPr>
              <w:t>4</w:t>
            </w:r>
            <w:r>
              <w:t>5</w:t>
            </w:r>
          </w:p>
        </w:tc>
      </w:tr>
      <w:tr w:rsidR="009149F9" w14:paraId="1AEF9BD0" w14:textId="77777777">
        <w:tc>
          <w:tcPr>
            <w:tcW w:w="856" w:type="pct"/>
            <w:vAlign w:val="center"/>
          </w:tcPr>
          <w:p w14:paraId="5AD072FC" w14:textId="77777777" w:rsidR="009149F9" w:rsidRDefault="005B43E5">
            <w:pPr>
              <w:jc w:val="center"/>
            </w:pPr>
            <w:r>
              <w:rPr>
                <w:rFonts w:hint="eastAsia"/>
              </w:rPr>
              <w:lastRenderedPageBreak/>
              <w:t>大型宿舍</w:t>
            </w:r>
          </w:p>
        </w:tc>
        <w:tc>
          <w:tcPr>
            <w:tcW w:w="572" w:type="pct"/>
            <w:vAlign w:val="center"/>
          </w:tcPr>
          <w:p w14:paraId="09D81FF8" w14:textId="77777777" w:rsidR="009149F9" w:rsidRDefault="005B43E5">
            <w:pPr>
              <w:jc w:val="center"/>
            </w:pPr>
            <w:r>
              <w:rPr>
                <w:rFonts w:hint="eastAsia"/>
              </w:rPr>
              <w:t>2</w:t>
            </w:r>
            <w:r>
              <w:t>5</w:t>
            </w:r>
          </w:p>
        </w:tc>
        <w:tc>
          <w:tcPr>
            <w:tcW w:w="572" w:type="pct"/>
            <w:vAlign w:val="center"/>
          </w:tcPr>
          <w:p w14:paraId="434F13AF" w14:textId="77777777" w:rsidR="009149F9" w:rsidRDefault="005B43E5">
            <w:pPr>
              <w:jc w:val="center"/>
            </w:pPr>
            <w:r>
              <w:rPr>
                <w:rFonts w:hint="eastAsia"/>
              </w:rPr>
              <w:t>2</w:t>
            </w:r>
            <w:r>
              <w:t>5</w:t>
            </w:r>
          </w:p>
        </w:tc>
        <w:tc>
          <w:tcPr>
            <w:tcW w:w="430" w:type="pct"/>
            <w:vAlign w:val="center"/>
          </w:tcPr>
          <w:p w14:paraId="4BB2E8F4" w14:textId="77777777" w:rsidR="009149F9" w:rsidRDefault="009149F9">
            <w:pPr>
              <w:jc w:val="center"/>
            </w:pPr>
          </w:p>
        </w:tc>
        <w:tc>
          <w:tcPr>
            <w:tcW w:w="714" w:type="pct"/>
            <w:vAlign w:val="center"/>
          </w:tcPr>
          <w:p w14:paraId="299FC450" w14:textId="77777777" w:rsidR="009149F9" w:rsidRDefault="009149F9">
            <w:pPr>
              <w:jc w:val="center"/>
            </w:pPr>
          </w:p>
        </w:tc>
        <w:tc>
          <w:tcPr>
            <w:tcW w:w="714" w:type="pct"/>
            <w:vAlign w:val="center"/>
          </w:tcPr>
          <w:p w14:paraId="713B0B93" w14:textId="77777777" w:rsidR="009149F9" w:rsidRDefault="009149F9">
            <w:pPr>
              <w:jc w:val="center"/>
            </w:pPr>
          </w:p>
        </w:tc>
        <w:tc>
          <w:tcPr>
            <w:tcW w:w="714" w:type="pct"/>
            <w:vAlign w:val="center"/>
          </w:tcPr>
          <w:p w14:paraId="0137F06E" w14:textId="77777777" w:rsidR="009149F9" w:rsidRDefault="009149F9">
            <w:pPr>
              <w:jc w:val="center"/>
            </w:pPr>
          </w:p>
        </w:tc>
        <w:tc>
          <w:tcPr>
            <w:tcW w:w="430" w:type="pct"/>
            <w:vAlign w:val="center"/>
          </w:tcPr>
          <w:p w14:paraId="5A0F6056" w14:textId="77777777" w:rsidR="009149F9" w:rsidRDefault="005B43E5">
            <w:pPr>
              <w:jc w:val="center"/>
            </w:pPr>
            <w:r>
              <w:rPr>
                <w:rFonts w:hint="eastAsia"/>
              </w:rPr>
              <w:t>7</w:t>
            </w:r>
            <w:r>
              <w:t>5</w:t>
            </w:r>
          </w:p>
        </w:tc>
      </w:tr>
      <w:tr w:rsidR="009149F9" w14:paraId="5C9AB6B9" w14:textId="77777777">
        <w:tc>
          <w:tcPr>
            <w:tcW w:w="856" w:type="pct"/>
            <w:vAlign w:val="center"/>
          </w:tcPr>
          <w:p w14:paraId="75392DF6" w14:textId="77777777" w:rsidR="009149F9" w:rsidRDefault="005B43E5">
            <w:pPr>
              <w:jc w:val="center"/>
            </w:pPr>
            <w:r>
              <w:rPr>
                <w:rFonts w:hint="eastAsia"/>
              </w:rPr>
              <w:t>小型教室</w:t>
            </w:r>
          </w:p>
        </w:tc>
        <w:tc>
          <w:tcPr>
            <w:tcW w:w="572" w:type="pct"/>
            <w:vAlign w:val="center"/>
          </w:tcPr>
          <w:p w14:paraId="2DA5276F" w14:textId="77777777" w:rsidR="009149F9" w:rsidRDefault="009149F9">
            <w:pPr>
              <w:jc w:val="center"/>
            </w:pPr>
          </w:p>
        </w:tc>
        <w:tc>
          <w:tcPr>
            <w:tcW w:w="572" w:type="pct"/>
            <w:vAlign w:val="center"/>
          </w:tcPr>
          <w:p w14:paraId="33E6AAE9" w14:textId="77777777" w:rsidR="009149F9" w:rsidRDefault="009149F9">
            <w:pPr>
              <w:jc w:val="center"/>
            </w:pPr>
          </w:p>
        </w:tc>
        <w:tc>
          <w:tcPr>
            <w:tcW w:w="430" w:type="pct"/>
            <w:vAlign w:val="center"/>
          </w:tcPr>
          <w:p w14:paraId="33378177" w14:textId="77777777" w:rsidR="009149F9" w:rsidRDefault="005B43E5">
            <w:pPr>
              <w:jc w:val="center"/>
            </w:pPr>
            <w:r>
              <w:rPr>
                <w:rFonts w:hint="eastAsia"/>
              </w:rPr>
              <w:t>1</w:t>
            </w:r>
            <w:r>
              <w:t>0</w:t>
            </w:r>
          </w:p>
        </w:tc>
        <w:tc>
          <w:tcPr>
            <w:tcW w:w="714" w:type="pct"/>
            <w:vAlign w:val="center"/>
          </w:tcPr>
          <w:p w14:paraId="736E7D61" w14:textId="77777777" w:rsidR="009149F9" w:rsidRDefault="009149F9">
            <w:pPr>
              <w:jc w:val="center"/>
            </w:pPr>
          </w:p>
        </w:tc>
        <w:tc>
          <w:tcPr>
            <w:tcW w:w="714" w:type="pct"/>
            <w:vAlign w:val="center"/>
          </w:tcPr>
          <w:p w14:paraId="70CCF98E" w14:textId="77777777" w:rsidR="009149F9" w:rsidRDefault="009149F9">
            <w:pPr>
              <w:jc w:val="center"/>
            </w:pPr>
          </w:p>
        </w:tc>
        <w:tc>
          <w:tcPr>
            <w:tcW w:w="714" w:type="pct"/>
            <w:vAlign w:val="center"/>
          </w:tcPr>
          <w:p w14:paraId="028EBE97" w14:textId="77777777" w:rsidR="009149F9" w:rsidRDefault="009149F9">
            <w:pPr>
              <w:jc w:val="center"/>
            </w:pPr>
          </w:p>
        </w:tc>
        <w:tc>
          <w:tcPr>
            <w:tcW w:w="430" w:type="pct"/>
            <w:vAlign w:val="center"/>
          </w:tcPr>
          <w:p w14:paraId="39326007" w14:textId="77777777" w:rsidR="009149F9" w:rsidRDefault="009149F9">
            <w:pPr>
              <w:jc w:val="center"/>
            </w:pPr>
          </w:p>
        </w:tc>
      </w:tr>
      <w:tr w:rsidR="009149F9" w14:paraId="5E2CC6EA" w14:textId="77777777">
        <w:tc>
          <w:tcPr>
            <w:tcW w:w="856" w:type="pct"/>
            <w:vAlign w:val="center"/>
          </w:tcPr>
          <w:p w14:paraId="3660C14E" w14:textId="77777777" w:rsidR="009149F9" w:rsidRDefault="005B43E5">
            <w:pPr>
              <w:jc w:val="center"/>
            </w:pPr>
            <w:r>
              <w:rPr>
                <w:rFonts w:hint="eastAsia"/>
              </w:rPr>
              <w:t>中型教室</w:t>
            </w:r>
          </w:p>
        </w:tc>
        <w:tc>
          <w:tcPr>
            <w:tcW w:w="572" w:type="pct"/>
            <w:vAlign w:val="center"/>
          </w:tcPr>
          <w:p w14:paraId="38E4AEF8" w14:textId="77777777" w:rsidR="009149F9" w:rsidRDefault="009149F9">
            <w:pPr>
              <w:jc w:val="center"/>
            </w:pPr>
          </w:p>
        </w:tc>
        <w:tc>
          <w:tcPr>
            <w:tcW w:w="572" w:type="pct"/>
            <w:vAlign w:val="center"/>
          </w:tcPr>
          <w:p w14:paraId="38192D92" w14:textId="77777777" w:rsidR="009149F9" w:rsidRDefault="009149F9">
            <w:pPr>
              <w:jc w:val="center"/>
            </w:pPr>
          </w:p>
        </w:tc>
        <w:tc>
          <w:tcPr>
            <w:tcW w:w="430" w:type="pct"/>
            <w:vAlign w:val="center"/>
          </w:tcPr>
          <w:p w14:paraId="38F60CD6" w14:textId="77777777" w:rsidR="009149F9" w:rsidRDefault="005B43E5">
            <w:pPr>
              <w:jc w:val="center"/>
            </w:pPr>
            <w:r>
              <w:rPr>
                <w:rFonts w:hint="eastAsia"/>
              </w:rPr>
              <w:t>1</w:t>
            </w:r>
            <w:r>
              <w:t>5</w:t>
            </w:r>
          </w:p>
        </w:tc>
        <w:tc>
          <w:tcPr>
            <w:tcW w:w="714" w:type="pct"/>
            <w:vAlign w:val="center"/>
          </w:tcPr>
          <w:p w14:paraId="52573C91" w14:textId="77777777" w:rsidR="009149F9" w:rsidRDefault="009149F9">
            <w:pPr>
              <w:jc w:val="center"/>
            </w:pPr>
          </w:p>
        </w:tc>
        <w:tc>
          <w:tcPr>
            <w:tcW w:w="714" w:type="pct"/>
            <w:vAlign w:val="center"/>
          </w:tcPr>
          <w:p w14:paraId="77BB63CF" w14:textId="77777777" w:rsidR="009149F9" w:rsidRDefault="009149F9">
            <w:pPr>
              <w:jc w:val="center"/>
            </w:pPr>
          </w:p>
        </w:tc>
        <w:tc>
          <w:tcPr>
            <w:tcW w:w="714" w:type="pct"/>
            <w:vAlign w:val="center"/>
          </w:tcPr>
          <w:p w14:paraId="6AF0F3EF" w14:textId="77777777" w:rsidR="009149F9" w:rsidRDefault="009149F9">
            <w:pPr>
              <w:jc w:val="center"/>
            </w:pPr>
          </w:p>
        </w:tc>
        <w:tc>
          <w:tcPr>
            <w:tcW w:w="430" w:type="pct"/>
            <w:vAlign w:val="center"/>
          </w:tcPr>
          <w:p w14:paraId="38CAFBDB" w14:textId="77777777" w:rsidR="009149F9" w:rsidRDefault="009149F9">
            <w:pPr>
              <w:jc w:val="center"/>
            </w:pPr>
          </w:p>
        </w:tc>
      </w:tr>
      <w:tr w:rsidR="009149F9" w14:paraId="406C9D07" w14:textId="77777777">
        <w:tc>
          <w:tcPr>
            <w:tcW w:w="856" w:type="pct"/>
            <w:vAlign w:val="center"/>
          </w:tcPr>
          <w:p w14:paraId="76D7EE59" w14:textId="77777777" w:rsidR="009149F9" w:rsidRDefault="005B43E5">
            <w:pPr>
              <w:jc w:val="center"/>
            </w:pPr>
            <w:r>
              <w:rPr>
                <w:rFonts w:hint="eastAsia"/>
              </w:rPr>
              <w:t>大型教室</w:t>
            </w:r>
          </w:p>
        </w:tc>
        <w:tc>
          <w:tcPr>
            <w:tcW w:w="572" w:type="pct"/>
            <w:vAlign w:val="center"/>
          </w:tcPr>
          <w:p w14:paraId="54DFC963" w14:textId="77777777" w:rsidR="009149F9" w:rsidRDefault="009149F9">
            <w:pPr>
              <w:jc w:val="center"/>
            </w:pPr>
          </w:p>
        </w:tc>
        <w:tc>
          <w:tcPr>
            <w:tcW w:w="572" w:type="pct"/>
            <w:vAlign w:val="center"/>
          </w:tcPr>
          <w:p w14:paraId="283DBAF3" w14:textId="77777777" w:rsidR="009149F9" w:rsidRDefault="009149F9">
            <w:pPr>
              <w:jc w:val="center"/>
            </w:pPr>
          </w:p>
        </w:tc>
        <w:tc>
          <w:tcPr>
            <w:tcW w:w="430" w:type="pct"/>
            <w:vAlign w:val="center"/>
          </w:tcPr>
          <w:p w14:paraId="6339C9E7" w14:textId="77777777" w:rsidR="009149F9" w:rsidRDefault="005B43E5">
            <w:pPr>
              <w:jc w:val="center"/>
            </w:pPr>
            <w:r>
              <w:rPr>
                <w:rFonts w:hint="eastAsia"/>
              </w:rPr>
              <w:t>2</w:t>
            </w:r>
            <w:r>
              <w:t>0</w:t>
            </w:r>
          </w:p>
        </w:tc>
        <w:tc>
          <w:tcPr>
            <w:tcW w:w="714" w:type="pct"/>
            <w:vAlign w:val="center"/>
          </w:tcPr>
          <w:p w14:paraId="3B0383A7" w14:textId="77777777" w:rsidR="009149F9" w:rsidRDefault="009149F9">
            <w:pPr>
              <w:jc w:val="center"/>
            </w:pPr>
          </w:p>
        </w:tc>
        <w:tc>
          <w:tcPr>
            <w:tcW w:w="714" w:type="pct"/>
            <w:vAlign w:val="center"/>
          </w:tcPr>
          <w:p w14:paraId="10DE6441" w14:textId="77777777" w:rsidR="009149F9" w:rsidRDefault="009149F9">
            <w:pPr>
              <w:jc w:val="center"/>
            </w:pPr>
          </w:p>
        </w:tc>
        <w:tc>
          <w:tcPr>
            <w:tcW w:w="714" w:type="pct"/>
            <w:vAlign w:val="center"/>
          </w:tcPr>
          <w:p w14:paraId="3EB8C923" w14:textId="77777777" w:rsidR="009149F9" w:rsidRDefault="009149F9">
            <w:pPr>
              <w:jc w:val="center"/>
            </w:pPr>
          </w:p>
        </w:tc>
        <w:tc>
          <w:tcPr>
            <w:tcW w:w="430" w:type="pct"/>
            <w:vAlign w:val="center"/>
          </w:tcPr>
          <w:p w14:paraId="52090E0B" w14:textId="77777777" w:rsidR="009149F9" w:rsidRDefault="009149F9">
            <w:pPr>
              <w:jc w:val="center"/>
            </w:pPr>
          </w:p>
        </w:tc>
      </w:tr>
      <w:tr w:rsidR="009149F9" w14:paraId="05393BE3" w14:textId="77777777">
        <w:tc>
          <w:tcPr>
            <w:tcW w:w="856" w:type="pct"/>
            <w:vAlign w:val="center"/>
          </w:tcPr>
          <w:p w14:paraId="21D0F800" w14:textId="77777777" w:rsidR="009149F9" w:rsidRDefault="005B43E5">
            <w:pPr>
              <w:jc w:val="center"/>
            </w:pPr>
            <w:r>
              <w:rPr>
                <w:rFonts w:hint="eastAsia"/>
              </w:rPr>
              <w:t>小型教学楼</w:t>
            </w:r>
          </w:p>
        </w:tc>
        <w:tc>
          <w:tcPr>
            <w:tcW w:w="572" w:type="pct"/>
            <w:vAlign w:val="center"/>
          </w:tcPr>
          <w:p w14:paraId="68C6E566" w14:textId="77777777" w:rsidR="009149F9" w:rsidRDefault="009149F9">
            <w:pPr>
              <w:jc w:val="center"/>
            </w:pPr>
          </w:p>
        </w:tc>
        <w:tc>
          <w:tcPr>
            <w:tcW w:w="572" w:type="pct"/>
            <w:vAlign w:val="center"/>
          </w:tcPr>
          <w:p w14:paraId="315B6C3F" w14:textId="77777777" w:rsidR="009149F9" w:rsidRDefault="009149F9">
            <w:pPr>
              <w:jc w:val="center"/>
            </w:pPr>
          </w:p>
        </w:tc>
        <w:tc>
          <w:tcPr>
            <w:tcW w:w="430" w:type="pct"/>
            <w:vAlign w:val="center"/>
          </w:tcPr>
          <w:p w14:paraId="1B547FD6" w14:textId="77777777" w:rsidR="009149F9" w:rsidRDefault="009149F9">
            <w:pPr>
              <w:jc w:val="center"/>
            </w:pPr>
          </w:p>
        </w:tc>
        <w:tc>
          <w:tcPr>
            <w:tcW w:w="714" w:type="pct"/>
            <w:vAlign w:val="center"/>
          </w:tcPr>
          <w:p w14:paraId="13B8EB25" w14:textId="77777777" w:rsidR="009149F9" w:rsidRDefault="005B43E5">
            <w:pPr>
              <w:jc w:val="center"/>
            </w:pPr>
            <w:r>
              <w:rPr>
                <w:rFonts w:hint="eastAsia"/>
              </w:rPr>
              <w:t>3</w:t>
            </w:r>
          </w:p>
        </w:tc>
        <w:tc>
          <w:tcPr>
            <w:tcW w:w="714" w:type="pct"/>
            <w:vAlign w:val="center"/>
          </w:tcPr>
          <w:p w14:paraId="382198F9" w14:textId="77777777" w:rsidR="009149F9" w:rsidRDefault="005B43E5">
            <w:pPr>
              <w:jc w:val="center"/>
            </w:pPr>
            <w:r>
              <w:rPr>
                <w:rFonts w:hint="eastAsia"/>
              </w:rPr>
              <w:t>0</w:t>
            </w:r>
          </w:p>
        </w:tc>
        <w:tc>
          <w:tcPr>
            <w:tcW w:w="714" w:type="pct"/>
            <w:vAlign w:val="center"/>
          </w:tcPr>
          <w:p w14:paraId="7BF65A93" w14:textId="77777777" w:rsidR="009149F9" w:rsidRDefault="005B43E5">
            <w:pPr>
              <w:jc w:val="center"/>
            </w:pPr>
            <w:r>
              <w:rPr>
                <w:rFonts w:hint="eastAsia"/>
              </w:rPr>
              <w:t>0</w:t>
            </w:r>
          </w:p>
        </w:tc>
        <w:tc>
          <w:tcPr>
            <w:tcW w:w="430" w:type="pct"/>
            <w:vAlign w:val="center"/>
          </w:tcPr>
          <w:p w14:paraId="34FDBC9A" w14:textId="77777777" w:rsidR="009149F9" w:rsidRDefault="005B43E5">
            <w:pPr>
              <w:jc w:val="center"/>
            </w:pPr>
            <w:r>
              <w:rPr>
                <w:rFonts w:hint="eastAsia"/>
              </w:rPr>
              <w:t>3</w:t>
            </w:r>
            <w:r>
              <w:t>0</w:t>
            </w:r>
          </w:p>
        </w:tc>
      </w:tr>
      <w:tr w:rsidR="009149F9" w14:paraId="2FE1014A" w14:textId="77777777">
        <w:tc>
          <w:tcPr>
            <w:tcW w:w="856" w:type="pct"/>
            <w:vAlign w:val="center"/>
          </w:tcPr>
          <w:p w14:paraId="7FBB2211" w14:textId="77777777" w:rsidR="009149F9" w:rsidRDefault="005B43E5">
            <w:pPr>
              <w:jc w:val="center"/>
            </w:pPr>
            <w:r>
              <w:rPr>
                <w:rFonts w:hint="eastAsia"/>
              </w:rPr>
              <w:t>中型教学楼</w:t>
            </w:r>
          </w:p>
        </w:tc>
        <w:tc>
          <w:tcPr>
            <w:tcW w:w="572" w:type="pct"/>
            <w:vAlign w:val="center"/>
          </w:tcPr>
          <w:p w14:paraId="4916E5A1" w14:textId="77777777" w:rsidR="009149F9" w:rsidRDefault="009149F9">
            <w:pPr>
              <w:jc w:val="center"/>
            </w:pPr>
          </w:p>
        </w:tc>
        <w:tc>
          <w:tcPr>
            <w:tcW w:w="572" w:type="pct"/>
            <w:vAlign w:val="center"/>
          </w:tcPr>
          <w:p w14:paraId="0E742A48" w14:textId="77777777" w:rsidR="009149F9" w:rsidRDefault="009149F9">
            <w:pPr>
              <w:jc w:val="center"/>
            </w:pPr>
          </w:p>
        </w:tc>
        <w:tc>
          <w:tcPr>
            <w:tcW w:w="430" w:type="pct"/>
            <w:vAlign w:val="center"/>
          </w:tcPr>
          <w:p w14:paraId="1986C900" w14:textId="77777777" w:rsidR="009149F9" w:rsidRDefault="009149F9">
            <w:pPr>
              <w:jc w:val="center"/>
            </w:pPr>
          </w:p>
        </w:tc>
        <w:tc>
          <w:tcPr>
            <w:tcW w:w="714" w:type="pct"/>
            <w:vAlign w:val="center"/>
          </w:tcPr>
          <w:p w14:paraId="62D9CB5B" w14:textId="77777777" w:rsidR="009149F9" w:rsidRDefault="005B43E5">
            <w:pPr>
              <w:jc w:val="center"/>
            </w:pPr>
            <w:r>
              <w:rPr>
                <w:rFonts w:hint="eastAsia"/>
              </w:rPr>
              <w:t>2</w:t>
            </w:r>
          </w:p>
        </w:tc>
        <w:tc>
          <w:tcPr>
            <w:tcW w:w="714" w:type="pct"/>
            <w:vAlign w:val="center"/>
          </w:tcPr>
          <w:p w14:paraId="585B5167" w14:textId="77777777" w:rsidR="009149F9" w:rsidRDefault="005B43E5">
            <w:pPr>
              <w:jc w:val="center"/>
            </w:pPr>
            <w:r>
              <w:rPr>
                <w:rFonts w:hint="eastAsia"/>
              </w:rPr>
              <w:t>3</w:t>
            </w:r>
          </w:p>
        </w:tc>
        <w:tc>
          <w:tcPr>
            <w:tcW w:w="714" w:type="pct"/>
            <w:vAlign w:val="center"/>
          </w:tcPr>
          <w:p w14:paraId="424EB31C" w14:textId="77777777" w:rsidR="009149F9" w:rsidRDefault="005B43E5">
            <w:pPr>
              <w:jc w:val="center"/>
            </w:pPr>
            <w:r>
              <w:rPr>
                <w:rFonts w:hint="eastAsia"/>
              </w:rPr>
              <w:t>0</w:t>
            </w:r>
          </w:p>
        </w:tc>
        <w:tc>
          <w:tcPr>
            <w:tcW w:w="430" w:type="pct"/>
            <w:vAlign w:val="center"/>
          </w:tcPr>
          <w:p w14:paraId="603A1914" w14:textId="77777777" w:rsidR="009149F9" w:rsidRDefault="005B43E5">
            <w:pPr>
              <w:jc w:val="center"/>
            </w:pPr>
            <w:r>
              <w:rPr>
                <w:rFonts w:hint="eastAsia"/>
              </w:rPr>
              <w:t>6</w:t>
            </w:r>
            <w:r>
              <w:t>5</w:t>
            </w:r>
          </w:p>
        </w:tc>
      </w:tr>
      <w:tr w:rsidR="009149F9" w14:paraId="38CE8375" w14:textId="77777777">
        <w:tc>
          <w:tcPr>
            <w:tcW w:w="856" w:type="pct"/>
            <w:vAlign w:val="center"/>
          </w:tcPr>
          <w:p w14:paraId="65FB325F" w14:textId="77777777" w:rsidR="009149F9" w:rsidRDefault="005B43E5">
            <w:pPr>
              <w:jc w:val="center"/>
            </w:pPr>
            <w:r>
              <w:rPr>
                <w:rFonts w:hint="eastAsia"/>
              </w:rPr>
              <w:t>大型教学楼</w:t>
            </w:r>
          </w:p>
        </w:tc>
        <w:tc>
          <w:tcPr>
            <w:tcW w:w="572" w:type="pct"/>
            <w:vAlign w:val="center"/>
          </w:tcPr>
          <w:p w14:paraId="70C85315" w14:textId="77777777" w:rsidR="009149F9" w:rsidRDefault="009149F9">
            <w:pPr>
              <w:jc w:val="center"/>
            </w:pPr>
          </w:p>
        </w:tc>
        <w:tc>
          <w:tcPr>
            <w:tcW w:w="572" w:type="pct"/>
            <w:vAlign w:val="center"/>
          </w:tcPr>
          <w:p w14:paraId="50282E09" w14:textId="77777777" w:rsidR="009149F9" w:rsidRDefault="009149F9">
            <w:pPr>
              <w:jc w:val="center"/>
            </w:pPr>
          </w:p>
        </w:tc>
        <w:tc>
          <w:tcPr>
            <w:tcW w:w="430" w:type="pct"/>
            <w:vAlign w:val="center"/>
          </w:tcPr>
          <w:p w14:paraId="307AEE34" w14:textId="77777777" w:rsidR="009149F9" w:rsidRDefault="009149F9">
            <w:pPr>
              <w:jc w:val="center"/>
            </w:pPr>
          </w:p>
        </w:tc>
        <w:tc>
          <w:tcPr>
            <w:tcW w:w="714" w:type="pct"/>
            <w:vAlign w:val="center"/>
          </w:tcPr>
          <w:p w14:paraId="7711200C" w14:textId="77777777" w:rsidR="009149F9" w:rsidRDefault="005B43E5">
            <w:pPr>
              <w:jc w:val="center"/>
            </w:pPr>
            <w:r>
              <w:rPr>
                <w:rFonts w:hint="eastAsia"/>
              </w:rPr>
              <w:t>5</w:t>
            </w:r>
          </w:p>
        </w:tc>
        <w:tc>
          <w:tcPr>
            <w:tcW w:w="714" w:type="pct"/>
            <w:vAlign w:val="center"/>
          </w:tcPr>
          <w:p w14:paraId="6707606C" w14:textId="77777777" w:rsidR="009149F9" w:rsidRDefault="005B43E5">
            <w:pPr>
              <w:jc w:val="center"/>
            </w:pPr>
            <w:r>
              <w:rPr>
                <w:rFonts w:hint="eastAsia"/>
              </w:rPr>
              <w:t>3</w:t>
            </w:r>
          </w:p>
        </w:tc>
        <w:tc>
          <w:tcPr>
            <w:tcW w:w="714" w:type="pct"/>
            <w:vAlign w:val="center"/>
          </w:tcPr>
          <w:p w14:paraId="210AF703" w14:textId="77777777" w:rsidR="009149F9" w:rsidRDefault="005B43E5">
            <w:pPr>
              <w:jc w:val="center"/>
            </w:pPr>
            <w:r>
              <w:rPr>
                <w:rFonts w:hint="eastAsia"/>
              </w:rPr>
              <w:t>3</w:t>
            </w:r>
          </w:p>
        </w:tc>
        <w:tc>
          <w:tcPr>
            <w:tcW w:w="430" w:type="pct"/>
            <w:vAlign w:val="center"/>
          </w:tcPr>
          <w:p w14:paraId="3CB2F785" w14:textId="77777777" w:rsidR="009149F9" w:rsidRDefault="005B43E5">
            <w:pPr>
              <w:jc w:val="center"/>
            </w:pPr>
            <w:r>
              <w:rPr>
                <w:rFonts w:hint="eastAsia"/>
              </w:rPr>
              <w:t>1</w:t>
            </w:r>
            <w:r>
              <w:t>55</w:t>
            </w:r>
          </w:p>
        </w:tc>
      </w:tr>
    </w:tbl>
    <w:p w14:paraId="6595E6AF" w14:textId="77777777" w:rsidR="009149F9" w:rsidRDefault="009149F9"/>
    <w:p w14:paraId="42BFB6D8" w14:textId="77777777" w:rsidR="009149F9" w:rsidRDefault="005B43E5">
      <w:pPr>
        <w:pStyle w:val="2"/>
        <w:spacing w:before="0" w:beforeAutospacing="0" w:after="0" w:afterAutospacing="0"/>
        <w:rPr>
          <w:rFonts w:ascii="黑体" w:eastAsia="黑体" w:hAnsi="黑体"/>
          <w:b w:val="0"/>
          <w:bCs w:val="0"/>
          <w:sz w:val="30"/>
        </w:rPr>
      </w:pPr>
      <w:bookmarkStart w:id="71" w:name="_Toc103853716"/>
      <w:bookmarkStart w:id="72" w:name="_Toc104199713"/>
      <w:r>
        <w:rPr>
          <w:rFonts w:ascii="黑体" w:eastAsia="黑体" w:hAnsi="黑体" w:hint="eastAsia"/>
          <w:b w:val="0"/>
          <w:bCs w:val="0"/>
          <w:sz w:val="30"/>
        </w:rPr>
        <w:t>3.2代理设计</w:t>
      </w:r>
      <w:bookmarkEnd w:id="71"/>
      <w:bookmarkEnd w:id="72"/>
    </w:p>
    <w:p w14:paraId="4FD64C31" w14:textId="77777777" w:rsidR="009149F9" w:rsidRDefault="005B43E5">
      <w:pPr>
        <w:pStyle w:val="3"/>
        <w:spacing w:before="0" w:after="0" w:line="240" w:lineRule="auto"/>
        <w:rPr>
          <w:rFonts w:ascii="黑体" w:eastAsia="黑体" w:hAnsi="黑体"/>
          <w:b w:val="0"/>
          <w:bCs w:val="0"/>
          <w:sz w:val="28"/>
        </w:rPr>
      </w:pPr>
      <w:bookmarkStart w:id="73" w:name="_Toc103853717"/>
      <w:bookmarkStart w:id="74" w:name="_Toc104199714"/>
      <w:r>
        <w:rPr>
          <w:rFonts w:ascii="黑体" w:eastAsia="黑体" w:hAnsi="黑体" w:hint="eastAsia"/>
          <w:b w:val="0"/>
          <w:bCs w:val="0"/>
          <w:sz w:val="28"/>
        </w:rPr>
        <w:t>3.2.1代理类型</w:t>
      </w:r>
      <w:bookmarkEnd w:id="73"/>
      <w:bookmarkEnd w:id="74"/>
    </w:p>
    <w:p w14:paraId="6B35D7D4" w14:textId="77777777" w:rsidR="009149F9" w:rsidRDefault="005B43E5">
      <w:pPr>
        <w:spacing w:line="400" w:lineRule="exact"/>
        <w:ind w:firstLineChars="200" w:firstLine="480"/>
        <w:rPr>
          <w:sz w:val="24"/>
        </w:rPr>
      </w:pPr>
      <w:r>
        <w:rPr>
          <w:rFonts w:hint="eastAsia"/>
          <w:sz w:val="24"/>
        </w:rPr>
        <w:t>模型中总共有</w:t>
      </w:r>
      <w:r>
        <w:rPr>
          <w:rFonts w:hint="eastAsia"/>
          <w:sz w:val="24"/>
        </w:rPr>
        <w:t>7000</w:t>
      </w:r>
      <w:r>
        <w:rPr>
          <w:rFonts w:hint="eastAsia"/>
          <w:sz w:val="24"/>
        </w:rPr>
        <w:t>个代理，其中</w:t>
      </w:r>
      <w:r>
        <w:rPr>
          <w:rFonts w:hint="eastAsia"/>
          <w:sz w:val="24"/>
        </w:rPr>
        <w:t>4500</w:t>
      </w:r>
      <w:r>
        <w:rPr>
          <w:rFonts w:hint="eastAsia"/>
          <w:sz w:val="24"/>
        </w:rPr>
        <w:t>名校内学生，</w:t>
      </w:r>
      <w:r>
        <w:rPr>
          <w:rFonts w:hint="eastAsia"/>
          <w:sz w:val="24"/>
        </w:rPr>
        <w:t>1500</w:t>
      </w:r>
      <w:r>
        <w:rPr>
          <w:rFonts w:hint="eastAsia"/>
          <w:sz w:val="24"/>
        </w:rPr>
        <w:t>名校外学生，</w:t>
      </w:r>
      <w:r>
        <w:rPr>
          <w:rFonts w:hint="eastAsia"/>
          <w:sz w:val="24"/>
        </w:rPr>
        <w:t>1000</w:t>
      </w:r>
      <w:r>
        <w:rPr>
          <w:rFonts w:hint="eastAsia"/>
          <w:sz w:val="24"/>
        </w:rPr>
        <w:t>名教师。代理被分配一个子类型，代表其学科类型为理工类、人文类、艺术类，以方便我们下一步对其时间表中上课地点的分配。记</w:t>
      </w:r>
      <w:r>
        <w:rPr>
          <w:rFonts w:hint="eastAsia"/>
          <w:sz w:val="24"/>
        </w:rPr>
        <w:object w:dxaOrig="151" w:dyaOrig="268" w14:anchorId="67C60840">
          <v:shape id="_x0000_i1076" type="#_x0000_t75" style="width:8pt;height:13pt" o:ole="">
            <v:imagedata r:id="rId105" o:title=""/>
          </v:shape>
          <o:OLEObject Type="Embed" ProgID="Equation.DSMT4" ShapeID="_x0000_i1076" DrawAspect="Content" ObjectID="_1714846473" r:id="rId106"/>
        </w:object>
      </w:r>
      <w:r>
        <w:rPr>
          <w:rFonts w:hint="eastAsia"/>
          <w:sz w:val="24"/>
        </w:rPr>
        <w:t>表示学科类型，理工类</w:t>
      </w:r>
      <w:r>
        <w:rPr>
          <w:rFonts w:hint="eastAsia"/>
          <w:sz w:val="24"/>
        </w:rPr>
        <w:t>(</w:t>
      </w:r>
      <w:r>
        <w:rPr>
          <w:rFonts w:hint="eastAsia"/>
          <w:sz w:val="24"/>
        </w:rPr>
        <w:object w:dxaOrig="151" w:dyaOrig="268" w14:anchorId="33376C32">
          <v:shape id="_x0000_i1077" type="#_x0000_t75" style="width:8pt;height:13pt" o:ole="">
            <v:imagedata r:id="rId105" o:title=""/>
          </v:shape>
          <o:OLEObject Type="Embed" ProgID="Equation.DSMT4" ShapeID="_x0000_i1077" DrawAspect="Content" ObjectID="_1714846474" r:id="rId107"/>
        </w:object>
      </w:r>
      <w:r>
        <w:rPr>
          <w:rFonts w:hint="eastAsia"/>
          <w:sz w:val="24"/>
        </w:rPr>
        <w:t>=1)</w:t>
      </w:r>
      <w:r>
        <w:rPr>
          <w:rFonts w:hint="eastAsia"/>
          <w:sz w:val="24"/>
        </w:rPr>
        <w:t>、人文类</w:t>
      </w:r>
      <w:r>
        <w:rPr>
          <w:rFonts w:hint="eastAsia"/>
          <w:sz w:val="24"/>
        </w:rPr>
        <w:t>(</w:t>
      </w:r>
      <w:r>
        <w:rPr>
          <w:rFonts w:hint="eastAsia"/>
          <w:sz w:val="24"/>
        </w:rPr>
        <w:object w:dxaOrig="151" w:dyaOrig="268" w14:anchorId="703E980C">
          <v:shape id="_x0000_i1078" type="#_x0000_t75" style="width:8pt;height:13pt" o:ole="">
            <v:imagedata r:id="rId105" o:title=""/>
          </v:shape>
          <o:OLEObject Type="Embed" ProgID="Equation.DSMT4" ShapeID="_x0000_i1078" DrawAspect="Content" ObjectID="_1714846475" r:id="rId108"/>
        </w:object>
      </w:r>
      <w:r>
        <w:rPr>
          <w:rFonts w:hint="eastAsia"/>
          <w:sz w:val="24"/>
        </w:rPr>
        <w:t>=2)</w:t>
      </w:r>
      <w:r>
        <w:rPr>
          <w:rFonts w:hint="eastAsia"/>
          <w:sz w:val="24"/>
        </w:rPr>
        <w:t>和艺术类</w:t>
      </w:r>
      <w:r>
        <w:rPr>
          <w:rFonts w:hint="eastAsia"/>
          <w:sz w:val="24"/>
        </w:rPr>
        <w:t>(</w:t>
      </w:r>
      <w:r>
        <w:rPr>
          <w:rFonts w:hint="eastAsia"/>
          <w:sz w:val="24"/>
        </w:rPr>
        <w:object w:dxaOrig="151" w:dyaOrig="268" w14:anchorId="2C5BF50E">
          <v:shape id="_x0000_i1079" type="#_x0000_t75" style="width:8pt;height:13pt" o:ole="">
            <v:imagedata r:id="rId105" o:title=""/>
          </v:shape>
          <o:OLEObject Type="Embed" ProgID="Equation.DSMT4" ShapeID="_x0000_i1079" DrawAspect="Content" ObjectID="_1714846476" r:id="rId109"/>
        </w:object>
      </w:r>
      <w:r>
        <w:rPr>
          <w:rFonts w:hint="eastAsia"/>
          <w:sz w:val="24"/>
        </w:rPr>
        <w:t>=3)</w:t>
      </w:r>
      <w:r>
        <w:rPr>
          <w:rFonts w:hint="eastAsia"/>
          <w:sz w:val="24"/>
        </w:rPr>
        <w:t>；</w:t>
      </w:r>
      <w:r>
        <w:rPr>
          <w:rFonts w:hint="eastAsia"/>
          <w:sz w:val="24"/>
        </w:rPr>
        <w:object w:dxaOrig="1172" w:dyaOrig="402" w14:anchorId="5ED4D4C1">
          <v:shape id="_x0000_i1080" type="#_x0000_t75" style="width:59pt;height:20.5pt" o:ole="">
            <v:imagedata r:id="rId110" o:title=""/>
          </v:shape>
          <o:OLEObject Type="Embed" ProgID="Equation.DSMT4" ShapeID="_x0000_i1080" DrawAspect="Content" ObjectID="_1714846477" r:id="rId111"/>
        </w:object>
      </w:r>
      <w:r>
        <w:rPr>
          <w:rFonts w:hint="eastAsia"/>
          <w:sz w:val="24"/>
        </w:rPr>
        <w:t>表示在校学生、校外学生、教师中的某一类；</w:t>
      </w:r>
      <w:r>
        <w:rPr>
          <w:rFonts w:hint="eastAsia"/>
          <w:sz w:val="24"/>
        </w:rPr>
        <w:object w:dxaOrig="234" w:dyaOrig="385" w14:anchorId="25F2D292">
          <v:shape id="_x0000_i1081" type="#_x0000_t75" style="width:12pt;height:19pt" o:ole="">
            <v:imagedata r:id="rId112" o:title=""/>
          </v:shape>
          <o:OLEObject Type="Embed" ProgID="Equation.DSMT4" ShapeID="_x0000_i1081" DrawAspect="Content" ObjectID="_1714846478" r:id="rId113"/>
        </w:object>
      </w:r>
      <w:r>
        <w:rPr>
          <w:rFonts w:hint="eastAsia"/>
          <w:sz w:val="24"/>
        </w:rPr>
        <w:t>代表类型为</w:t>
      </w:r>
      <w:r>
        <w:rPr>
          <w:rFonts w:hint="eastAsia"/>
          <w:sz w:val="24"/>
        </w:rPr>
        <w:object w:dxaOrig="167" w:dyaOrig="268" w14:anchorId="6F84F870">
          <v:shape id="_x0000_i1082" type="#_x0000_t75" style="width:8.5pt;height:13pt" o:ole="">
            <v:imagedata r:id="rId114" o:title=""/>
          </v:shape>
          <o:OLEObject Type="Embed" ProgID="Equation.DSMT4" ShapeID="_x0000_i1082" DrawAspect="Content" ObjectID="_1714846479" r:id="rId115"/>
        </w:object>
      </w:r>
      <w:r>
        <w:rPr>
          <w:rFonts w:hint="eastAsia"/>
          <w:sz w:val="24"/>
        </w:rPr>
        <w:t>，学科为</w:t>
      </w:r>
      <w:r>
        <w:rPr>
          <w:rFonts w:hint="eastAsia"/>
          <w:sz w:val="24"/>
        </w:rPr>
        <w:object w:dxaOrig="151" w:dyaOrig="268" w14:anchorId="5B3BD2E0">
          <v:shape id="_x0000_i1083" type="#_x0000_t75" style="width:8pt;height:13pt" o:ole="">
            <v:imagedata r:id="rId105" o:title=""/>
          </v:shape>
          <o:OLEObject Type="Embed" ProgID="Equation.DSMT4" ShapeID="_x0000_i1083" DrawAspect="Content" ObjectID="_1714846480" r:id="rId116"/>
        </w:object>
      </w:r>
      <w:r>
        <w:rPr>
          <w:rFonts w:hint="eastAsia"/>
          <w:sz w:val="24"/>
        </w:rPr>
        <w:t>的代理人数，如</w:t>
      </w:r>
      <w:r>
        <w:rPr>
          <w:rFonts w:hint="eastAsia"/>
          <w:sz w:val="24"/>
        </w:rPr>
        <w:object w:dxaOrig="268" w:dyaOrig="385" w14:anchorId="2115D4B0">
          <v:shape id="_x0000_i1084" type="#_x0000_t75" style="width:13pt;height:19pt" o:ole="">
            <v:imagedata r:id="rId117" o:title=""/>
          </v:shape>
          <o:OLEObject Type="Embed" ProgID="Equation.DSMT4" ShapeID="_x0000_i1084" DrawAspect="Content" ObjectID="_1714846481" r:id="rId118"/>
        </w:object>
      </w:r>
      <w:r>
        <w:rPr>
          <w:rFonts w:hint="eastAsia"/>
          <w:sz w:val="24"/>
        </w:rPr>
        <w:t>代表在校学生中理科类学生的数目。假设理工类学生占学生总数的</w:t>
      </w:r>
      <w:r>
        <w:rPr>
          <w:rFonts w:hint="eastAsia"/>
          <w:sz w:val="24"/>
        </w:rPr>
        <w:t>50%</w:t>
      </w:r>
      <w:r>
        <w:rPr>
          <w:rFonts w:hint="eastAsia"/>
          <w:sz w:val="24"/>
        </w:rPr>
        <w:t>，人文类学生占学生总数的</w:t>
      </w:r>
      <w:r>
        <w:rPr>
          <w:rFonts w:hint="eastAsia"/>
          <w:sz w:val="24"/>
        </w:rPr>
        <w:t>25%</w:t>
      </w:r>
      <w:r>
        <w:rPr>
          <w:rFonts w:hint="eastAsia"/>
          <w:sz w:val="24"/>
        </w:rPr>
        <w:t>，艺术类型占学生总数的</w:t>
      </w:r>
      <w:r>
        <w:rPr>
          <w:rFonts w:hint="eastAsia"/>
          <w:sz w:val="24"/>
        </w:rPr>
        <w:t>25%</w:t>
      </w:r>
      <w:r>
        <w:rPr>
          <w:rFonts w:hint="eastAsia"/>
          <w:sz w:val="24"/>
        </w:rPr>
        <w:t>。</w:t>
      </w:r>
    </w:p>
    <w:p w14:paraId="0BA5CCAA" w14:textId="77777777" w:rsidR="009149F9" w:rsidRDefault="005B43E5">
      <w:pPr>
        <w:pStyle w:val="3"/>
        <w:spacing w:before="0" w:after="0" w:line="240" w:lineRule="auto"/>
        <w:rPr>
          <w:rFonts w:ascii="黑体" w:eastAsia="黑体" w:hAnsi="黑体"/>
          <w:b w:val="0"/>
          <w:bCs w:val="0"/>
          <w:sz w:val="28"/>
        </w:rPr>
      </w:pPr>
      <w:bookmarkStart w:id="75" w:name="_Toc103853718"/>
      <w:bookmarkStart w:id="76" w:name="_Toc104199715"/>
      <w:r>
        <w:rPr>
          <w:rFonts w:ascii="黑体" w:eastAsia="黑体" w:hAnsi="黑体" w:hint="eastAsia"/>
          <w:b w:val="0"/>
          <w:bCs w:val="0"/>
          <w:sz w:val="28"/>
        </w:rPr>
        <w:t>3.2.2代理时间表</w:t>
      </w:r>
      <w:bookmarkEnd w:id="75"/>
      <w:bookmarkEnd w:id="76"/>
    </w:p>
    <w:p w14:paraId="72A957EB" w14:textId="77777777" w:rsidR="009149F9" w:rsidRDefault="005B43E5">
      <w:pPr>
        <w:spacing w:line="400" w:lineRule="exact"/>
        <w:ind w:firstLineChars="200" w:firstLine="480"/>
        <w:rPr>
          <w:sz w:val="24"/>
        </w:rPr>
      </w:pPr>
      <w:r>
        <w:rPr>
          <w:rFonts w:hint="eastAsia"/>
          <w:sz w:val="24"/>
        </w:rPr>
        <w:t>一周中的日期被分类为</w:t>
      </w:r>
      <w:r>
        <w:rPr>
          <w:rFonts w:hint="eastAsia"/>
          <w:sz w:val="24"/>
        </w:rPr>
        <w:t>A</w:t>
      </w:r>
      <w:r>
        <w:rPr>
          <w:rFonts w:hint="eastAsia"/>
          <w:sz w:val="24"/>
        </w:rPr>
        <w:t>、</w:t>
      </w:r>
      <w:r>
        <w:rPr>
          <w:rFonts w:hint="eastAsia"/>
          <w:sz w:val="24"/>
        </w:rPr>
        <w:t>B</w:t>
      </w:r>
      <w:r>
        <w:rPr>
          <w:rFonts w:hint="eastAsia"/>
          <w:sz w:val="24"/>
        </w:rPr>
        <w:t>、</w:t>
      </w:r>
      <w:r>
        <w:rPr>
          <w:rFonts w:hint="eastAsia"/>
          <w:sz w:val="24"/>
        </w:rPr>
        <w:t>W</w:t>
      </w:r>
      <w:r>
        <w:rPr>
          <w:rFonts w:hint="eastAsia"/>
          <w:sz w:val="24"/>
        </w:rPr>
        <w:t>三种类型。</w:t>
      </w:r>
      <w:r>
        <w:rPr>
          <w:rFonts w:hint="eastAsia"/>
          <w:sz w:val="24"/>
        </w:rPr>
        <w:t>A</w:t>
      </w:r>
      <w:r>
        <w:rPr>
          <w:rFonts w:hint="eastAsia"/>
          <w:sz w:val="24"/>
        </w:rPr>
        <w:t>天代表周一、周三、周五，</w:t>
      </w:r>
      <w:r>
        <w:rPr>
          <w:rFonts w:hint="eastAsia"/>
          <w:sz w:val="24"/>
        </w:rPr>
        <w:t>B</w:t>
      </w:r>
      <w:r>
        <w:rPr>
          <w:rFonts w:hint="eastAsia"/>
          <w:sz w:val="24"/>
        </w:rPr>
        <w:t>天代表周二、周四。</w:t>
      </w:r>
      <w:r>
        <w:rPr>
          <w:rFonts w:hint="eastAsia"/>
          <w:sz w:val="24"/>
        </w:rPr>
        <w:t>A</w:t>
      </w:r>
      <w:r>
        <w:rPr>
          <w:rFonts w:hint="eastAsia"/>
          <w:sz w:val="24"/>
        </w:rPr>
        <w:t>天和</w:t>
      </w:r>
      <w:r>
        <w:rPr>
          <w:rFonts w:hint="eastAsia"/>
          <w:sz w:val="24"/>
        </w:rPr>
        <w:t>B</w:t>
      </w:r>
      <w:r>
        <w:rPr>
          <w:rFonts w:hint="eastAsia"/>
          <w:sz w:val="24"/>
        </w:rPr>
        <w:t>天的课程表不同，用于模拟交替的上课安排。</w:t>
      </w:r>
      <w:r>
        <w:rPr>
          <w:rFonts w:hint="eastAsia"/>
          <w:sz w:val="24"/>
        </w:rPr>
        <w:t>W</w:t>
      </w:r>
      <w:r>
        <w:rPr>
          <w:rFonts w:hint="eastAsia"/>
          <w:sz w:val="24"/>
        </w:rPr>
        <w:t>天代表周末，不需要上课，周末学生可以全天呆在宿舍或校外或有概率进行聚会。一整天被分为</w:t>
      </w:r>
      <w:r>
        <w:rPr>
          <w:rFonts w:hint="eastAsia"/>
          <w:sz w:val="24"/>
        </w:rPr>
        <w:t>14</w:t>
      </w:r>
      <w:r>
        <w:rPr>
          <w:rFonts w:hint="eastAsia"/>
          <w:sz w:val="24"/>
        </w:rPr>
        <w:t>小时，以一小时为增量，从</w:t>
      </w:r>
      <w:r>
        <w:rPr>
          <w:rFonts w:hint="eastAsia"/>
          <w:sz w:val="24"/>
        </w:rPr>
        <w:t>8:00</w:t>
      </w:r>
      <w:r>
        <w:rPr>
          <w:rFonts w:hint="eastAsia"/>
          <w:sz w:val="24"/>
        </w:rPr>
        <w:t>到</w:t>
      </w:r>
      <w:r>
        <w:rPr>
          <w:rFonts w:hint="eastAsia"/>
          <w:sz w:val="24"/>
        </w:rPr>
        <w:t>22:00</w:t>
      </w:r>
      <w:r>
        <w:rPr>
          <w:rFonts w:hint="eastAsia"/>
          <w:sz w:val="24"/>
        </w:rPr>
        <w:t>。在</w:t>
      </w:r>
      <w:r>
        <w:rPr>
          <w:rFonts w:hint="eastAsia"/>
          <w:sz w:val="24"/>
        </w:rPr>
        <w:t>10</w:t>
      </w:r>
      <w:r>
        <w:rPr>
          <w:rFonts w:hint="eastAsia"/>
          <w:sz w:val="24"/>
        </w:rPr>
        <w:t>点、</w:t>
      </w:r>
      <w:r>
        <w:rPr>
          <w:rFonts w:hint="eastAsia"/>
          <w:sz w:val="24"/>
        </w:rPr>
        <w:t>12</w:t>
      </w:r>
      <w:r>
        <w:rPr>
          <w:rFonts w:hint="eastAsia"/>
          <w:sz w:val="24"/>
        </w:rPr>
        <w:t>点、</w:t>
      </w:r>
      <w:r>
        <w:rPr>
          <w:rFonts w:hint="eastAsia"/>
          <w:sz w:val="24"/>
        </w:rPr>
        <w:t>14</w:t>
      </w:r>
      <w:r>
        <w:rPr>
          <w:rFonts w:hint="eastAsia"/>
          <w:sz w:val="24"/>
        </w:rPr>
        <w:t>点和</w:t>
      </w:r>
      <w:r>
        <w:rPr>
          <w:rFonts w:hint="eastAsia"/>
          <w:sz w:val="24"/>
        </w:rPr>
        <w:t>16</w:t>
      </w:r>
      <w:r>
        <w:rPr>
          <w:rFonts w:hint="eastAsia"/>
          <w:sz w:val="24"/>
        </w:rPr>
        <w:t>点可以上课，一节课为两小时。</w:t>
      </w:r>
    </w:p>
    <w:p w14:paraId="659EBB1E" w14:textId="77777777" w:rsidR="009149F9" w:rsidRDefault="005B43E5">
      <w:pPr>
        <w:spacing w:line="400" w:lineRule="exact"/>
        <w:ind w:firstLineChars="200" w:firstLine="480"/>
        <w:rPr>
          <w:sz w:val="24"/>
        </w:rPr>
      </w:pPr>
      <w:r>
        <w:rPr>
          <w:rFonts w:hint="eastAsia"/>
          <w:sz w:val="24"/>
        </w:rPr>
        <w:t>我们将给定日期和时间的教室中的每个座位写为</w:t>
      </w:r>
      <w:r>
        <w:rPr>
          <w:rFonts w:hint="eastAsia"/>
          <w:sz w:val="24"/>
        </w:rPr>
        <w:t>6</w:t>
      </w:r>
      <w:r>
        <w:rPr>
          <w:rFonts w:hint="eastAsia"/>
          <w:sz w:val="24"/>
        </w:rPr>
        <w:t>元组</w:t>
      </w:r>
      <w:r>
        <w:rPr>
          <w:rFonts w:hint="eastAsia"/>
          <w:sz w:val="24"/>
        </w:rPr>
        <w:t>(</w:t>
      </w:r>
      <w:proofErr w:type="spellStart"/>
      <w:r>
        <w:rPr>
          <w:rFonts w:hint="eastAsia"/>
          <w:sz w:val="24"/>
        </w:rPr>
        <w:t>classroomID</w:t>
      </w:r>
      <w:proofErr w:type="spellEnd"/>
      <w:r>
        <w:rPr>
          <w:rFonts w:hint="eastAsia"/>
          <w:sz w:val="24"/>
        </w:rPr>
        <w:t xml:space="preserve"> , </w:t>
      </w:r>
      <w:proofErr w:type="spellStart"/>
      <w:r>
        <w:rPr>
          <w:rFonts w:hint="eastAsia"/>
          <w:sz w:val="24"/>
        </w:rPr>
        <w:t>buildingID</w:t>
      </w:r>
      <w:proofErr w:type="spellEnd"/>
      <w:r>
        <w:rPr>
          <w:rFonts w:hint="eastAsia"/>
          <w:sz w:val="24"/>
        </w:rPr>
        <w:t xml:space="preserve"> , type,   </w:t>
      </w:r>
      <w:proofErr w:type="spellStart"/>
      <w:r>
        <w:rPr>
          <w:rFonts w:hint="eastAsia"/>
          <w:sz w:val="24"/>
        </w:rPr>
        <w:t>class_times</w:t>
      </w:r>
      <w:proofErr w:type="spellEnd"/>
      <w:r>
        <w:rPr>
          <w:rFonts w:hint="eastAsia"/>
          <w:sz w:val="24"/>
        </w:rPr>
        <w:t xml:space="preserve">, </w:t>
      </w:r>
      <w:proofErr w:type="spellStart"/>
      <w:r>
        <w:rPr>
          <w:rFonts w:hint="eastAsia"/>
          <w:sz w:val="24"/>
        </w:rPr>
        <w:t>class_days</w:t>
      </w:r>
      <w:proofErr w:type="spellEnd"/>
      <w:r>
        <w:rPr>
          <w:rFonts w:hint="eastAsia"/>
          <w:sz w:val="24"/>
        </w:rPr>
        <w:t xml:space="preserve">, </w:t>
      </w:r>
      <w:proofErr w:type="spellStart"/>
      <w:r>
        <w:rPr>
          <w:rFonts w:hint="eastAsia"/>
          <w:sz w:val="24"/>
        </w:rPr>
        <w:t>seatID</w:t>
      </w:r>
      <w:proofErr w:type="spellEnd"/>
      <w:r>
        <w:rPr>
          <w:rFonts w:hint="eastAsia"/>
          <w:sz w:val="24"/>
        </w:rPr>
        <w:t>)</w:t>
      </w:r>
      <w:r>
        <w:rPr>
          <w:rFonts w:hint="eastAsia"/>
          <w:sz w:val="24"/>
        </w:rPr>
        <w:t>，</w:t>
      </w:r>
      <w:proofErr w:type="spellStart"/>
      <w:r>
        <w:rPr>
          <w:rFonts w:hint="eastAsia"/>
          <w:sz w:val="24"/>
        </w:rPr>
        <w:t>classroomID</w:t>
      </w:r>
      <w:proofErr w:type="spellEnd"/>
      <w:r>
        <w:rPr>
          <w:rFonts w:hint="eastAsia"/>
          <w:sz w:val="24"/>
        </w:rPr>
        <w:t>代表教室的</w:t>
      </w:r>
      <w:r>
        <w:rPr>
          <w:rFonts w:hint="eastAsia"/>
          <w:sz w:val="24"/>
        </w:rPr>
        <w:t>ID</w:t>
      </w:r>
      <w:r>
        <w:rPr>
          <w:rFonts w:hint="eastAsia"/>
          <w:sz w:val="24"/>
        </w:rPr>
        <w:t>号，</w:t>
      </w:r>
      <w:proofErr w:type="spellStart"/>
      <w:r>
        <w:rPr>
          <w:rFonts w:hint="eastAsia"/>
          <w:sz w:val="24"/>
        </w:rPr>
        <w:t>buildingID</w:t>
      </w:r>
      <w:proofErr w:type="spellEnd"/>
      <w:r>
        <w:rPr>
          <w:rFonts w:hint="eastAsia"/>
          <w:sz w:val="24"/>
        </w:rPr>
        <w:t>代表教学楼</w:t>
      </w:r>
      <w:r>
        <w:rPr>
          <w:rFonts w:hint="eastAsia"/>
          <w:sz w:val="24"/>
        </w:rPr>
        <w:t>ID</w:t>
      </w:r>
      <w:r>
        <w:rPr>
          <w:rFonts w:hint="eastAsia"/>
          <w:sz w:val="24"/>
        </w:rPr>
        <w:t>，</w:t>
      </w:r>
      <w:r>
        <w:rPr>
          <w:rFonts w:hint="eastAsia"/>
          <w:sz w:val="24"/>
        </w:rPr>
        <w:t>type</w:t>
      </w:r>
      <w:r>
        <w:rPr>
          <w:rFonts w:hint="eastAsia"/>
          <w:sz w:val="24"/>
        </w:rPr>
        <w:t>代表是哪种学科类型的教学楼，</w:t>
      </w:r>
      <w:proofErr w:type="spellStart"/>
      <w:r>
        <w:rPr>
          <w:rFonts w:hint="eastAsia"/>
          <w:sz w:val="24"/>
        </w:rPr>
        <w:t>class_times</w:t>
      </w:r>
      <w:proofErr w:type="spellEnd"/>
      <w:r>
        <w:rPr>
          <w:rFonts w:hint="eastAsia"/>
          <w:sz w:val="24"/>
        </w:rPr>
        <w:t>（</w:t>
      </w:r>
      <w:r>
        <w:rPr>
          <w:rFonts w:hint="eastAsia"/>
          <w:sz w:val="24"/>
        </w:rPr>
        <w:t>10</w:t>
      </w:r>
      <w:r>
        <w:rPr>
          <w:rFonts w:hint="eastAsia"/>
          <w:sz w:val="24"/>
        </w:rPr>
        <w:t>，</w:t>
      </w:r>
      <w:r>
        <w:rPr>
          <w:rFonts w:hint="eastAsia"/>
          <w:sz w:val="24"/>
        </w:rPr>
        <w:t>12</w:t>
      </w:r>
      <w:r>
        <w:rPr>
          <w:rFonts w:hint="eastAsia"/>
          <w:sz w:val="24"/>
        </w:rPr>
        <w:t>，</w:t>
      </w:r>
      <w:r>
        <w:rPr>
          <w:rFonts w:hint="eastAsia"/>
          <w:sz w:val="24"/>
        </w:rPr>
        <w:t>14</w:t>
      </w:r>
      <w:r>
        <w:rPr>
          <w:rFonts w:hint="eastAsia"/>
          <w:sz w:val="24"/>
        </w:rPr>
        <w:t>，</w:t>
      </w:r>
      <w:r>
        <w:rPr>
          <w:rFonts w:hint="eastAsia"/>
          <w:sz w:val="24"/>
        </w:rPr>
        <w:t>16</w:t>
      </w:r>
      <w:r>
        <w:rPr>
          <w:rFonts w:hint="eastAsia"/>
          <w:sz w:val="24"/>
        </w:rPr>
        <w:t>）代表上课时间，</w:t>
      </w:r>
      <w:proofErr w:type="spellStart"/>
      <w:r>
        <w:rPr>
          <w:rFonts w:hint="eastAsia"/>
          <w:sz w:val="24"/>
        </w:rPr>
        <w:t>class_days</w:t>
      </w:r>
      <w:proofErr w:type="spellEnd"/>
      <w:r>
        <w:rPr>
          <w:rFonts w:hint="eastAsia"/>
          <w:sz w:val="24"/>
        </w:rPr>
        <w:t>（</w:t>
      </w:r>
      <w:r>
        <w:rPr>
          <w:rFonts w:hint="eastAsia"/>
          <w:sz w:val="24"/>
        </w:rPr>
        <w:t>A</w:t>
      </w:r>
      <w:r>
        <w:rPr>
          <w:rFonts w:hint="eastAsia"/>
          <w:sz w:val="24"/>
        </w:rPr>
        <w:t>、</w:t>
      </w:r>
      <w:r>
        <w:rPr>
          <w:rFonts w:hint="eastAsia"/>
          <w:sz w:val="24"/>
        </w:rPr>
        <w:t>B</w:t>
      </w:r>
      <w:r>
        <w:rPr>
          <w:rFonts w:hint="eastAsia"/>
          <w:sz w:val="24"/>
        </w:rPr>
        <w:t>）代表当天类型，</w:t>
      </w:r>
      <w:proofErr w:type="spellStart"/>
      <w:r>
        <w:rPr>
          <w:rFonts w:hint="eastAsia"/>
          <w:sz w:val="24"/>
        </w:rPr>
        <w:t>seatID</w:t>
      </w:r>
      <w:proofErr w:type="spellEnd"/>
      <w:r>
        <w:rPr>
          <w:rFonts w:hint="eastAsia"/>
          <w:sz w:val="24"/>
        </w:rPr>
        <w:t>代表教室中座位的编号。因为</w:t>
      </w:r>
      <w:r>
        <w:rPr>
          <w:rFonts w:hint="eastAsia"/>
          <w:sz w:val="24"/>
        </w:rPr>
        <w:t>6</w:t>
      </w:r>
      <w:r>
        <w:rPr>
          <w:rFonts w:hint="eastAsia"/>
          <w:sz w:val="24"/>
        </w:rPr>
        <w:t>元组的生成的元素都是唯一，所以可以防止上课座位和上课时间的冲突。对于学生代理，规定其在</w:t>
      </w:r>
      <w:r>
        <w:rPr>
          <w:rFonts w:hint="eastAsia"/>
          <w:sz w:val="24"/>
        </w:rPr>
        <w:t>A</w:t>
      </w:r>
      <w:r>
        <w:rPr>
          <w:rFonts w:hint="eastAsia"/>
          <w:sz w:val="24"/>
        </w:rPr>
        <w:t>、</w:t>
      </w:r>
      <w:r>
        <w:rPr>
          <w:rFonts w:hint="eastAsia"/>
          <w:sz w:val="24"/>
        </w:rPr>
        <w:t>B</w:t>
      </w:r>
      <w:r>
        <w:rPr>
          <w:rFonts w:hint="eastAsia"/>
          <w:sz w:val="24"/>
        </w:rPr>
        <w:t>连续的两天中需要上</w:t>
      </w:r>
      <w:proofErr w:type="gramStart"/>
      <w:r>
        <w:rPr>
          <w:rFonts w:hint="eastAsia"/>
          <w:sz w:val="24"/>
        </w:rPr>
        <w:t>四节课且某天</w:t>
      </w:r>
      <w:proofErr w:type="gramEnd"/>
      <w:r>
        <w:rPr>
          <w:rFonts w:hint="eastAsia"/>
          <w:sz w:val="24"/>
        </w:rPr>
        <w:t>不能不上课，即某天需要上</w:t>
      </w:r>
      <w:r>
        <w:rPr>
          <w:rFonts w:hint="eastAsia"/>
          <w:sz w:val="24"/>
        </w:rPr>
        <w:t>1-3</w:t>
      </w:r>
      <w:r>
        <w:rPr>
          <w:rFonts w:hint="eastAsia"/>
          <w:sz w:val="24"/>
        </w:rPr>
        <w:t>节课。根据学生代理的学科类型、时间表当天类型，从六元组中匹配相应</w:t>
      </w:r>
      <w:r>
        <w:rPr>
          <w:rFonts w:hint="eastAsia"/>
          <w:sz w:val="24"/>
        </w:rPr>
        <w:t>type</w:t>
      </w:r>
      <w:r>
        <w:rPr>
          <w:rFonts w:hint="eastAsia"/>
          <w:sz w:val="24"/>
        </w:rPr>
        <w:t>和</w:t>
      </w:r>
      <w:proofErr w:type="spellStart"/>
      <w:r>
        <w:rPr>
          <w:rFonts w:hint="eastAsia"/>
          <w:sz w:val="24"/>
        </w:rPr>
        <w:t>class_days</w:t>
      </w:r>
      <w:proofErr w:type="spellEnd"/>
      <w:r>
        <w:rPr>
          <w:rFonts w:hint="eastAsia"/>
          <w:sz w:val="24"/>
        </w:rPr>
        <w:t>的元素插入到当天时间表中。</w:t>
      </w:r>
    </w:p>
    <w:p w14:paraId="157D6BB5" w14:textId="77777777" w:rsidR="009149F9" w:rsidRDefault="005B43E5">
      <w:pPr>
        <w:spacing w:line="400" w:lineRule="exact"/>
        <w:ind w:firstLineChars="200" w:firstLine="480"/>
        <w:rPr>
          <w:sz w:val="24"/>
        </w:rPr>
      </w:pPr>
      <w:r>
        <w:rPr>
          <w:rFonts w:hint="eastAsia"/>
          <w:sz w:val="24"/>
        </w:rPr>
        <w:t>在完成课程表的安排后，时间表中余下的活动，将以概率进行填充。在校有被分配宿舍，教师有被分配办公室。对于在校学生，每天</w:t>
      </w:r>
      <w:r>
        <w:rPr>
          <w:rFonts w:hint="eastAsia"/>
          <w:sz w:val="24"/>
        </w:rPr>
        <w:t>8</w:t>
      </w:r>
      <w:r>
        <w:rPr>
          <w:rFonts w:hint="eastAsia"/>
          <w:sz w:val="24"/>
        </w:rPr>
        <w:t>点从他们被分配到的宿舍开始活动，</w:t>
      </w:r>
      <w:r>
        <w:rPr>
          <w:rFonts w:hint="eastAsia"/>
          <w:sz w:val="24"/>
        </w:rPr>
        <w:t>22</w:t>
      </w:r>
      <w:r>
        <w:rPr>
          <w:rFonts w:hint="eastAsia"/>
          <w:sz w:val="24"/>
        </w:rPr>
        <w:t>点回到他们被分配到的宿舍中休息。注意，考虑到只有单人宿舍和双人宿舍，所以最多可以将两个学生分配到同一宿舍，这样被分配为双人宿舍的学生有一个舍友。代理每天在</w:t>
      </w:r>
      <w:r>
        <w:rPr>
          <w:rFonts w:hint="eastAsia"/>
          <w:sz w:val="24"/>
        </w:rPr>
        <w:t>8-11</w:t>
      </w:r>
      <w:r>
        <w:rPr>
          <w:rFonts w:hint="eastAsia"/>
          <w:sz w:val="24"/>
        </w:rPr>
        <w:t>、</w:t>
      </w:r>
      <w:r>
        <w:rPr>
          <w:rFonts w:hint="eastAsia"/>
          <w:sz w:val="24"/>
        </w:rPr>
        <w:t>12-15</w:t>
      </w:r>
      <w:r>
        <w:rPr>
          <w:rFonts w:hint="eastAsia"/>
          <w:sz w:val="24"/>
        </w:rPr>
        <w:t>、</w:t>
      </w:r>
      <w:r>
        <w:rPr>
          <w:rFonts w:hint="eastAsia"/>
          <w:sz w:val="24"/>
        </w:rPr>
        <w:t>17-20</w:t>
      </w:r>
      <w:r>
        <w:rPr>
          <w:rFonts w:hint="eastAsia"/>
          <w:sz w:val="24"/>
        </w:rPr>
        <w:t>时段访问食堂一次。如果学生在此期间有课，则跳过。在未分配空槽中访问体育馆概率为</w:t>
      </w:r>
      <w:r>
        <w:rPr>
          <w:rFonts w:hint="eastAsia"/>
          <w:sz w:val="24"/>
        </w:rPr>
        <w:t>g</w:t>
      </w:r>
      <w:r>
        <w:rPr>
          <w:rFonts w:hint="eastAsia"/>
          <w:sz w:val="24"/>
        </w:rPr>
        <w:t>。剩余的空</w:t>
      </w:r>
      <w:proofErr w:type="gramStart"/>
      <w:r>
        <w:rPr>
          <w:rFonts w:hint="eastAsia"/>
          <w:sz w:val="24"/>
        </w:rPr>
        <w:t>槽分别</w:t>
      </w:r>
      <w:proofErr w:type="gramEnd"/>
      <w:r>
        <w:rPr>
          <w:rFonts w:hint="eastAsia"/>
          <w:sz w:val="24"/>
        </w:rPr>
        <w:t>以</w:t>
      </w:r>
      <w:r>
        <w:rPr>
          <w:rFonts w:hint="eastAsia"/>
          <w:sz w:val="24"/>
        </w:rPr>
        <w:t>[0, lib)</w:t>
      </w:r>
      <w:r>
        <w:rPr>
          <w:rFonts w:hint="eastAsia"/>
          <w:sz w:val="24"/>
        </w:rPr>
        <w:t>、</w:t>
      </w:r>
      <w:r>
        <w:rPr>
          <w:rFonts w:hint="eastAsia"/>
          <w:sz w:val="24"/>
        </w:rPr>
        <w:t xml:space="preserve">[lib , </w:t>
      </w:r>
      <w:proofErr w:type="spellStart"/>
      <w:r>
        <w:rPr>
          <w:rFonts w:hint="eastAsia"/>
          <w:sz w:val="24"/>
        </w:rPr>
        <w:t>lib+s</w:t>
      </w:r>
      <w:proofErr w:type="spellEnd"/>
      <w:r>
        <w:rPr>
          <w:rFonts w:hint="eastAsia"/>
          <w:sz w:val="24"/>
        </w:rPr>
        <w:t>)</w:t>
      </w:r>
      <w:r>
        <w:rPr>
          <w:rFonts w:hint="eastAsia"/>
          <w:sz w:val="24"/>
        </w:rPr>
        <w:t>、</w:t>
      </w:r>
      <w:r>
        <w:rPr>
          <w:rFonts w:hint="eastAsia"/>
          <w:sz w:val="24"/>
        </w:rPr>
        <w:t>[</w:t>
      </w:r>
      <w:proofErr w:type="spellStart"/>
      <w:r>
        <w:rPr>
          <w:rFonts w:hint="eastAsia"/>
          <w:sz w:val="24"/>
        </w:rPr>
        <w:t>lib+s</w:t>
      </w:r>
      <w:proofErr w:type="spellEnd"/>
      <w:r>
        <w:rPr>
          <w:rFonts w:hint="eastAsia"/>
          <w:sz w:val="24"/>
        </w:rPr>
        <w:t xml:space="preserve"> , 1]</w:t>
      </w:r>
      <w:r>
        <w:rPr>
          <w:rFonts w:hint="eastAsia"/>
          <w:sz w:val="24"/>
        </w:rPr>
        <w:t>的被分配为图书馆、</w:t>
      </w:r>
      <w:r>
        <w:rPr>
          <w:rFonts w:hint="eastAsia"/>
          <w:sz w:val="24"/>
        </w:rPr>
        <w:lastRenderedPageBreak/>
        <w:t>社交空间、宿舍。对于校外学生，每天</w:t>
      </w:r>
      <w:r>
        <w:rPr>
          <w:rFonts w:hint="eastAsia"/>
          <w:sz w:val="24"/>
        </w:rPr>
        <w:t>9</w:t>
      </w:r>
      <w:r>
        <w:rPr>
          <w:rFonts w:hint="eastAsia"/>
          <w:sz w:val="24"/>
        </w:rPr>
        <w:t>点从他们被分配到的校外节点开始活动，</w:t>
      </w:r>
      <w:r>
        <w:rPr>
          <w:rFonts w:hint="eastAsia"/>
          <w:sz w:val="24"/>
        </w:rPr>
        <w:t>18</w:t>
      </w:r>
      <w:r>
        <w:rPr>
          <w:rFonts w:hint="eastAsia"/>
          <w:sz w:val="24"/>
        </w:rPr>
        <w:t>点回到他们被分配到的校外节点中休息。在周末，学生整天都留在校外顶点。在</w:t>
      </w:r>
      <w:r>
        <w:rPr>
          <w:rFonts w:hint="eastAsia"/>
          <w:sz w:val="24"/>
        </w:rPr>
        <w:t>A</w:t>
      </w:r>
      <w:r>
        <w:rPr>
          <w:rFonts w:hint="eastAsia"/>
          <w:sz w:val="24"/>
        </w:rPr>
        <w:t>、</w:t>
      </w:r>
      <w:r>
        <w:rPr>
          <w:rFonts w:hint="eastAsia"/>
          <w:sz w:val="24"/>
        </w:rPr>
        <w:t>B</w:t>
      </w:r>
      <w:r>
        <w:rPr>
          <w:rFonts w:hint="eastAsia"/>
          <w:sz w:val="24"/>
        </w:rPr>
        <w:t>天，如果课程安排允许，校外学生将在</w:t>
      </w:r>
      <w:r>
        <w:rPr>
          <w:rFonts w:hint="eastAsia"/>
          <w:sz w:val="24"/>
        </w:rPr>
        <w:t>12-15</w:t>
      </w:r>
      <w:r>
        <w:rPr>
          <w:rFonts w:hint="eastAsia"/>
          <w:sz w:val="24"/>
        </w:rPr>
        <w:t>时段去食堂一次。同样，在未分配空槽中访问体育馆概率为</w:t>
      </w:r>
      <w:r>
        <w:rPr>
          <w:rFonts w:hint="eastAsia"/>
          <w:sz w:val="24"/>
        </w:rPr>
        <w:t>g</w:t>
      </w:r>
      <w:r>
        <w:rPr>
          <w:rFonts w:hint="eastAsia"/>
          <w:sz w:val="24"/>
        </w:rPr>
        <w:t>。剩余的空</w:t>
      </w:r>
      <w:proofErr w:type="gramStart"/>
      <w:r>
        <w:rPr>
          <w:rFonts w:hint="eastAsia"/>
          <w:sz w:val="24"/>
        </w:rPr>
        <w:t>槽分别</w:t>
      </w:r>
      <w:proofErr w:type="gramEnd"/>
      <w:r>
        <w:rPr>
          <w:rFonts w:hint="eastAsia"/>
          <w:sz w:val="24"/>
        </w:rPr>
        <w:t>以</w:t>
      </w:r>
      <w:r>
        <w:rPr>
          <w:rFonts w:hint="eastAsia"/>
          <w:sz w:val="24"/>
        </w:rPr>
        <w:t>[0, lib)</w:t>
      </w:r>
      <w:r>
        <w:rPr>
          <w:rFonts w:hint="eastAsia"/>
          <w:sz w:val="24"/>
        </w:rPr>
        <w:t>、</w:t>
      </w:r>
      <w:r>
        <w:rPr>
          <w:rFonts w:hint="eastAsia"/>
          <w:sz w:val="24"/>
        </w:rPr>
        <w:t xml:space="preserve">[lib , </w:t>
      </w:r>
      <w:proofErr w:type="spellStart"/>
      <w:r>
        <w:rPr>
          <w:rFonts w:hint="eastAsia"/>
          <w:sz w:val="24"/>
        </w:rPr>
        <w:t>lib+s</w:t>
      </w:r>
      <w:proofErr w:type="spellEnd"/>
      <w:r>
        <w:rPr>
          <w:rFonts w:hint="eastAsia"/>
          <w:sz w:val="24"/>
        </w:rPr>
        <w:t>)</w:t>
      </w:r>
      <w:r>
        <w:rPr>
          <w:rFonts w:hint="eastAsia"/>
          <w:sz w:val="24"/>
        </w:rPr>
        <w:t>、</w:t>
      </w:r>
      <w:r>
        <w:rPr>
          <w:rFonts w:hint="eastAsia"/>
          <w:sz w:val="24"/>
        </w:rPr>
        <w:t>[</w:t>
      </w:r>
      <w:proofErr w:type="spellStart"/>
      <w:r>
        <w:rPr>
          <w:rFonts w:hint="eastAsia"/>
          <w:sz w:val="24"/>
        </w:rPr>
        <w:t>lib+s</w:t>
      </w:r>
      <w:proofErr w:type="spellEnd"/>
      <w:r>
        <w:rPr>
          <w:rFonts w:hint="eastAsia"/>
          <w:sz w:val="24"/>
        </w:rPr>
        <w:t xml:space="preserve"> , 1]</w:t>
      </w:r>
      <w:r>
        <w:rPr>
          <w:rFonts w:hint="eastAsia"/>
          <w:sz w:val="24"/>
        </w:rPr>
        <w:t>的被分配为图书馆、社交空间、校外。对于教职员工，每天</w:t>
      </w:r>
      <w:r>
        <w:rPr>
          <w:rFonts w:hint="eastAsia"/>
          <w:sz w:val="24"/>
        </w:rPr>
        <w:t>9</w:t>
      </w:r>
      <w:r>
        <w:rPr>
          <w:rFonts w:hint="eastAsia"/>
          <w:sz w:val="24"/>
        </w:rPr>
        <w:t>点从他们被分配到的校外节点开始活动，</w:t>
      </w:r>
      <w:r>
        <w:rPr>
          <w:rFonts w:hint="eastAsia"/>
          <w:sz w:val="24"/>
        </w:rPr>
        <w:t>18</w:t>
      </w:r>
      <w:r>
        <w:rPr>
          <w:rFonts w:hint="eastAsia"/>
          <w:sz w:val="24"/>
        </w:rPr>
        <w:t>点回到他们被分配到的校外节点中休息。在周末，教师整天都在校外顶点。如果上课时间允许，代理会选择</w:t>
      </w:r>
      <w:r>
        <w:rPr>
          <w:rFonts w:hint="eastAsia"/>
          <w:sz w:val="24"/>
        </w:rPr>
        <w:t>11</w:t>
      </w:r>
      <w:r>
        <w:rPr>
          <w:rFonts w:hint="eastAsia"/>
          <w:sz w:val="24"/>
        </w:rPr>
        <w:t>点到</w:t>
      </w:r>
      <w:r>
        <w:rPr>
          <w:rFonts w:hint="eastAsia"/>
          <w:sz w:val="24"/>
        </w:rPr>
        <w:t>13</w:t>
      </w:r>
      <w:r>
        <w:rPr>
          <w:rFonts w:hint="eastAsia"/>
          <w:sz w:val="24"/>
        </w:rPr>
        <w:t>点的某个时间去教师食堂吃饭。剩余的空槽被分配为相应的办公室节点。代理时间表</w:t>
      </w:r>
      <w:proofErr w:type="gramStart"/>
      <w:r>
        <w:rPr>
          <w:rFonts w:hint="eastAsia"/>
          <w:sz w:val="24"/>
        </w:rPr>
        <w:t>样例如</w:t>
      </w:r>
      <w:proofErr w:type="gramEnd"/>
      <w:r>
        <w:rPr>
          <w:rFonts w:hint="eastAsia"/>
          <w:sz w:val="24"/>
        </w:rPr>
        <w:t>图</w:t>
      </w:r>
      <w:r>
        <w:rPr>
          <w:rFonts w:hint="eastAsia"/>
          <w:sz w:val="24"/>
        </w:rPr>
        <w:t>3-2</w:t>
      </w:r>
      <w:r>
        <w:rPr>
          <w:rFonts w:hint="eastAsia"/>
          <w:sz w:val="24"/>
        </w:rPr>
        <w:t>。</w:t>
      </w:r>
    </w:p>
    <w:p w14:paraId="0799B142" w14:textId="77777777" w:rsidR="009149F9" w:rsidRDefault="009149F9">
      <w:pPr>
        <w:ind w:firstLineChars="200" w:firstLine="420"/>
      </w:pPr>
    </w:p>
    <w:p w14:paraId="2E31F4CA" w14:textId="77777777" w:rsidR="009149F9" w:rsidRDefault="005B43E5">
      <w:pPr>
        <w:ind w:firstLineChars="200" w:firstLine="420"/>
      </w:pPr>
      <w:r>
        <w:rPr>
          <w:noProof/>
        </w:rPr>
        <w:drawing>
          <wp:inline distT="0" distB="0" distL="0" distR="0" wp14:anchorId="5D8D1A55" wp14:editId="09382A24">
            <wp:extent cx="5737860" cy="2750820"/>
            <wp:effectExtent l="0" t="0" r="0" b="0"/>
            <wp:docPr id="4" name="图片 4" descr="表格&#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表格&#10;&#10;低可信度描述已自动生成"/>
                    <pic:cNvPicPr>
                      <a:picLocks noChangeAspect="1"/>
                    </pic:cNvPicPr>
                  </pic:nvPicPr>
                  <pic:blipFill>
                    <a:blip r:embed="rId119"/>
                    <a:stretch>
                      <a:fillRect/>
                    </a:stretch>
                  </pic:blipFill>
                  <pic:spPr>
                    <a:xfrm>
                      <a:off x="0" y="0"/>
                      <a:ext cx="5737860" cy="2750820"/>
                    </a:xfrm>
                    <a:prstGeom prst="rect">
                      <a:avLst/>
                    </a:prstGeom>
                  </pic:spPr>
                </pic:pic>
              </a:graphicData>
            </a:graphic>
          </wp:inline>
        </w:drawing>
      </w:r>
    </w:p>
    <w:p w14:paraId="4D88AB9E" w14:textId="77777777" w:rsidR="009149F9" w:rsidRDefault="005B43E5">
      <w:pPr>
        <w:ind w:firstLineChars="200" w:firstLine="420"/>
        <w:jc w:val="center"/>
      </w:pPr>
      <w:r>
        <w:rPr>
          <w:rFonts w:hint="eastAsia"/>
        </w:rPr>
        <w:t>图</w:t>
      </w:r>
      <w:r>
        <w:rPr>
          <w:rFonts w:hint="eastAsia"/>
        </w:rPr>
        <w:t xml:space="preserve"> </w:t>
      </w:r>
      <w:r>
        <w:t xml:space="preserve">3-2 </w:t>
      </w:r>
      <w:r>
        <w:rPr>
          <w:rFonts w:hint="eastAsia"/>
        </w:rPr>
        <w:t>代理时间表样例</w:t>
      </w:r>
    </w:p>
    <w:p w14:paraId="0F2CBC1F" w14:textId="77777777" w:rsidR="009149F9" w:rsidRDefault="005B43E5">
      <w:pPr>
        <w:pStyle w:val="3"/>
        <w:spacing w:before="0" w:after="0" w:line="240" w:lineRule="auto"/>
        <w:rPr>
          <w:rFonts w:ascii="黑体" w:eastAsia="黑体" w:hAnsi="黑体"/>
          <w:b w:val="0"/>
          <w:bCs w:val="0"/>
          <w:sz w:val="28"/>
        </w:rPr>
      </w:pPr>
      <w:bookmarkStart w:id="77" w:name="_Toc103853719"/>
      <w:bookmarkStart w:id="78" w:name="_Toc104199716"/>
      <w:r>
        <w:rPr>
          <w:rFonts w:ascii="黑体" w:eastAsia="黑体" w:hAnsi="黑体" w:hint="eastAsia"/>
          <w:b w:val="0"/>
          <w:bCs w:val="0"/>
          <w:sz w:val="28"/>
        </w:rPr>
        <w:t>3.2.3代理移动</w:t>
      </w:r>
      <w:bookmarkEnd w:id="77"/>
      <w:bookmarkEnd w:id="78"/>
    </w:p>
    <w:p w14:paraId="42399E12" w14:textId="77777777" w:rsidR="009149F9" w:rsidRDefault="005B43E5">
      <w:pPr>
        <w:spacing w:line="400" w:lineRule="exact"/>
        <w:ind w:firstLineChars="200" w:firstLine="480"/>
        <w:rPr>
          <w:sz w:val="24"/>
        </w:rPr>
      </w:pPr>
      <w:r>
        <w:rPr>
          <w:rFonts w:hint="eastAsia"/>
          <w:sz w:val="24"/>
        </w:rPr>
        <w:t>为代理分配了时间表后，现在定义代理在每个位置之间移动所遵循的路径。假设代理从中心节点</w:t>
      </w:r>
      <w:r>
        <w:rPr>
          <w:rFonts w:hint="eastAsia"/>
          <w:sz w:val="24"/>
        </w:rPr>
        <w:t>v</w:t>
      </w:r>
      <w:r>
        <w:rPr>
          <w:rFonts w:hint="eastAsia"/>
          <w:sz w:val="24"/>
        </w:rPr>
        <w:t>的叶子移动到中心节点</w:t>
      </w:r>
      <w:r>
        <w:rPr>
          <w:rFonts w:hint="eastAsia"/>
          <w:sz w:val="24"/>
        </w:rPr>
        <w:t>u</w:t>
      </w:r>
      <w:r>
        <w:rPr>
          <w:rFonts w:hint="eastAsia"/>
          <w:sz w:val="24"/>
        </w:rPr>
        <w:t>的叶子。他们通过先移动到节点</w:t>
      </w:r>
      <w:r>
        <w:rPr>
          <w:rFonts w:hint="eastAsia"/>
          <w:sz w:val="24"/>
        </w:rPr>
        <w:t>v</w:t>
      </w:r>
      <w:r>
        <w:rPr>
          <w:rFonts w:hint="eastAsia"/>
          <w:sz w:val="24"/>
        </w:rPr>
        <w:t>，再到中转顶点，之后到节点</w:t>
      </w:r>
      <w:r>
        <w:rPr>
          <w:rFonts w:hint="eastAsia"/>
          <w:sz w:val="24"/>
        </w:rPr>
        <w:t>u</w:t>
      </w:r>
      <w:r>
        <w:rPr>
          <w:rFonts w:hint="eastAsia"/>
          <w:sz w:val="24"/>
        </w:rPr>
        <w:t>，最后到</w:t>
      </w:r>
      <w:r>
        <w:rPr>
          <w:rFonts w:hint="eastAsia"/>
          <w:sz w:val="24"/>
        </w:rPr>
        <w:t>u</w:t>
      </w:r>
      <w:r>
        <w:rPr>
          <w:rFonts w:hint="eastAsia"/>
          <w:sz w:val="24"/>
        </w:rPr>
        <w:t>的叶子节点（目标位置），即</w:t>
      </w:r>
      <w:r>
        <w:rPr>
          <w:rFonts w:hint="eastAsia"/>
          <w:sz w:val="24"/>
        </w:rPr>
        <w:t>u</w:t>
      </w:r>
      <w:r>
        <w:rPr>
          <w:rFonts w:hint="eastAsia"/>
          <w:sz w:val="24"/>
        </w:rPr>
        <w:t>叶子</w:t>
      </w:r>
      <w:r>
        <w:rPr>
          <w:rFonts w:hint="eastAsia"/>
          <w:sz w:val="24"/>
        </w:rPr>
        <w:t>-&gt;u</w:t>
      </w:r>
      <w:r>
        <w:rPr>
          <w:rFonts w:hint="eastAsia"/>
          <w:sz w:val="24"/>
        </w:rPr>
        <w:t>中心节点</w:t>
      </w:r>
      <w:r>
        <w:rPr>
          <w:rFonts w:hint="eastAsia"/>
          <w:sz w:val="24"/>
        </w:rPr>
        <w:t>-&gt; transit vertex-&gt;v</w:t>
      </w:r>
      <w:r>
        <w:rPr>
          <w:rFonts w:hint="eastAsia"/>
          <w:sz w:val="24"/>
        </w:rPr>
        <w:t>中心节点</w:t>
      </w:r>
      <w:r>
        <w:rPr>
          <w:rFonts w:hint="eastAsia"/>
          <w:sz w:val="24"/>
        </w:rPr>
        <w:t>-&gt;v</w:t>
      </w:r>
      <w:r>
        <w:rPr>
          <w:rFonts w:hint="eastAsia"/>
          <w:sz w:val="24"/>
        </w:rPr>
        <w:t>叶子。我们假设所有的移动发生在每个小时的最后，并与在此小时结束时穿过节点</w:t>
      </w:r>
      <w:r>
        <w:rPr>
          <w:rFonts w:hint="eastAsia"/>
          <w:sz w:val="24"/>
        </w:rPr>
        <w:t>u</w:t>
      </w:r>
      <w:r>
        <w:rPr>
          <w:rFonts w:hint="eastAsia"/>
          <w:sz w:val="24"/>
        </w:rPr>
        <w:t>、中转节点和节点</w:t>
      </w:r>
      <w:r>
        <w:rPr>
          <w:rFonts w:hint="eastAsia"/>
          <w:sz w:val="24"/>
        </w:rPr>
        <w:t>v</w:t>
      </w:r>
      <w:r>
        <w:rPr>
          <w:rFonts w:hint="eastAsia"/>
          <w:sz w:val="24"/>
        </w:rPr>
        <w:t>的其他代理发生交互。</w:t>
      </w:r>
    </w:p>
    <w:p w14:paraId="3771E3D8" w14:textId="77777777" w:rsidR="009149F9" w:rsidRDefault="005B43E5">
      <w:pPr>
        <w:pStyle w:val="2"/>
        <w:spacing w:before="0" w:beforeAutospacing="0" w:after="0" w:afterAutospacing="0"/>
        <w:rPr>
          <w:rFonts w:ascii="黑体" w:eastAsia="黑体" w:hAnsi="黑体"/>
          <w:b w:val="0"/>
          <w:bCs w:val="0"/>
          <w:sz w:val="30"/>
        </w:rPr>
      </w:pPr>
      <w:bookmarkStart w:id="79" w:name="_Toc103853720"/>
      <w:bookmarkStart w:id="80" w:name="_Toc104199717"/>
      <w:r>
        <w:rPr>
          <w:rFonts w:ascii="黑体" w:eastAsia="黑体" w:hAnsi="黑体" w:hint="eastAsia"/>
          <w:b w:val="0"/>
          <w:bCs w:val="0"/>
          <w:sz w:val="30"/>
        </w:rPr>
        <w:t>3.3感染传播</w:t>
      </w:r>
      <w:bookmarkEnd w:id="79"/>
      <w:bookmarkEnd w:id="80"/>
    </w:p>
    <w:p w14:paraId="273E9E00" w14:textId="77777777" w:rsidR="009149F9" w:rsidRDefault="005B43E5">
      <w:pPr>
        <w:pStyle w:val="3"/>
        <w:spacing w:before="0" w:after="0" w:line="240" w:lineRule="auto"/>
        <w:rPr>
          <w:rFonts w:ascii="黑体" w:eastAsia="黑体" w:hAnsi="黑体"/>
          <w:b w:val="0"/>
          <w:bCs w:val="0"/>
          <w:sz w:val="28"/>
        </w:rPr>
      </w:pPr>
      <w:bookmarkStart w:id="81" w:name="_Toc103853721"/>
      <w:bookmarkStart w:id="82" w:name="_Toc104199718"/>
      <w:r>
        <w:rPr>
          <w:rFonts w:ascii="黑体" w:eastAsia="黑体" w:hAnsi="黑体" w:hint="eastAsia"/>
          <w:b w:val="0"/>
          <w:bCs w:val="0"/>
          <w:sz w:val="28"/>
        </w:rPr>
        <w:t>3.3.1代理状态</w:t>
      </w:r>
      <w:bookmarkEnd w:id="81"/>
      <w:bookmarkEnd w:id="82"/>
    </w:p>
    <w:p w14:paraId="2840393F" w14:textId="77777777" w:rsidR="009149F9" w:rsidRDefault="005B43E5">
      <w:pPr>
        <w:ind w:firstLineChars="200" w:firstLine="480"/>
        <w:rPr>
          <w:sz w:val="24"/>
        </w:rPr>
      </w:pPr>
      <w:r>
        <w:rPr>
          <w:rFonts w:hint="eastAsia"/>
          <w:sz w:val="24"/>
        </w:rPr>
        <w:t>基于</w:t>
      </w:r>
      <w:r>
        <w:rPr>
          <w:rFonts w:hint="eastAsia"/>
          <w:sz w:val="24"/>
        </w:rPr>
        <w:t>SEIR</w:t>
      </w:r>
      <w:r>
        <w:rPr>
          <w:rFonts w:hint="eastAsia"/>
          <w:sz w:val="24"/>
        </w:rPr>
        <w:t>模型以及我们对新冠病毒传播的理解，提出图</w:t>
      </w:r>
      <w:r>
        <w:rPr>
          <w:rFonts w:hint="eastAsia"/>
          <w:sz w:val="24"/>
        </w:rPr>
        <w:t>3-3</w:t>
      </w:r>
      <w:r>
        <w:rPr>
          <w:rFonts w:hint="eastAsia"/>
          <w:sz w:val="24"/>
        </w:rPr>
        <w:t>的病毒转换状态：</w:t>
      </w:r>
    </w:p>
    <w:p w14:paraId="42E0F828" w14:textId="77777777" w:rsidR="009149F9" w:rsidRDefault="005B43E5">
      <w:pPr>
        <w:ind w:firstLineChars="200" w:firstLine="420"/>
      </w:pPr>
      <w:r>
        <w:rPr>
          <w:noProof/>
        </w:rPr>
        <w:lastRenderedPageBreak/>
        <w:drawing>
          <wp:inline distT="0" distB="0" distL="0" distR="0" wp14:anchorId="4AB552D6" wp14:editId="2937B894">
            <wp:extent cx="5940425" cy="2363470"/>
            <wp:effectExtent l="0" t="0" r="3175" b="0"/>
            <wp:docPr id="12" name="图片 11" descr="图片包含 钟表, 看着, 灯光, 标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图片包含 钟表, 看着, 灯光, 标志&#10;&#10;描述已自动生成"/>
                    <pic:cNvPicPr>
                      <a:picLocks noChangeAspect="1"/>
                    </pic:cNvPicPr>
                  </pic:nvPicPr>
                  <pic:blipFill>
                    <a:blip r:embed="rId120" cstate="print">
                      <a:extLst>
                        <a:ext uri="{28A0092B-C50C-407E-A947-70E740481C1C}">
                          <a14:useLocalDpi xmlns:a14="http://schemas.microsoft.com/office/drawing/2010/main" val="0"/>
                        </a:ext>
                      </a:extLst>
                    </a:blip>
                    <a:stretch>
                      <a:fillRect/>
                    </a:stretch>
                  </pic:blipFill>
                  <pic:spPr>
                    <a:xfrm>
                      <a:off x="0" y="0"/>
                      <a:ext cx="5940425" cy="2363470"/>
                    </a:xfrm>
                    <a:prstGeom prst="rect">
                      <a:avLst/>
                    </a:prstGeom>
                  </pic:spPr>
                </pic:pic>
              </a:graphicData>
            </a:graphic>
          </wp:inline>
        </w:drawing>
      </w:r>
    </w:p>
    <w:p w14:paraId="4B9D014E" w14:textId="77777777" w:rsidR="009149F9" w:rsidRDefault="005B43E5">
      <w:pPr>
        <w:ind w:firstLineChars="200" w:firstLine="420"/>
        <w:jc w:val="center"/>
      </w:pPr>
      <w:r>
        <w:rPr>
          <w:rFonts w:hint="eastAsia"/>
        </w:rPr>
        <w:t>图</w:t>
      </w:r>
      <w:r>
        <w:rPr>
          <w:rFonts w:hint="eastAsia"/>
        </w:rPr>
        <w:t xml:space="preserve"> </w:t>
      </w:r>
      <w:r>
        <w:t xml:space="preserve">3-3 </w:t>
      </w:r>
      <w:r>
        <w:rPr>
          <w:rFonts w:hint="eastAsia"/>
        </w:rPr>
        <w:t>模型状态转换图</w:t>
      </w:r>
    </w:p>
    <w:p w14:paraId="6147E0F4" w14:textId="77777777" w:rsidR="009149F9" w:rsidRDefault="005B43E5">
      <w:pPr>
        <w:spacing w:line="400" w:lineRule="exact"/>
        <w:ind w:firstLineChars="200" w:firstLine="480"/>
        <w:rPr>
          <w:sz w:val="24"/>
        </w:rPr>
      </w:pPr>
      <w:r>
        <w:rPr>
          <w:rFonts w:hint="eastAsia"/>
          <w:sz w:val="24"/>
        </w:rPr>
        <w:t>S</w:t>
      </w:r>
      <w:r>
        <w:rPr>
          <w:rFonts w:hint="eastAsia"/>
          <w:sz w:val="24"/>
        </w:rPr>
        <w:t>：易感类，还没有被感染，但是因为没有免疫力有一定概率被感染的人群；</w:t>
      </w:r>
    </w:p>
    <w:p w14:paraId="1D8DE5C2" w14:textId="77777777" w:rsidR="009149F9" w:rsidRDefault="005B43E5">
      <w:pPr>
        <w:spacing w:line="400" w:lineRule="exact"/>
        <w:ind w:firstLineChars="200" w:firstLine="480"/>
        <w:rPr>
          <w:sz w:val="24"/>
        </w:rPr>
      </w:pPr>
      <w:r>
        <w:rPr>
          <w:rFonts w:hint="eastAsia"/>
          <w:sz w:val="24"/>
        </w:rPr>
        <w:t>E</w:t>
      </w:r>
      <w:r>
        <w:rPr>
          <w:rFonts w:hint="eastAsia"/>
          <w:sz w:val="24"/>
        </w:rPr>
        <w:t>：暴露类，已经被感染，但是还在潜伏期并且没有传染性，此状态维持</w:t>
      </w:r>
      <w:r>
        <w:rPr>
          <w:rFonts w:hint="eastAsia"/>
          <w:sz w:val="24"/>
        </w:rPr>
        <w:t>3</w:t>
      </w:r>
      <w:r>
        <w:rPr>
          <w:rFonts w:hint="eastAsia"/>
          <w:sz w:val="24"/>
        </w:rPr>
        <w:t>天，此后有</w:t>
      </w:r>
      <w:r>
        <w:rPr>
          <w:rFonts w:hint="eastAsia"/>
          <w:sz w:val="24"/>
        </w:rPr>
        <w:t>a</w:t>
      </w:r>
      <w:r>
        <w:rPr>
          <w:rFonts w:hint="eastAsia"/>
          <w:sz w:val="24"/>
        </w:rPr>
        <w:t>的概率进入</w:t>
      </w:r>
      <w:proofErr w:type="spellStart"/>
      <w:r>
        <w:rPr>
          <w:rFonts w:hint="eastAsia"/>
          <w:sz w:val="24"/>
        </w:rPr>
        <w:t>Ia</w:t>
      </w:r>
      <w:proofErr w:type="spellEnd"/>
      <w:r>
        <w:rPr>
          <w:rFonts w:hint="eastAsia"/>
          <w:sz w:val="24"/>
        </w:rPr>
        <w:t xml:space="preserve"> fix</w:t>
      </w:r>
      <w:r>
        <w:rPr>
          <w:rFonts w:hint="eastAsia"/>
          <w:sz w:val="24"/>
        </w:rPr>
        <w:t>，（</w:t>
      </w:r>
      <w:r>
        <w:rPr>
          <w:rFonts w:hint="eastAsia"/>
          <w:sz w:val="24"/>
        </w:rPr>
        <w:t>1-a</w:t>
      </w:r>
      <w:r>
        <w:rPr>
          <w:rFonts w:hint="eastAsia"/>
          <w:sz w:val="24"/>
        </w:rPr>
        <w:t>）的概率进入</w:t>
      </w:r>
      <w:proofErr w:type="spellStart"/>
      <w:r>
        <w:rPr>
          <w:rFonts w:hint="eastAsia"/>
          <w:sz w:val="24"/>
        </w:rPr>
        <w:t>Ia</w:t>
      </w:r>
      <w:proofErr w:type="spellEnd"/>
      <w:r>
        <w:rPr>
          <w:rFonts w:hint="eastAsia"/>
          <w:sz w:val="24"/>
        </w:rPr>
        <w:t>；</w:t>
      </w:r>
    </w:p>
    <w:p w14:paraId="67B3F347" w14:textId="77777777" w:rsidR="009149F9" w:rsidRDefault="005B43E5">
      <w:pPr>
        <w:spacing w:line="400" w:lineRule="exact"/>
        <w:ind w:firstLineChars="200" w:firstLine="480"/>
        <w:rPr>
          <w:sz w:val="24"/>
        </w:rPr>
      </w:pPr>
      <w:proofErr w:type="spellStart"/>
      <w:r>
        <w:rPr>
          <w:rFonts w:hint="eastAsia"/>
          <w:sz w:val="24"/>
        </w:rPr>
        <w:t>Ia</w:t>
      </w:r>
      <w:proofErr w:type="spellEnd"/>
      <w:r>
        <w:rPr>
          <w:rFonts w:hint="eastAsia"/>
          <w:sz w:val="24"/>
        </w:rPr>
        <w:t>：无症状感染者，具有传染性并且之后会发展为轻症或重症感染者，此状态维持</w:t>
      </w:r>
      <w:r>
        <w:rPr>
          <w:rFonts w:hint="eastAsia"/>
          <w:sz w:val="24"/>
        </w:rPr>
        <w:t>3</w:t>
      </w:r>
      <w:r>
        <w:rPr>
          <w:rFonts w:hint="eastAsia"/>
          <w:sz w:val="24"/>
        </w:rPr>
        <w:t>天，此后有</w:t>
      </w:r>
      <w:r>
        <w:rPr>
          <w:rFonts w:hint="eastAsia"/>
          <w:sz w:val="24"/>
        </w:rPr>
        <w:t>e</w:t>
      </w:r>
      <w:r>
        <w:rPr>
          <w:rFonts w:hint="eastAsia"/>
          <w:sz w:val="24"/>
        </w:rPr>
        <w:t>的概率发展为</w:t>
      </w:r>
      <w:proofErr w:type="spellStart"/>
      <w:r>
        <w:rPr>
          <w:rFonts w:hint="eastAsia"/>
          <w:sz w:val="24"/>
        </w:rPr>
        <w:t>Im</w:t>
      </w:r>
      <w:proofErr w:type="spellEnd"/>
      <w:r>
        <w:rPr>
          <w:rFonts w:hint="eastAsia"/>
          <w:sz w:val="24"/>
        </w:rPr>
        <w:t>，有（</w:t>
      </w:r>
      <w:r>
        <w:rPr>
          <w:rFonts w:hint="eastAsia"/>
          <w:sz w:val="24"/>
        </w:rPr>
        <w:t>1-e</w:t>
      </w:r>
      <w:r>
        <w:rPr>
          <w:rFonts w:hint="eastAsia"/>
          <w:sz w:val="24"/>
        </w:rPr>
        <w:t>）的概率发展为</w:t>
      </w:r>
      <w:proofErr w:type="spellStart"/>
      <w:r>
        <w:rPr>
          <w:rFonts w:hint="eastAsia"/>
          <w:sz w:val="24"/>
        </w:rPr>
        <w:t>Ie</w:t>
      </w:r>
      <w:proofErr w:type="spellEnd"/>
      <w:r>
        <w:rPr>
          <w:rFonts w:hint="eastAsia"/>
          <w:sz w:val="24"/>
        </w:rPr>
        <w:t>；</w:t>
      </w:r>
    </w:p>
    <w:p w14:paraId="7D88E6A5" w14:textId="77777777" w:rsidR="009149F9" w:rsidRDefault="005B43E5">
      <w:pPr>
        <w:spacing w:line="400" w:lineRule="exact"/>
        <w:ind w:firstLineChars="200" w:firstLine="480"/>
        <w:rPr>
          <w:sz w:val="24"/>
        </w:rPr>
      </w:pPr>
      <w:proofErr w:type="spellStart"/>
      <w:r>
        <w:rPr>
          <w:rFonts w:hint="eastAsia"/>
          <w:sz w:val="24"/>
        </w:rPr>
        <w:t>Ia</w:t>
      </w:r>
      <w:proofErr w:type="spellEnd"/>
      <w:r>
        <w:rPr>
          <w:rFonts w:hint="eastAsia"/>
          <w:sz w:val="24"/>
        </w:rPr>
        <w:t xml:space="preserve"> fix</w:t>
      </w:r>
      <w:r>
        <w:rPr>
          <w:rFonts w:hint="eastAsia"/>
          <w:sz w:val="24"/>
        </w:rPr>
        <w:t>：无症状感染者，具有传染性并且之后一直保持无症状状态，此状态维持</w:t>
      </w:r>
      <w:r>
        <w:rPr>
          <w:rFonts w:hint="eastAsia"/>
          <w:sz w:val="24"/>
        </w:rPr>
        <w:t>14</w:t>
      </w:r>
      <w:r>
        <w:rPr>
          <w:rFonts w:hint="eastAsia"/>
          <w:sz w:val="24"/>
        </w:rPr>
        <w:t>天；</w:t>
      </w:r>
    </w:p>
    <w:p w14:paraId="080551D0" w14:textId="77777777" w:rsidR="009149F9" w:rsidRDefault="005B43E5">
      <w:pPr>
        <w:spacing w:line="400" w:lineRule="exact"/>
        <w:ind w:firstLineChars="200" w:firstLine="480"/>
        <w:rPr>
          <w:sz w:val="24"/>
        </w:rPr>
      </w:pPr>
      <w:proofErr w:type="spellStart"/>
      <w:r>
        <w:rPr>
          <w:rFonts w:hint="eastAsia"/>
          <w:sz w:val="24"/>
        </w:rPr>
        <w:t>Im</w:t>
      </w:r>
      <w:proofErr w:type="spellEnd"/>
      <w:r>
        <w:rPr>
          <w:rFonts w:hint="eastAsia"/>
          <w:sz w:val="24"/>
        </w:rPr>
        <w:t>：</w:t>
      </w:r>
      <w:proofErr w:type="gramStart"/>
      <w:r>
        <w:rPr>
          <w:rFonts w:hint="eastAsia"/>
          <w:sz w:val="24"/>
        </w:rPr>
        <w:t>轻症状</w:t>
      </w:r>
      <w:proofErr w:type="gramEnd"/>
      <w:r>
        <w:rPr>
          <w:rFonts w:hint="eastAsia"/>
          <w:sz w:val="24"/>
        </w:rPr>
        <w:t>感染者，具有传染性，此状态维持</w:t>
      </w:r>
      <w:r>
        <w:rPr>
          <w:rFonts w:hint="eastAsia"/>
          <w:sz w:val="24"/>
        </w:rPr>
        <w:t>11</w:t>
      </w:r>
      <w:r>
        <w:rPr>
          <w:rFonts w:hint="eastAsia"/>
          <w:sz w:val="24"/>
        </w:rPr>
        <w:t>天；</w:t>
      </w:r>
    </w:p>
    <w:p w14:paraId="4F20546E" w14:textId="77777777" w:rsidR="009149F9" w:rsidRDefault="005B43E5">
      <w:pPr>
        <w:spacing w:line="400" w:lineRule="exact"/>
        <w:ind w:firstLineChars="200" w:firstLine="480"/>
        <w:rPr>
          <w:sz w:val="24"/>
        </w:rPr>
      </w:pPr>
      <w:proofErr w:type="spellStart"/>
      <w:r>
        <w:rPr>
          <w:rFonts w:hint="eastAsia"/>
          <w:sz w:val="24"/>
        </w:rPr>
        <w:t>Ie</w:t>
      </w:r>
      <w:proofErr w:type="spellEnd"/>
      <w:r>
        <w:rPr>
          <w:rFonts w:hint="eastAsia"/>
          <w:sz w:val="24"/>
        </w:rPr>
        <w:t>：重症状感染者，具有传染性，此状态维持</w:t>
      </w:r>
      <w:r>
        <w:rPr>
          <w:rFonts w:hint="eastAsia"/>
          <w:sz w:val="24"/>
        </w:rPr>
        <w:t>11</w:t>
      </w:r>
      <w:r>
        <w:rPr>
          <w:rFonts w:hint="eastAsia"/>
          <w:sz w:val="24"/>
        </w:rPr>
        <w:t>天，并且在前</w:t>
      </w:r>
      <w:r>
        <w:rPr>
          <w:rFonts w:hint="eastAsia"/>
          <w:sz w:val="24"/>
        </w:rPr>
        <w:t>5</w:t>
      </w:r>
      <w:r>
        <w:rPr>
          <w:rFonts w:hint="eastAsia"/>
          <w:sz w:val="24"/>
        </w:rPr>
        <w:t>天可以按时间表生活，在后</w:t>
      </w:r>
      <w:r>
        <w:rPr>
          <w:rFonts w:hint="eastAsia"/>
          <w:sz w:val="24"/>
        </w:rPr>
        <w:t>6</w:t>
      </w:r>
      <w:r>
        <w:rPr>
          <w:rFonts w:hint="eastAsia"/>
          <w:sz w:val="24"/>
        </w:rPr>
        <w:t>天由于病重，需要在宿舍卧床休息；</w:t>
      </w:r>
    </w:p>
    <w:p w14:paraId="2653DED2" w14:textId="77777777" w:rsidR="009149F9" w:rsidRDefault="005B43E5">
      <w:pPr>
        <w:spacing w:line="400" w:lineRule="exact"/>
        <w:ind w:firstLineChars="200" w:firstLine="480"/>
      </w:pPr>
      <w:r>
        <w:rPr>
          <w:rFonts w:hint="eastAsia"/>
          <w:sz w:val="24"/>
        </w:rPr>
        <w:t>R</w:t>
      </w:r>
      <w:r>
        <w:rPr>
          <w:rFonts w:hint="eastAsia"/>
          <w:sz w:val="24"/>
        </w:rPr>
        <w:t>：恢复类，没有传染性，并且不会再被感染；</w:t>
      </w:r>
    </w:p>
    <w:p w14:paraId="7A97F67A" w14:textId="77777777" w:rsidR="009149F9" w:rsidRDefault="005B43E5">
      <w:pPr>
        <w:pStyle w:val="3"/>
        <w:spacing w:before="0" w:after="0" w:line="240" w:lineRule="auto"/>
        <w:rPr>
          <w:rFonts w:ascii="黑体" w:eastAsia="黑体" w:hAnsi="黑体"/>
          <w:b w:val="0"/>
          <w:bCs w:val="0"/>
          <w:sz w:val="28"/>
        </w:rPr>
      </w:pPr>
      <w:bookmarkStart w:id="83" w:name="_Toc103853722"/>
      <w:bookmarkStart w:id="84" w:name="_Toc104199719"/>
      <w:r>
        <w:rPr>
          <w:rFonts w:ascii="黑体" w:eastAsia="黑体" w:hAnsi="黑体" w:hint="eastAsia"/>
          <w:b w:val="0"/>
          <w:bCs w:val="0"/>
          <w:sz w:val="28"/>
        </w:rPr>
        <w:t>3.3.2代理感染概率</w:t>
      </w:r>
      <w:bookmarkEnd w:id="83"/>
      <w:bookmarkEnd w:id="84"/>
    </w:p>
    <w:p w14:paraId="32D79E82" w14:textId="77777777" w:rsidR="009149F9" w:rsidRDefault="005B43E5">
      <w:pPr>
        <w:spacing w:line="400" w:lineRule="exact"/>
        <w:ind w:firstLineChars="200" w:firstLine="480"/>
        <w:rPr>
          <w:sz w:val="24"/>
        </w:rPr>
      </w:pPr>
      <w:r>
        <w:rPr>
          <w:rFonts w:hint="eastAsia"/>
          <w:sz w:val="24"/>
        </w:rPr>
        <w:t>代理在时间</w:t>
      </w:r>
      <w:r>
        <w:rPr>
          <w:rFonts w:hint="eastAsia"/>
          <w:sz w:val="24"/>
        </w:rPr>
        <w:object w:dxaOrig="553" w:dyaOrig="318" w14:anchorId="59B0E1A0">
          <v:shape id="_x0000_i1085" type="#_x0000_t75" style="width:27.5pt;height:16pt" o:ole="">
            <v:imagedata r:id="rId121" o:title=""/>
          </v:shape>
          <o:OLEObject Type="Embed" ProgID="Equation.DSMT4" ShapeID="_x0000_i1085" DrawAspect="Content" ObjectID="_1714846482" r:id="rId122"/>
        </w:object>
      </w:r>
      <w:r>
        <w:rPr>
          <w:rFonts w:hint="eastAsia"/>
          <w:sz w:val="24"/>
        </w:rPr>
        <w:t>处于某一空间</w:t>
      </w:r>
      <w:r>
        <w:rPr>
          <w:rFonts w:hint="eastAsia"/>
          <w:sz w:val="24"/>
        </w:rPr>
        <w:t>v</w:t>
      </w:r>
      <w:r>
        <w:rPr>
          <w:rFonts w:hint="eastAsia"/>
          <w:sz w:val="24"/>
        </w:rPr>
        <w:t>时被感染的概率：</w:t>
      </w:r>
    </w:p>
    <w:p w14:paraId="14E8A231" w14:textId="77777777" w:rsidR="009149F9" w:rsidRDefault="005B43E5">
      <w:pPr>
        <w:pStyle w:val="MTDisplayEquation"/>
        <w:jc w:val="right"/>
      </w:pPr>
      <w:r>
        <w:tab/>
      </w:r>
      <w:r>
        <w:rPr>
          <w:position w:val="-30"/>
        </w:rPr>
        <w:object w:dxaOrig="4270" w:dyaOrig="720" w14:anchorId="71CCAB7C">
          <v:shape id="_x0000_i1086" type="#_x0000_t75" style="width:213.5pt;height:36pt" o:ole="">
            <v:imagedata r:id="rId123" o:title=""/>
          </v:shape>
          <o:OLEObject Type="Embed" ProgID="Equation.DSMT4" ShapeID="_x0000_i1086" DrawAspect="Content" ObjectID="_1714846483" r:id="rId124"/>
        </w:object>
      </w:r>
      <w:r>
        <w:t xml:space="preserve"> </w:t>
      </w:r>
      <w:r>
        <w:rPr>
          <w:rFonts w:hint="eastAsia"/>
        </w:rPr>
        <w:t xml:space="preserve">                 </w:t>
      </w:r>
      <w:r>
        <w:rPr>
          <w:rFonts w:hint="eastAsia"/>
        </w:rPr>
        <w:t>（</w:t>
      </w:r>
      <w:r>
        <w:rPr>
          <w:rFonts w:hint="eastAsia"/>
        </w:rPr>
        <w:t>3-1</w:t>
      </w:r>
      <w:r>
        <w:rPr>
          <w:rFonts w:hint="eastAsia"/>
        </w:rPr>
        <w:t>）</w:t>
      </w:r>
    </w:p>
    <w:p w14:paraId="3BA2F7C9" w14:textId="77777777" w:rsidR="009149F9" w:rsidRDefault="005B43E5">
      <w:pPr>
        <w:spacing w:line="400" w:lineRule="exact"/>
        <w:ind w:firstLineChars="200" w:firstLine="480"/>
        <w:rPr>
          <w:sz w:val="24"/>
        </w:rPr>
      </w:pPr>
      <w:r>
        <w:rPr>
          <w:rFonts w:hint="eastAsia"/>
          <w:sz w:val="24"/>
        </w:rPr>
        <w:t>参数</w:t>
      </w:r>
      <w:r>
        <w:rPr>
          <w:rFonts w:hint="eastAsia"/>
          <w:sz w:val="24"/>
        </w:rPr>
        <w:object w:dxaOrig="301" w:dyaOrig="368" w14:anchorId="53DBB79F">
          <v:shape id="_x0000_i1087" type="#_x0000_t75" style="width:15pt;height:18.5pt" o:ole="">
            <v:imagedata r:id="rId125" o:title=""/>
          </v:shape>
          <o:OLEObject Type="Embed" ProgID="Equation.DSMT4" ShapeID="_x0000_i1087" DrawAspect="Content" ObjectID="_1714846484" r:id="rId126"/>
        </w:object>
      </w:r>
      <w:r>
        <w:rPr>
          <w:rFonts w:hint="eastAsia"/>
          <w:sz w:val="24"/>
        </w:rPr>
        <w:t xml:space="preserve"> </w:t>
      </w:r>
      <w:r>
        <w:rPr>
          <w:rFonts w:hint="eastAsia"/>
          <w:sz w:val="24"/>
        </w:rPr>
        <w:t>是空间</w:t>
      </w:r>
      <w:r>
        <w:rPr>
          <w:rFonts w:hint="eastAsia"/>
          <w:sz w:val="24"/>
        </w:rPr>
        <w:t>v</w:t>
      </w:r>
      <w:r>
        <w:rPr>
          <w:rFonts w:hint="eastAsia"/>
          <w:sz w:val="24"/>
        </w:rPr>
        <w:t>的容量，并且</w:t>
      </w:r>
      <w:r>
        <w:rPr>
          <w:rFonts w:hint="eastAsia"/>
          <w:sz w:val="24"/>
        </w:rPr>
        <w:object w:dxaOrig="1323" w:dyaOrig="368" w14:anchorId="2F20271B">
          <v:shape id="_x0000_i1088" type="#_x0000_t75" style="width:66pt;height:18.5pt" o:ole="">
            <v:imagedata r:id="rId127" o:title=""/>
          </v:shape>
          <o:OLEObject Type="Embed" ProgID="Equation.DSMT4" ShapeID="_x0000_i1088" DrawAspect="Content" ObjectID="_1714846485" r:id="rId128"/>
        </w:object>
      </w:r>
      <w:r>
        <w:rPr>
          <w:rFonts w:hint="eastAsia"/>
          <w:sz w:val="24"/>
        </w:rPr>
        <w:t xml:space="preserve"> </w:t>
      </w:r>
      <w:r>
        <w:rPr>
          <w:rFonts w:hint="eastAsia"/>
          <w:sz w:val="24"/>
        </w:rPr>
        <w:t>是该空间中病毒传播的风险因子。常数</w:t>
      </w:r>
      <w:r>
        <w:rPr>
          <w:rFonts w:hint="eastAsia"/>
          <w:sz w:val="24"/>
        </w:rPr>
        <w:t>p</w:t>
      </w:r>
      <w:r>
        <w:rPr>
          <w:rFonts w:hint="eastAsia"/>
          <w:sz w:val="24"/>
        </w:rPr>
        <w:t>是可调节参数，使我们能够控制整体的病毒传染性。</w:t>
      </w:r>
      <w:bookmarkStart w:id="85" w:name="MTBlankEqn"/>
      <w:r>
        <w:rPr>
          <w:rFonts w:hint="eastAsia"/>
          <w:sz w:val="24"/>
        </w:rPr>
        <w:object w:dxaOrig="2913" w:dyaOrig="385" w14:anchorId="7F88F033">
          <v:shape id="_x0000_i1089" type="#_x0000_t75" style="width:146pt;height:19pt" o:ole="">
            <v:imagedata r:id="rId129" o:title=""/>
          </v:shape>
          <o:OLEObject Type="Embed" ProgID="Equation.DSMT4" ShapeID="_x0000_i1089" DrawAspect="Content" ObjectID="_1714846486" r:id="rId130"/>
        </w:object>
      </w:r>
      <w:bookmarkEnd w:id="85"/>
      <w:r>
        <w:rPr>
          <w:rFonts w:hint="eastAsia"/>
          <w:sz w:val="24"/>
        </w:rPr>
        <w:t>是在空间</w:t>
      </w:r>
      <w:r>
        <w:rPr>
          <w:rFonts w:hint="eastAsia"/>
          <w:sz w:val="24"/>
        </w:rPr>
        <w:t>v</w:t>
      </w:r>
      <w:r>
        <w:rPr>
          <w:rFonts w:hint="eastAsia"/>
          <w:sz w:val="24"/>
        </w:rPr>
        <w:t>中具感染性的代理总和。同时考虑到不同类型的感染者传染性的差异，我们</w:t>
      </w:r>
      <w:proofErr w:type="gramStart"/>
      <w:r>
        <w:rPr>
          <w:rFonts w:hint="eastAsia"/>
          <w:sz w:val="24"/>
        </w:rPr>
        <w:t>设轻症状</w:t>
      </w:r>
      <w:proofErr w:type="gramEnd"/>
      <w:r>
        <w:rPr>
          <w:rFonts w:hint="eastAsia"/>
          <w:sz w:val="24"/>
        </w:rPr>
        <w:t>感染者和重症状感染者的传染性为</w:t>
      </w:r>
      <w:r>
        <w:rPr>
          <w:rFonts w:hint="eastAsia"/>
          <w:sz w:val="24"/>
        </w:rPr>
        <w:t>1</w:t>
      </w:r>
      <w:r>
        <w:rPr>
          <w:rFonts w:hint="eastAsia"/>
          <w:sz w:val="24"/>
        </w:rPr>
        <w:t>，无症状感染者的传染性为</w:t>
      </w:r>
      <w:r>
        <w:rPr>
          <w:rFonts w:hint="eastAsia"/>
          <w:sz w:val="24"/>
        </w:rPr>
        <w:t>0.5</w:t>
      </w:r>
      <w:r>
        <w:rPr>
          <w:rFonts w:hint="eastAsia"/>
          <w:sz w:val="24"/>
        </w:rPr>
        <w:t>。在时间</w:t>
      </w:r>
      <w:r>
        <w:rPr>
          <w:rFonts w:hint="eastAsia"/>
          <w:sz w:val="24"/>
        </w:rPr>
        <w:object w:dxaOrig="553" w:dyaOrig="318" w14:anchorId="4373D9FA">
          <v:shape id="_x0000_i1090" type="#_x0000_t75" style="width:27.5pt;height:16pt" o:ole="">
            <v:imagedata r:id="rId121" o:title=""/>
          </v:shape>
          <o:OLEObject Type="Embed" ProgID="Equation.DSMT4" ShapeID="_x0000_i1090" DrawAspect="Content" ObjectID="_1714846487" r:id="rId131"/>
        </w:object>
      </w:r>
      <w:r>
        <w:rPr>
          <w:rFonts w:hint="eastAsia"/>
          <w:sz w:val="24"/>
        </w:rPr>
        <w:t>处于空间</w:t>
      </w:r>
      <w:r>
        <w:rPr>
          <w:rFonts w:hint="eastAsia"/>
          <w:sz w:val="24"/>
        </w:rPr>
        <w:t>v</w:t>
      </w:r>
      <w:r>
        <w:rPr>
          <w:rFonts w:hint="eastAsia"/>
          <w:sz w:val="24"/>
        </w:rPr>
        <w:t>的</w:t>
      </w:r>
      <w:proofErr w:type="gramStart"/>
      <w:r>
        <w:rPr>
          <w:rFonts w:hint="eastAsia"/>
          <w:sz w:val="24"/>
        </w:rPr>
        <w:t>每个易感类</w:t>
      </w:r>
      <w:proofErr w:type="gramEnd"/>
      <w:r>
        <w:rPr>
          <w:rFonts w:hint="eastAsia"/>
          <w:sz w:val="24"/>
        </w:rPr>
        <w:t>代理以的概率</w:t>
      </w:r>
      <w:r>
        <w:rPr>
          <w:rFonts w:hint="eastAsia"/>
          <w:sz w:val="24"/>
        </w:rPr>
        <w:object w:dxaOrig="820" w:dyaOrig="368" w14:anchorId="4E7E12A1">
          <v:shape id="_x0000_i1091" type="#_x0000_t75" style="width:41pt;height:18.5pt" o:ole="">
            <v:imagedata r:id="rId132" o:title=""/>
          </v:shape>
          <o:OLEObject Type="Embed" ProgID="Equation.DSMT4" ShapeID="_x0000_i1091" DrawAspect="Content" ObjectID="_1714846488" r:id="rId133"/>
        </w:object>
      </w:r>
      <w:r>
        <w:rPr>
          <w:rFonts w:hint="eastAsia"/>
          <w:sz w:val="24"/>
        </w:rPr>
        <w:t>独立地进入状态</w:t>
      </w:r>
      <w:r>
        <w:rPr>
          <w:rFonts w:hint="eastAsia"/>
          <w:sz w:val="24"/>
        </w:rPr>
        <w:t>E</w:t>
      </w:r>
      <w:r>
        <w:rPr>
          <w:rFonts w:hint="eastAsia"/>
          <w:sz w:val="24"/>
        </w:rPr>
        <w:t>。因为代理可能在移动的过程中被感染，也可能在同一房间中被感染。</w:t>
      </w:r>
    </w:p>
    <w:p w14:paraId="7608A685" w14:textId="77777777" w:rsidR="009149F9" w:rsidRDefault="005B43E5">
      <w:pPr>
        <w:pStyle w:val="3"/>
        <w:spacing w:before="0" w:after="0" w:line="240" w:lineRule="auto"/>
        <w:rPr>
          <w:rFonts w:ascii="黑体" w:eastAsia="黑体" w:hAnsi="黑体"/>
          <w:b w:val="0"/>
          <w:bCs w:val="0"/>
          <w:sz w:val="28"/>
        </w:rPr>
      </w:pPr>
      <w:bookmarkStart w:id="86" w:name="_Toc103853723"/>
      <w:bookmarkStart w:id="87" w:name="_Toc104199720"/>
      <w:r>
        <w:rPr>
          <w:rFonts w:ascii="黑体" w:eastAsia="黑体" w:hAnsi="黑体" w:hint="eastAsia"/>
          <w:b w:val="0"/>
          <w:bCs w:val="0"/>
          <w:sz w:val="28"/>
        </w:rPr>
        <w:t>3.3.3传播风险和空间容量</w:t>
      </w:r>
      <w:bookmarkEnd w:id="86"/>
      <w:bookmarkEnd w:id="87"/>
    </w:p>
    <w:p w14:paraId="44E9279D" w14:textId="77777777" w:rsidR="009149F9" w:rsidRDefault="005B43E5">
      <w:pPr>
        <w:spacing w:line="400" w:lineRule="exact"/>
        <w:ind w:firstLineChars="200" w:firstLine="480"/>
        <w:rPr>
          <w:sz w:val="24"/>
        </w:rPr>
      </w:pPr>
      <w:r>
        <w:rPr>
          <w:rFonts w:hint="eastAsia"/>
          <w:sz w:val="24"/>
        </w:rPr>
        <w:t>传播风险</w:t>
      </w:r>
      <w:r>
        <w:rPr>
          <w:rFonts w:hint="eastAsia"/>
          <w:sz w:val="24"/>
        </w:rPr>
        <w:object w:dxaOrig="218" w:dyaOrig="368" w14:anchorId="559D76EA">
          <v:shape id="_x0000_i1092" type="#_x0000_t75" style="width:11pt;height:18.5pt" o:ole="">
            <v:imagedata r:id="rId134" o:title=""/>
          </v:shape>
          <o:OLEObject Type="Embed" ProgID="Equation.DSMT4" ShapeID="_x0000_i1092" DrawAspect="Content" ObjectID="_1714846489" r:id="rId135"/>
        </w:object>
      </w:r>
      <w:r>
        <w:rPr>
          <w:rFonts w:hint="eastAsia"/>
          <w:sz w:val="24"/>
        </w:rPr>
        <w:t xml:space="preserve"> </w:t>
      </w:r>
      <w:r>
        <w:rPr>
          <w:rFonts w:hint="eastAsia"/>
          <w:sz w:val="24"/>
        </w:rPr>
        <w:t>是根据通过此空间所花费的时间、在此空间中代理之间的接近程度以及空间的密闭程度等多因素决定的。例如，与图书馆相比，体育馆中代理之间</w:t>
      </w:r>
      <w:proofErr w:type="gramStart"/>
      <w:r>
        <w:rPr>
          <w:rFonts w:hint="eastAsia"/>
          <w:sz w:val="24"/>
        </w:rPr>
        <w:t>交互更</w:t>
      </w:r>
      <w:proofErr w:type="gramEnd"/>
      <w:r>
        <w:rPr>
          <w:rFonts w:hint="eastAsia"/>
          <w:sz w:val="24"/>
        </w:rPr>
        <w:t>密切，所</w:t>
      </w:r>
      <w:r>
        <w:rPr>
          <w:rFonts w:hint="eastAsia"/>
          <w:sz w:val="24"/>
        </w:rPr>
        <w:lastRenderedPageBreak/>
        <w:t>以体育馆的</w:t>
      </w:r>
      <w:r>
        <w:rPr>
          <w:rFonts w:hint="eastAsia"/>
          <w:sz w:val="24"/>
        </w:rPr>
        <w:t xml:space="preserve"> </w:t>
      </w:r>
      <w:r>
        <w:rPr>
          <w:rFonts w:hint="eastAsia"/>
          <w:sz w:val="24"/>
        </w:rPr>
        <w:object w:dxaOrig="218" w:dyaOrig="368" w14:anchorId="14E7D357">
          <v:shape id="_x0000_i1093" type="#_x0000_t75" style="width:11pt;height:18.5pt" o:ole="">
            <v:imagedata r:id="rId134" o:title=""/>
          </v:shape>
          <o:OLEObject Type="Embed" ProgID="Equation.DSMT4" ShapeID="_x0000_i1093" DrawAspect="Content" ObjectID="_1714846490" r:id="rId136"/>
        </w:object>
      </w:r>
      <w:r>
        <w:rPr>
          <w:rFonts w:hint="eastAsia"/>
          <w:sz w:val="24"/>
        </w:rPr>
        <w:t>更高。我们设置</w:t>
      </w:r>
      <w:r>
        <w:rPr>
          <w:rFonts w:hint="eastAsia"/>
          <w:sz w:val="24"/>
        </w:rPr>
        <w:object w:dxaOrig="301" w:dyaOrig="368" w14:anchorId="1CA36C67">
          <v:shape id="_x0000_i1094" type="#_x0000_t75" style="width:15pt;height:18.5pt" o:ole="">
            <v:imagedata r:id="rId137" o:title=""/>
          </v:shape>
          <o:OLEObject Type="Embed" ProgID="Equation.DSMT4" ShapeID="_x0000_i1094" DrawAspect="Content" ObjectID="_1714846491" r:id="rId138"/>
        </w:object>
      </w:r>
      <w:r>
        <w:rPr>
          <w:rFonts w:hint="eastAsia"/>
          <w:sz w:val="24"/>
        </w:rPr>
        <w:t xml:space="preserve"> </w:t>
      </w:r>
      <w:r>
        <w:rPr>
          <w:rFonts w:hint="eastAsia"/>
          <w:sz w:val="24"/>
        </w:rPr>
        <w:t>等于预先已知容量的建筑物（宿舍和教学楼）的中心容量的十倍。乘十的原因一方面在于模拟空间中代理的分散流动（稀释该位置的代理人数）；另一方面模拟在此期间可流通的代理最大总数（课程之间的时间大约是十分钟）。餐厅、图书馆、健身房和社交空间的空间容量是根据经验设置的。</w:t>
      </w:r>
    </w:p>
    <w:p w14:paraId="3FA19012" w14:textId="77777777" w:rsidR="009149F9" w:rsidRDefault="005B43E5">
      <w:pPr>
        <w:pStyle w:val="3"/>
        <w:spacing w:before="0" w:after="0" w:line="240" w:lineRule="auto"/>
        <w:rPr>
          <w:rFonts w:ascii="黑体" w:eastAsia="黑体" w:hAnsi="黑体"/>
          <w:b w:val="0"/>
          <w:bCs w:val="0"/>
          <w:sz w:val="28"/>
        </w:rPr>
      </w:pPr>
      <w:bookmarkStart w:id="88" w:name="_Toc103853724"/>
      <w:bookmarkStart w:id="89" w:name="_Toc104199721"/>
      <w:r>
        <w:rPr>
          <w:rFonts w:ascii="黑体" w:eastAsia="黑体" w:hAnsi="黑体" w:hint="eastAsia"/>
          <w:b w:val="0"/>
          <w:bCs w:val="0"/>
          <w:sz w:val="28"/>
        </w:rPr>
        <w:t>3.3.4其余感染</w:t>
      </w:r>
      <w:bookmarkEnd w:id="88"/>
      <w:bookmarkEnd w:id="89"/>
    </w:p>
    <w:p w14:paraId="3420DACE" w14:textId="77777777" w:rsidR="009149F9" w:rsidRDefault="005B43E5">
      <w:pPr>
        <w:spacing w:line="400" w:lineRule="exact"/>
        <w:ind w:firstLineChars="200" w:firstLine="480"/>
        <w:rPr>
          <w:sz w:val="24"/>
        </w:rPr>
      </w:pPr>
      <w:r>
        <w:rPr>
          <w:rFonts w:hint="eastAsia"/>
          <w:sz w:val="24"/>
        </w:rPr>
        <w:t>两个特殊的空间，其中感染动态不完全由感染概率公式控制，是校外返回感染和大型聚会感染。对于校外学生和教师，在每天</w:t>
      </w:r>
      <w:r>
        <w:rPr>
          <w:rFonts w:hint="eastAsia"/>
          <w:sz w:val="24"/>
        </w:rPr>
        <w:t>t=9</w:t>
      </w:r>
      <w:r>
        <w:rPr>
          <w:rFonts w:hint="eastAsia"/>
          <w:sz w:val="24"/>
        </w:rPr>
        <w:t>从校外顶点返回学校时，状态为</w:t>
      </w:r>
      <w:r>
        <w:rPr>
          <w:rFonts w:hint="eastAsia"/>
          <w:sz w:val="24"/>
        </w:rPr>
        <w:t>S</w:t>
      </w:r>
      <w:r>
        <w:rPr>
          <w:rFonts w:hint="eastAsia"/>
          <w:sz w:val="24"/>
        </w:rPr>
        <w:t>中的每个代理都以概率</w:t>
      </w:r>
      <w:r>
        <w:rPr>
          <w:rFonts w:hint="eastAsia"/>
          <w:sz w:val="24"/>
        </w:rPr>
        <w:object w:dxaOrig="218" w:dyaOrig="218" w14:anchorId="44825CF2">
          <v:shape id="_x0000_i1095" type="#_x0000_t75" style="width:11pt;height:11pt" o:ole="">
            <v:imagedata r:id="rId139" o:title=""/>
          </v:shape>
          <o:OLEObject Type="Embed" ProgID="Equation.DSMT4" ShapeID="_x0000_i1095" DrawAspect="Content" ObjectID="_1714846492" r:id="rId140"/>
        </w:object>
      </w:r>
      <w:r>
        <w:rPr>
          <w:rFonts w:hint="eastAsia"/>
          <w:sz w:val="24"/>
        </w:rPr>
        <w:t xml:space="preserve"> </w:t>
      </w:r>
      <w:r>
        <w:rPr>
          <w:rFonts w:hint="eastAsia"/>
          <w:sz w:val="24"/>
        </w:rPr>
        <w:t>转换到状态</w:t>
      </w:r>
      <w:r>
        <w:rPr>
          <w:rFonts w:hint="eastAsia"/>
          <w:sz w:val="24"/>
        </w:rPr>
        <w:t>E</w:t>
      </w:r>
      <w:r>
        <w:rPr>
          <w:rFonts w:hint="eastAsia"/>
          <w:sz w:val="24"/>
        </w:rPr>
        <w:t>。我们选择</w:t>
      </w:r>
      <w:r>
        <w:rPr>
          <w:rFonts w:hint="eastAsia"/>
          <w:sz w:val="24"/>
        </w:rPr>
        <w:object w:dxaOrig="1959" w:dyaOrig="385" w14:anchorId="58348C39">
          <v:shape id="_x0000_i1096" type="#_x0000_t75" style="width:98pt;height:19pt" o:ole="">
            <v:imagedata r:id="rId141" o:title=""/>
          </v:shape>
          <o:OLEObject Type="Embed" ProgID="Equation.DSMT4" ShapeID="_x0000_i1096" DrawAspect="Content" ObjectID="_1714846493" r:id="rId142"/>
        </w:object>
      </w:r>
      <w:r>
        <w:rPr>
          <w:rFonts w:hint="eastAsia"/>
          <w:sz w:val="24"/>
        </w:rPr>
        <w:t xml:space="preserve"> </w:t>
      </w:r>
      <w:r>
        <w:rPr>
          <w:rFonts w:hint="eastAsia"/>
          <w:sz w:val="24"/>
        </w:rPr>
        <w:t>，这样平均每</w:t>
      </w:r>
      <w:r>
        <w:rPr>
          <w:rFonts w:hint="eastAsia"/>
          <w:sz w:val="24"/>
        </w:rPr>
        <w:t>8</w:t>
      </w:r>
      <w:r>
        <w:rPr>
          <w:rFonts w:hint="eastAsia"/>
          <w:sz w:val="24"/>
        </w:rPr>
        <w:t>天就有一名校外代理被感染。对于大型聚会，我们通过在每周结束时抽取三个随机子集</w:t>
      </w:r>
      <w:r>
        <w:rPr>
          <w:rFonts w:hint="eastAsia"/>
          <w:sz w:val="24"/>
        </w:rPr>
        <w:t>G1</w:t>
      </w:r>
      <w:r>
        <w:rPr>
          <w:rFonts w:hint="eastAsia"/>
          <w:sz w:val="24"/>
        </w:rPr>
        <w:t>、</w:t>
      </w:r>
      <w:r>
        <w:rPr>
          <w:rFonts w:hint="eastAsia"/>
          <w:sz w:val="24"/>
        </w:rPr>
        <w:t>G2</w:t>
      </w:r>
      <w:r>
        <w:rPr>
          <w:rFonts w:hint="eastAsia"/>
          <w:sz w:val="24"/>
        </w:rPr>
        <w:t>、</w:t>
      </w:r>
      <w:r>
        <w:rPr>
          <w:rFonts w:hint="eastAsia"/>
          <w:sz w:val="24"/>
        </w:rPr>
        <w:t>G3</w:t>
      </w:r>
      <w:r>
        <w:rPr>
          <w:rFonts w:hint="eastAsia"/>
          <w:sz w:val="24"/>
        </w:rPr>
        <w:t>来模拟大型聚会，每个</w:t>
      </w:r>
      <w:r>
        <w:rPr>
          <w:rFonts w:hint="eastAsia"/>
          <w:sz w:val="24"/>
        </w:rPr>
        <w:t>Gi</w:t>
      </w:r>
      <w:r>
        <w:rPr>
          <w:rFonts w:hint="eastAsia"/>
          <w:sz w:val="24"/>
        </w:rPr>
        <w:t>的代理人数从</w:t>
      </w:r>
      <w:r>
        <w:rPr>
          <w:rFonts w:hint="eastAsia"/>
          <w:sz w:val="24"/>
        </w:rPr>
        <w:t>[20,60]</w:t>
      </w:r>
      <w:r>
        <w:rPr>
          <w:rFonts w:hint="eastAsia"/>
          <w:sz w:val="24"/>
        </w:rPr>
        <w:t>中均匀且独立地采样。大型集会中的</w:t>
      </w:r>
      <w:proofErr w:type="gramStart"/>
      <w:r>
        <w:rPr>
          <w:rFonts w:hint="eastAsia"/>
          <w:sz w:val="24"/>
        </w:rPr>
        <w:t>每个易</w:t>
      </w:r>
      <w:proofErr w:type="gramEnd"/>
      <w:r>
        <w:rPr>
          <w:rFonts w:hint="eastAsia"/>
          <w:sz w:val="24"/>
        </w:rPr>
        <w:t>感代理根据感染概率公式被感染，当</w:t>
      </w:r>
      <w:r>
        <w:rPr>
          <w:rFonts w:hint="eastAsia"/>
          <w:sz w:val="24"/>
        </w:rPr>
        <w:t xml:space="preserve"> Gi&gt;40</w:t>
      </w:r>
      <w:r>
        <w:rPr>
          <w:rFonts w:hint="eastAsia"/>
          <w:sz w:val="24"/>
        </w:rPr>
        <w:t>时，</w:t>
      </w:r>
      <w:r>
        <w:rPr>
          <w:rFonts w:hint="eastAsia"/>
          <w:sz w:val="24"/>
        </w:rPr>
        <w:object w:dxaOrig="1540" w:dyaOrig="368" w14:anchorId="72F45E84">
          <v:shape id="_x0000_i1097" type="#_x0000_t75" style="width:77pt;height:18.5pt" o:ole="">
            <v:imagedata r:id="rId143" o:title=""/>
          </v:shape>
          <o:OLEObject Type="Embed" ProgID="Equation.DSMT4" ShapeID="_x0000_i1097" DrawAspect="Content" ObjectID="_1714846494" r:id="rId144"/>
        </w:object>
      </w:r>
      <w:r>
        <w:rPr>
          <w:rFonts w:hint="eastAsia"/>
          <w:sz w:val="24"/>
        </w:rPr>
        <w:t>，当</w:t>
      </w:r>
      <w:r>
        <w:rPr>
          <w:rFonts w:hint="eastAsia"/>
          <w:sz w:val="24"/>
        </w:rPr>
        <w:t>Gi&lt;40</w:t>
      </w:r>
      <w:r>
        <w:rPr>
          <w:rFonts w:hint="eastAsia"/>
          <w:sz w:val="24"/>
        </w:rPr>
        <w:t>时，</w:t>
      </w:r>
      <w:r>
        <w:rPr>
          <w:rFonts w:hint="eastAsia"/>
          <w:sz w:val="24"/>
        </w:rPr>
        <w:object w:dxaOrig="1540" w:dyaOrig="368" w14:anchorId="23DAD8CE">
          <v:shape id="_x0000_i1098" type="#_x0000_t75" style="width:77pt;height:18.5pt" o:ole="">
            <v:imagedata r:id="rId145" o:title=""/>
          </v:shape>
          <o:OLEObject Type="Embed" ProgID="Equation.DSMT4" ShapeID="_x0000_i1098" DrawAspect="Content" ObjectID="_1714846495" r:id="rId146"/>
        </w:object>
      </w:r>
      <w:r>
        <w:rPr>
          <w:rFonts w:hint="eastAsia"/>
          <w:sz w:val="24"/>
        </w:rPr>
        <w:t>。</w:t>
      </w:r>
    </w:p>
    <w:p w14:paraId="6B76E9A0" w14:textId="77777777" w:rsidR="009149F9" w:rsidRDefault="005B43E5">
      <w:pPr>
        <w:pStyle w:val="2"/>
        <w:spacing w:before="0" w:beforeAutospacing="0" w:after="0" w:afterAutospacing="0"/>
        <w:rPr>
          <w:rFonts w:ascii="黑体" w:eastAsia="黑体" w:hAnsi="黑体"/>
          <w:b w:val="0"/>
          <w:bCs w:val="0"/>
          <w:sz w:val="30"/>
        </w:rPr>
      </w:pPr>
      <w:bookmarkStart w:id="90" w:name="_Toc103853725"/>
      <w:bookmarkStart w:id="91" w:name="_Toc104199722"/>
      <w:r>
        <w:rPr>
          <w:rFonts w:ascii="黑体" w:eastAsia="黑体" w:hAnsi="黑体" w:hint="eastAsia"/>
          <w:b w:val="0"/>
          <w:bCs w:val="0"/>
          <w:sz w:val="30"/>
        </w:rPr>
        <w:t>3.4基础模型假设</w:t>
      </w:r>
      <w:bookmarkEnd w:id="90"/>
      <w:bookmarkEnd w:id="91"/>
    </w:p>
    <w:p w14:paraId="4BED8254" w14:textId="77777777" w:rsidR="009149F9" w:rsidRDefault="005B43E5">
      <w:pPr>
        <w:spacing w:line="400" w:lineRule="exact"/>
        <w:ind w:firstLineChars="200" w:firstLine="480"/>
        <w:rPr>
          <w:sz w:val="24"/>
        </w:rPr>
      </w:pPr>
      <w:r>
        <w:rPr>
          <w:rFonts w:hint="eastAsia"/>
          <w:sz w:val="24"/>
        </w:rPr>
        <w:t>我们的基础模型设置根据文献，设置初始人数为</w:t>
      </w:r>
      <w:r>
        <w:rPr>
          <w:rFonts w:hint="eastAsia"/>
          <w:sz w:val="24"/>
        </w:rPr>
        <w:t>6000</w:t>
      </w:r>
      <w:r>
        <w:rPr>
          <w:rFonts w:hint="eastAsia"/>
          <w:sz w:val="24"/>
        </w:rPr>
        <w:t>名学生和</w:t>
      </w:r>
      <w:r>
        <w:rPr>
          <w:rFonts w:hint="eastAsia"/>
          <w:sz w:val="24"/>
        </w:rPr>
        <w:t xml:space="preserve"> 1000 </w:t>
      </w:r>
      <w:r>
        <w:rPr>
          <w:rFonts w:hint="eastAsia"/>
          <w:sz w:val="24"/>
        </w:rPr>
        <w:t>名教职员工。为了使结果标准化，初始感染人数设置为</w:t>
      </w:r>
      <w:r>
        <w:rPr>
          <w:rFonts w:hint="eastAsia"/>
          <w:sz w:val="24"/>
        </w:rPr>
        <w:t>15</w:t>
      </w:r>
      <w:r>
        <w:rPr>
          <w:rFonts w:hint="eastAsia"/>
          <w:sz w:val="24"/>
        </w:rPr>
        <w:t>。这些病原体进展到无症状或有症状状态，在此期间它们可能会感染他人。主要统计数据是</w:t>
      </w:r>
      <w:r>
        <w:rPr>
          <w:rFonts w:hint="eastAsia"/>
          <w:sz w:val="24"/>
        </w:rPr>
        <w:t xml:space="preserve"> 100 </w:t>
      </w:r>
      <w:r>
        <w:rPr>
          <w:rFonts w:hint="eastAsia"/>
          <w:sz w:val="24"/>
        </w:rPr>
        <w:t>天后产生的感染总数。对于基础模型，我们不采取任何的防控政策，没有制定任何缓解策略，不会发生政策和行为变化以应对不断增加的感染人数。即使有很大一部分人被感染，有症状和无症状的人也会继续他们的日常活动：上课、社交、像往常一样使用校园里的公共空间，不会被隔离。</w:t>
      </w:r>
    </w:p>
    <w:p w14:paraId="71ADBD3C" w14:textId="77777777" w:rsidR="009149F9" w:rsidRDefault="005B43E5">
      <w:pPr>
        <w:pStyle w:val="2"/>
        <w:spacing w:before="0" w:beforeAutospacing="0" w:after="0" w:afterAutospacing="0"/>
        <w:rPr>
          <w:rFonts w:ascii="黑体" w:eastAsia="黑体" w:hAnsi="黑体"/>
          <w:b w:val="0"/>
          <w:bCs w:val="0"/>
          <w:sz w:val="30"/>
        </w:rPr>
      </w:pPr>
      <w:bookmarkStart w:id="92" w:name="_Toc103853726"/>
      <w:bookmarkStart w:id="93" w:name="_Toc104199723"/>
      <w:r>
        <w:rPr>
          <w:rFonts w:ascii="黑体" w:eastAsia="黑体" w:hAnsi="黑体" w:hint="eastAsia"/>
          <w:b w:val="0"/>
          <w:bCs w:val="0"/>
          <w:sz w:val="30"/>
        </w:rPr>
        <w:t>3.5接触向量</w:t>
      </w:r>
      <w:bookmarkEnd w:id="92"/>
      <w:bookmarkEnd w:id="93"/>
    </w:p>
    <w:p w14:paraId="31419624" w14:textId="77777777" w:rsidR="009149F9" w:rsidRDefault="005B43E5">
      <w:pPr>
        <w:spacing w:line="400" w:lineRule="exact"/>
        <w:ind w:firstLineChars="200" w:firstLine="480"/>
        <w:rPr>
          <w:sz w:val="24"/>
        </w:rPr>
      </w:pPr>
      <w:r>
        <w:rPr>
          <w:rFonts w:hint="eastAsia"/>
          <w:sz w:val="24"/>
        </w:rPr>
        <w:t>定义一个接触向量</w:t>
      </w:r>
      <w:r>
        <w:rPr>
          <w:rFonts w:hint="eastAsia"/>
          <w:sz w:val="24"/>
        </w:rPr>
        <w:object w:dxaOrig="1808" w:dyaOrig="368" w14:anchorId="1DBC0B37">
          <v:shape id="_x0000_i1099" type="#_x0000_t75" style="width:90.5pt;height:18.5pt" o:ole="">
            <v:imagedata r:id="rId147" o:title=""/>
          </v:shape>
          <o:OLEObject Type="Embed" ProgID="Equation.DSMT4" ShapeID="_x0000_i1099" DrawAspect="Content" ObjectID="_1714846496" r:id="rId148"/>
        </w:object>
      </w:r>
      <w:r>
        <w:rPr>
          <w:rFonts w:hint="eastAsia"/>
          <w:sz w:val="24"/>
        </w:rPr>
        <w:t xml:space="preserve"> </w:t>
      </w:r>
      <w:r>
        <w:rPr>
          <w:rFonts w:hint="eastAsia"/>
          <w:sz w:val="24"/>
        </w:rPr>
        <w:t>表示代理</w:t>
      </w:r>
      <w:proofErr w:type="spellStart"/>
      <w:r>
        <w:rPr>
          <w:rFonts w:hint="eastAsia"/>
          <w:sz w:val="24"/>
        </w:rPr>
        <w:t>i</w:t>
      </w:r>
      <w:proofErr w:type="spellEnd"/>
      <w:r>
        <w:rPr>
          <w:rFonts w:hint="eastAsia"/>
          <w:sz w:val="24"/>
        </w:rPr>
        <w:t>与其他代理的接触风险大小，</w:t>
      </w:r>
    </w:p>
    <w:p w14:paraId="3C29B9EC" w14:textId="77777777" w:rsidR="009149F9" w:rsidRDefault="00101E1B">
      <w:pPr>
        <w:spacing w:line="400" w:lineRule="exact"/>
        <w:ind w:firstLineChars="200" w:firstLine="480"/>
        <w:rPr>
          <w:sz w:val="24"/>
        </w:rPr>
      </w:pPr>
      <w:r>
        <w:rPr>
          <w:sz w:val="24"/>
        </w:rPr>
        <w:object w:dxaOrig="1440" w:dyaOrig="1440" w14:anchorId="5206EF2F">
          <v:shape id="_x0000_s1027" type="#_x0000_t75" alt="" style="position:absolute;left:0;text-align:left;margin-left:29.4pt;margin-top:11pt;width:451.35pt;height:36pt;z-index:251660288;mso-wrap-distance-top:0;mso-wrap-distance-bottom:0;mso-width-relative:page;mso-height-relative:page">
            <v:imagedata r:id="rId149" o:title=""/>
            <w10:wrap type="topAndBottom"/>
          </v:shape>
          <o:OLEObject Type="Embed" ProgID="Equation.DSMT4" ShapeID="_x0000_s1027" DrawAspect="Content" ObjectID="_1714846520" r:id="rId150"/>
        </w:object>
      </w:r>
      <w:r w:rsidR="005B43E5">
        <w:rPr>
          <w:rFonts w:hint="eastAsia"/>
          <w:sz w:val="24"/>
        </w:rPr>
        <w:object w:dxaOrig="218" w:dyaOrig="368" w14:anchorId="6F12AC5F">
          <v:shape id="_x0000_i1101" type="#_x0000_t75" style="width:11pt;height:18.5pt" o:ole="">
            <v:imagedata r:id="rId151" o:title=""/>
          </v:shape>
          <o:OLEObject Type="Embed" ProgID="Equation.DSMT4" ShapeID="_x0000_i1101" DrawAspect="Content" ObjectID="_1714846497" r:id="rId152"/>
        </w:object>
      </w:r>
      <w:r w:rsidR="005B43E5">
        <w:rPr>
          <w:rFonts w:hint="eastAsia"/>
          <w:sz w:val="24"/>
        </w:rPr>
        <w:t>表示我们在一个小周期内访问的一组空间，分式的分子为空间传播风险，分母为空间容量，充分考虑代理接触的控件属性，然后再对求和得到</w:t>
      </w:r>
      <w:r w:rsidR="005B43E5">
        <w:rPr>
          <w:rFonts w:hint="eastAsia"/>
          <w:sz w:val="24"/>
        </w:rPr>
        <w:object w:dxaOrig="335" w:dyaOrig="385" w14:anchorId="3A6BB199">
          <v:shape id="_x0000_i1102" type="#_x0000_t75" style="width:17pt;height:19pt" o:ole="">
            <v:imagedata r:id="rId153" o:title=""/>
          </v:shape>
          <o:OLEObject Type="Embed" ProgID="Equation.DSMT4" ShapeID="_x0000_i1102" DrawAspect="Content" ObjectID="_1714846498" r:id="rId154"/>
        </w:object>
      </w:r>
      <w:r w:rsidR="005B43E5">
        <w:rPr>
          <w:rFonts w:hint="eastAsia"/>
          <w:sz w:val="24"/>
        </w:rPr>
        <w:t>，</w:t>
      </w:r>
      <w:r w:rsidR="005B43E5">
        <w:rPr>
          <w:rFonts w:hint="eastAsia"/>
          <w:sz w:val="24"/>
        </w:rPr>
        <w:object w:dxaOrig="335" w:dyaOrig="385" w14:anchorId="50890270">
          <v:shape id="_x0000_i1103" type="#_x0000_t75" style="width:17pt;height:19pt" o:ole="">
            <v:imagedata r:id="rId155" o:title=""/>
          </v:shape>
          <o:OLEObject Type="Embed" ProgID="Equation.DSMT4" ShapeID="_x0000_i1103" DrawAspect="Content" ObjectID="_1714846499" r:id="rId156"/>
        </w:object>
      </w:r>
      <w:r w:rsidR="005B43E5">
        <w:rPr>
          <w:rFonts w:hint="eastAsia"/>
          <w:sz w:val="24"/>
        </w:rPr>
        <w:t>表示代理</w:t>
      </w:r>
      <w:proofErr w:type="spellStart"/>
      <w:r w:rsidR="005B43E5">
        <w:rPr>
          <w:rFonts w:hint="eastAsia"/>
          <w:sz w:val="24"/>
        </w:rPr>
        <w:t>i</w:t>
      </w:r>
      <w:proofErr w:type="spellEnd"/>
      <w:r w:rsidR="005B43E5">
        <w:rPr>
          <w:rFonts w:hint="eastAsia"/>
          <w:sz w:val="24"/>
        </w:rPr>
        <w:t>与代理</w:t>
      </w:r>
      <w:r w:rsidR="005B43E5">
        <w:rPr>
          <w:rFonts w:hint="eastAsia"/>
          <w:sz w:val="24"/>
        </w:rPr>
        <w:t>j</w:t>
      </w:r>
      <w:r w:rsidR="005B43E5">
        <w:rPr>
          <w:rFonts w:hint="eastAsia"/>
          <w:sz w:val="24"/>
        </w:rPr>
        <w:t>之间接触水平。根据对称性可知，</w:t>
      </w:r>
      <w:r w:rsidR="005B43E5">
        <w:rPr>
          <w:rFonts w:hint="eastAsia"/>
          <w:sz w:val="24"/>
        </w:rPr>
        <w:object w:dxaOrig="887" w:dyaOrig="385" w14:anchorId="332F63F2">
          <v:shape id="_x0000_i1104" type="#_x0000_t75" style="width:44.5pt;height:19pt" o:ole="">
            <v:imagedata r:id="rId157" o:title=""/>
          </v:shape>
          <o:OLEObject Type="Embed" ProgID="Equation.DSMT4" ShapeID="_x0000_i1104" DrawAspect="Content" ObjectID="_1714846500" r:id="rId158"/>
        </w:object>
      </w:r>
      <w:r w:rsidR="005B43E5">
        <w:rPr>
          <w:rFonts w:hint="eastAsia"/>
          <w:sz w:val="24"/>
        </w:rPr>
        <w:t>。考虑到一个感染被隔离时间为</w:t>
      </w:r>
      <w:r w:rsidR="005B43E5">
        <w:rPr>
          <w:rFonts w:hint="eastAsia"/>
          <w:sz w:val="24"/>
        </w:rPr>
        <w:t>14</w:t>
      </w:r>
      <w:r w:rsidR="005B43E5">
        <w:rPr>
          <w:rFonts w:hint="eastAsia"/>
          <w:sz w:val="24"/>
        </w:rPr>
        <w:t>天，代理从被感染到恢复时间也需要</w:t>
      </w:r>
      <w:r w:rsidR="005B43E5">
        <w:rPr>
          <w:rFonts w:hint="eastAsia"/>
          <w:sz w:val="24"/>
        </w:rPr>
        <w:t>14</w:t>
      </w:r>
      <w:r w:rsidR="005B43E5">
        <w:rPr>
          <w:rFonts w:hint="eastAsia"/>
          <w:sz w:val="24"/>
        </w:rPr>
        <w:t>天，并且</w:t>
      </w:r>
      <w:r w:rsidR="005B43E5">
        <w:rPr>
          <w:rFonts w:hint="eastAsia"/>
          <w:sz w:val="24"/>
        </w:rPr>
        <w:t>14</w:t>
      </w:r>
      <w:r w:rsidR="005B43E5">
        <w:rPr>
          <w:rFonts w:hint="eastAsia"/>
          <w:sz w:val="24"/>
        </w:rPr>
        <w:t>天刚好为两周。我们假设一个小周期为</w:t>
      </w:r>
      <w:r w:rsidR="005B43E5">
        <w:rPr>
          <w:rFonts w:hint="eastAsia"/>
          <w:sz w:val="24"/>
        </w:rPr>
        <w:t>14</w:t>
      </w:r>
      <w:r w:rsidR="005B43E5">
        <w:rPr>
          <w:rFonts w:hint="eastAsia"/>
          <w:sz w:val="24"/>
        </w:rPr>
        <w:t>天，我们将模型运行</w:t>
      </w:r>
      <w:r w:rsidR="005B43E5">
        <w:rPr>
          <w:rFonts w:hint="eastAsia"/>
          <w:sz w:val="24"/>
        </w:rPr>
        <w:t>14</w:t>
      </w:r>
      <w:r w:rsidR="005B43E5">
        <w:rPr>
          <w:rFonts w:hint="eastAsia"/>
          <w:sz w:val="24"/>
        </w:rPr>
        <w:t>天，然后我们抽取一定数量的代理计算接触向量。</w:t>
      </w:r>
    </w:p>
    <w:p w14:paraId="27CE5A38" w14:textId="77777777" w:rsidR="009149F9" w:rsidRDefault="005B43E5">
      <w:pPr>
        <w:pStyle w:val="2"/>
        <w:spacing w:before="0" w:beforeAutospacing="0" w:after="0" w:afterAutospacing="0"/>
        <w:rPr>
          <w:rFonts w:ascii="黑体" w:eastAsia="黑体" w:hAnsi="黑体"/>
          <w:b w:val="0"/>
          <w:bCs w:val="0"/>
          <w:sz w:val="30"/>
        </w:rPr>
      </w:pPr>
      <w:bookmarkStart w:id="94" w:name="_Toc103853727"/>
      <w:bookmarkStart w:id="95" w:name="_Toc104199724"/>
      <w:r>
        <w:rPr>
          <w:rFonts w:ascii="黑体" w:eastAsia="黑体" w:hAnsi="黑体" w:hint="eastAsia"/>
          <w:b w:val="0"/>
          <w:bCs w:val="0"/>
          <w:sz w:val="30"/>
        </w:rPr>
        <w:t>3.6超级传播事件</w:t>
      </w:r>
      <w:bookmarkEnd w:id="94"/>
      <w:bookmarkEnd w:id="95"/>
    </w:p>
    <w:p w14:paraId="3267D4C3" w14:textId="77777777" w:rsidR="009149F9" w:rsidRDefault="005B43E5">
      <w:pPr>
        <w:spacing w:line="400" w:lineRule="exact"/>
        <w:ind w:firstLineChars="200" w:firstLine="480"/>
        <w:rPr>
          <w:sz w:val="24"/>
        </w:rPr>
      </w:pPr>
      <w:r>
        <w:rPr>
          <w:rFonts w:hint="eastAsia"/>
          <w:sz w:val="24"/>
        </w:rPr>
        <w:t>通过结合</w:t>
      </w:r>
      <w:r>
        <w:rPr>
          <w:rFonts w:hint="eastAsia"/>
          <w:sz w:val="24"/>
        </w:rPr>
        <w:t>SEIR</w:t>
      </w:r>
      <w:r>
        <w:rPr>
          <w:rFonts w:hint="eastAsia"/>
          <w:sz w:val="24"/>
        </w:rPr>
        <w:t>模型的代理建模不会出现的情况下会出现多个峰值的情况。同时考虑数据集的真实情况，。我们提出超级传播事件。我们假设校园里的某些日子发生了这些峰值的超级传播事件。对于维拉诺瓦大学的数据，我们假设在以下事件</w:t>
      </w:r>
      <w:r>
        <w:rPr>
          <w:rFonts w:hint="eastAsia"/>
          <w:sz w:val="24"/>
        </w:rPr>
        <w:t>2</w:t>
      </w:r>
      <w:r>
        <w:rPr>
          <w:rFonts w:hint="eastAsia"/>
          <w:sz w:val="24"/>
        </w:rPr>
        <w:t>周后出现峰值：校园开学的第一个周末、劳工节周末和万圣节。我们通过在这些预期事件发生大约</w:t>
      </w:r>
      <w:r>
        <w:rPr>
          <w:rFonts w:hint="eastAsia"/>
          <w:sz w:val="24"/>
        </w:rPr>
        <w:t>14</w:t>
      </w:r>
      <w:r>
        <w:rPr>
          <w:rFonts w:hint="eastAsia"/>
          <w:sz w:val="24"/>
        </w:rPr>
        <w:t>天后感染</w:t>
      </w:r>
      <w:r>
        <w:rPr>
          <w:rFonts w:hint="eastAsia"/>
          <w:sz w:val="24"/>
        </w:rPr>
        <w:lastRenderedPageBreak/>
        <w:t>数量突然增加来模拟数据中的峰值。在模拟中，我们只需在这些日期将预期数量的代理状态进行改变，添加到无症状和有症状类别，并将这些人从易感类中移除。因此，在时间</w:t>
      </w:r>
      <w:r>
        <w:rPr>
          <w:rFonts w:hint="eastAsia"/>
          <w:sz w:val="24"/>
        </w:rPr>
        <w:t>t</w:t>
      </w:r>
      <w:r>
        <w:rPr>
          <w:rFonts w:hint="eastAsia"/>
          <w:sz w:val="24"/>
        </w:rPr>
        <w:t>发生的超级传播者事件</w:t>
      </w:r>
      <w:r>
        <w:rPr>
          <w:rFonts w:hint="eastAsia"/>
          <w:sz w:val="24"/>
        </w:rPr>
        <w:t>k</w:t>
      </w:r>
      <w:r>
        <w:rPr>
          <w:rFonts w:hint="eastAsia"/>
          <w:sz w:val="24"/>
        </w:rPr>
        <w:t>的冲击被建模为</w:t>
      </w:r>
    </w:p>
    <w:p w14:paraId="5459FC14" w14:textId="77777777" w:rsidR="009149F9" w:rsidRDefault="005B43E5">
      <w:pPr>
        <w:pStyle w:val="MTDisplayEquation"/>
        <w:jc w:val="right"/>
      </w:pPr>
      <w:r>
        <w:tab/>
      </w:r>
      <w:r>
        <w:rPr>
          <w:position w:val="-46"/>
        </w:rPr>
        <w:object w:dxaOrig="2361" w:dyaOrig="1055" w14:anchorId="3C1A0BEA">
          <v:shape id="_x0000_i1105" type="#_x0000_t75" style="width:118pt;height:53pt" o:ole="">
            <v:imagedata r:id="rId159" o:title=""/>
          </v:shape>
          <o:OLEObject Type="Embed" ProgID="Equation.DSMT4" ShapeID="_x0000_i1105" DrawAspect="Content" ObjectID="_1714846501" r:id="rId160"/>
        </w:object>
      </w:r>
      <w:r>
        <w:t xml:space="preserve"> </w:t>
      </w:r>
      <w:r>
        <w:rPr>
          <w:rFonts w:hint="eastAsia"/>
        </w:rPr>
        <w:t xml:space="preserve">                          </w:t>
      </w:r>
      <w:r>
        <w:rPr>
          <w:rFonts w:hint="eastAsia"/>
        </w:rPr>
        <w:t>（</w:t>
      </w:r>
      <w:r>
        <w:rPr>
          <w:rFonts w:hint="eastAsia"/>
        </w:rPr>
        <w:t>3-3</w:t>
      </w:r>
      <w:r>
        <w:rPr>
          <w:rFonts w:hint="eastAsia"/>
        </w:rPr>
        <w:t>）</w:t>
      </w:r>
    </w:p>
    <w:p w14:paraId="1B2870CC" w14:textId="77777777" w:rsidR="009149F9" w:rsidRDefault="005B43E5">
      <w:pPr>
        <w:spacing w:line="400" w:lineRule="exact"/>
        <w:ind w:firstLineChars="200" w:firstLine="480"/>
        <w:rPr>
          <w:sz w:val="24"/>
        </w:rPr>
      </w:pPr>
      <w:r>
        <w:rPr>
          <w:rFonts w:hint="eastAsia"/>
          <w:sz w:val="24"/>
        </w:rPr>
        <w:t>这些冲击将在</w:t>
      </w:r>
      <w:r>
        <w:rPr>
          <w:rFonts w:hint="eastAsia"/>
          <w:sz w:val="24"/>
        </w:rPr>
        <w:t>t+14</w:t>
      </w:r>
      <w:r>
        <w:rPr>
          <w:rFonts w:hint="eastAsia"/>
          <w:sz w:val="24"/>
        </w:rPr>
        <w:t>天时导致一部分代理的状态发生改变。</w:t>
      </w:r>
    </w:p>
    <w:p w14:paraId="797BFA4D" w14:textId="77777777" w:rsidR="009149F9" w:rsidRDefault="005B43E5">
      <w:pPr>
        <w:pStyle w:val="2"/>
        <w:spacing w:before="0" w:beforeAutospacing="0" w:after="0" w:afterAutospacing="0"/>
        <w:rPr>
          <w:rFonts w:ascii="黑体" w:eastAsia="黑体" w:hAnsi="黑体"/>
          <w:b w:val="0"/>
          <w:bCs w:val="0"/>
          <w:sz w:val="30"/>
        </w:rPr>
      </w:pPr>
      <w:bookmarkStart w:id="96" w:name="_Toc103853728"/>
      <w:bookmarkStart w:id="97" w:name="_Toc104199725"/>
      <w:r>
        <w:rPr>
          <w:rFonts w:ascii="黑体" w:eastAsia="黑体" w:hAnsi="黑体" w:hint="eastAsia"/>
          <w:b w:val="0"/>
          <w:bCs w:val="0"/>
          <w:sz w:val="30"/>
        </w:rPr>
        <w:t>3.7本章小结</w:t>
      </w:r>
      <w:bookmarkEnd w:id="96"/>
      <w:bookmarkEnd w:id="97"/>
    </w:p>
    <w:p w14:paraId="243E6505" w14:textId="77777777" w:rsidR="009149F9" w:rsidRDefault="005B43E5">
      <w:pPr>
        <w:spacing w:line="400" w:lineRule="exact"/>
        <w:ind w:firstLineChars="200" w:firstLine="480"/>
        <w:rPr>
          <w:sz w:val="24"/>
        </w:rPr>
      </w:pPr>
      <w:r>
        <w:rPr>
          <w:rFonts w:hint="eastAsia"/>
          <w:sz w:val="24"/>
        </w:rPr>
        <w:t>在本节中，我们基于对学校常见建筑的了解，建立学校网络模型，其中叶子节点代表建筑物的房间，中心节点代表建筑物的共享共建，中转节点方便代理在网络中的移动。每个代理都被随机分配了一个固定的时间表，该时间表决定了他们在每小时如何更新一次网络中的运动。感染状态转变遵循</w:t>
      </w:r>
      <w:r>
        <w:rPr>
          <w:rFonts w:hint="eastAsia"/>
          <w:sz w:val="24"/>
        </w:rPr>
        <w:t>SEIR</w:t>
      </w:r>
      <w:r>
        <w:rPr>
          <w:rFonts w:hint="eastAsia"/>
          <w:sz w:val="24"/>
        </w:rPr>
        <w:t>模型，其中代理从易感状态转变为暴露状态的概率与附近受感染代理的数量成正比，并按空间感染风险和空间大小进行缩放。然后，我们假设一个基础模型，我们将各种干预措施叠加在基础模型上并衡量其有效性。为了分析代理之间的交互性，提出了接触向量，借此可以定量的分析代理直接的接触。为了更好的拟合数据，我们引入超级传播事件，模拟学生与校外接触造成的疫情爆发。</w:t>
      </w:r>
    </w:p>
    <w:p w14:paraId="08B62CD6" w14:textId="77777777" w:rsidR="009149F9" w:rsidRDefault="009149F9">
      <w:pPr>
        <w:spacing w:line="400" w:lineRule="exact"/>
        <w:ind w:firstLineChars="200" w:firstLine="480"/>
        <w:rPr>
          <w:sz w:val="24"/>
        </w:rPr>
        <w:sectPr w:rsidR="009149F9">
          <w:pgSz w:w="11907" w:h="16840"/>
          <w:pgMar w:top="1418" w:right="1134" w:bottom="1134" w:left="1418" w:header="851" w:footer="992" w:gutter="0"/>
          <w:cols w:space="425"/>
          <w:docGrid w:type="lines" w:linePitch="312"/>
        </w:sectPr>
      </w:pPr>
    </w:p>
    <w:p w14:paraId="4FE2D42D" w14:textId="77777777" w:rsidR="009149F9" w:rsidRDefault="005B43E5">
      <w:pPr>
        <w:pStyle w:val="1"/>
        <w:rPr>
          <w:rFonts w:ascii="黑体" w:hAnsi="黑体"/>
        </w:rPr>
      </w:pPr>
      <w:bookmarkStart w:id="98" w:name="_Toc103853729"/>
      <w:bookmarkStart w:id="99" w:name="_Toc104199726"/>
      <w:r>
        <w:rPr>
          <w:rFonts w:ascii="黑体" w:hAnsi="黑体" w:hint="eastAsia"/>
        </w:rPr>
        <w:lastRenderedPageBreak/>
        <w:t>4防疫政策与参数</w:t>
      </w:r>
      <w:bookmarkEnd w:id="98"/>
      <w:bookmarkEnd w:id="99"/>
    </w:p>
    <w:p w14:paraId="4BF2924C" w14:textId="77777777" w:rsidR="009149F9" w:rsidRDefault="005B43E5">
      <w:pPr>
        <w:pStyle w:val="2"/>
        <w:spacing w:before="0" w:beforeAutospacing="0" w:after="0" w:afterAutospacing="0"/>
        <w:rPr>
          <w:rFonts w:ascii="黑体" w:eastAsia="黑体" w:hAnsi="黑体"/>
          <w:b w:val="0"/>
          <w:bCs w:val="0"/>
          <w:sz w:val="30"/>
        </w:rPr>
      </w:pPr>
      <w:bookmarkStart w:id="100" w:name="_Toc103853730"/>
      <w:bookmarkStart w:id="101" w:name="_Toc104199727"/>
      <w:r>
        <w:rPr>
          <w:rFonts w:ascii="黑体" w:eastAsia="黑体" w:hAnsi="黑体" w:hint="eastAsia"/>
          <w:b w:val="0"/>
          <w:bCs w:val="0"/>
          <w:sz w:val="30"/>
        </w:rPr>
        <w:t>4.1佩戴口罩</w:t>
      </w:r>
      <w:bookmarkEnd w:id="100"/>
      <w:bookmarkEnd w:id="101"/>
    </w:p>
    <w:p w14:paraId="33E3402E" w14:textId="77777777" w:rsidR="009149F9" w:rsidRDefault="005B43E5" w:rsidP="00D84A48">
      <w:pPr>
        <w:spacing w:line="400" w:lineRule="exact"/>
        <w:ind w:firstLineChars="200" w:firstLine="480"/>
        <w:rPr>
          <w:sz w:val="24"/>
        </w:rPr>
        <w:pPrChange w:id="102" w:author="Wang X.X." w:date="2022-05-23T20:35:00Z">
          <w:pPr>
            <w:ind w:firstLineChars="200" w:firstLine="480"/>
          </w:pPr>
        </w:pPrChange>
      </w:pPr>
      <w:r>
        <w:rPr>
          <w:rFonts w:hint="eastAsia"/>
          <w:sz w:val="24"/>
        </w:rPr>
        <w:t>我们假设代理在宿舍休息和食堂吃饭时候从不戴口罩。在宿舍楼的中心节点、社交空间和大型集会时根据代理的主观意愿决定是否佩戴口罩。在其他空间都规定必须佩戴口罩。参数</w:t>
      </w:r>
      <m:oMath>
        <m:r>
          <m:rPr>
            <m:sty m:val="p"/>
          </m:rPr>
          <w:rPr>
            <w:rFonts w:ascii="Cambria Math" w:hAnsi="Cambria Math" w:hint="eastAsia"/>
            <w:sz w:val="24"/>
          </w:rPr>
          <m:t>f</m:t>
        </m:r>
      </m:oMath>
      <w:r>
        <w:rPr>
          <w:rFonts w:hint="eastAsia"/>
          <w:sz w:val="24"/>
        </w:rPr>
        <w:t>，代表代理对戴口罩的遵从度，即代理由于主观能动性可能佩戴口罩，也可能不佩戴口罩。根据病毒传播特点可知，佩戴口罩可以降低感染者传播病毒的概率，也可以降低易感者被感染的风险。考虑到戴口罩可以将新冠病毒的传染性降低。我们设置参数</w:t>
      </w:r>
      <m:oMath>
        <m:r>
          <m:rPr>
            <m:sty m:val="p"/>
          </m:rPr>
          <w:rPr>
            <w:rFonts w:ascii="Cambria Math" w:hAnsi="Cambria Math" w:hint="eastAsia"/>
            <w:sz w:val="24"/>
          </w:rPr>
          <m:t>m</m:t>
        </m:r>
      </m:oMath>
      <w:r>
        <w:rPr>
          <w:rFonts w:hint="eastAsia"/>
          <w:sz w:val="24"/>
        </w:rPr>
        <w:t>，代表戴口罩的感染者病毒传播因子。考虑到戴口罩可以降低易感者被感染的风。我们设置参数</w:t>
      </w:r>
      <m:oMath>
        <m:sSup>
          <m:sSupPr>
            <m:ctrlPr>
              <w:rPr>
                <w:rFonts w:ascii="Cambria Math" w:hAnsi="Cambria Math" w:hint="eastAsia"/>
                <w:sz w:val="24"/>
              </w:rPr>
            </m:ctrlPr>
          </m:sSupPr>
          <m:e>
            <m:r>
              <m:rPr>
                <m:sty m:val="p"/>
              </m:rPr>
              <w:rPr>
                <w:rFonts w:ascii="Cambria Math" w:hAnsi="Cambria Math" w:hint="eastAsia"/>
                <w:sz w:val="24"/>
              </w:rPr>
              <m:t>m</m:t>
            </m:r>
          </m:e>
          <m:sup>
            <m:r>
              <m:rPr>
                <m:sty m:val="p"/>
              </m:rPr>
              <w:rPr>
                <w:rFonts w:ascii="Cambria Math" w:hAnsi="Cambria Math" w:hint="eastAsia"/>
                <w:sz w:val="24"/>
              </w:rPr>
              <m:t>'</m:t>
            </m:r>
          </m:sup>
        </m:sSup>
      </m:oMath>
      <w:r>
        <w:rPr>
          <w:rFonts w:hint="eastAsia"/>
          <w:sz w:val="24"/>
        </w:rPr>
        <w:t>，代表戴口罩的易感者的被感染因子。因此，在时间</w:t>
      </w:r>
      <w:r>
        <w:rPr>
          <w:rFonts w:hint="eastAsia"/>
          <w:sz w:val="24"/>
        </w:rPr>
        <w:object w:dxaOrig="553" w:dyaOrig="318" w14:anchorId="4E47D10C">
          <v:shape id="_x0000_i1106" type="#_x0000_t75" style="width:27.5pt;height:16pt" o:ole="">
            <v:imagedata r:id="rId161" o:title=""/>
          </v:shape>
          <o:OLEObject Type="Embed" ProgID="Equation.DSMT4" ShapeID="_x0000_i1106" DrawAspect="Content" ObjectID="_1714846502" r:id="rId162"/>
        </w:object>
      </w:r>
      <w:r>
        <w:rPr>
          <w:rFonts w:hint="eastAsia"/>
          <w:sz w:val="24"/>
        </w:rPr>
        <w:t>处于空间</w:t>
      </w:r>
      <w:r>
        <w:rPr>
          <w:rFonts w:hint="eastAsia"/>
          <w:sz w:val="24"/>
        </w:rPr>
        <w:t>v</w:t>
      </w:r>
      <w:r>
        <w:rPr>
          <w:rFonts w:hint="eastAsia"/>
          <w:sz w:val="24"/>
        </w:rPr>
        <w:t>中佩戴口罩的易感者被感染的概率为</w:t>
      </w:r>
      <w:r>
        <w:rPr>
          <w:rFonts w:hint="eastAsia"/>
          <w:sz w:val="24"/>
        </w:rPr>
        <w:object w:dxaOrig="787" w:dyaOrig="385" w14:anchorId="342B8650">
          <v:shape id="_x0000_i1107" type="#_x0000_t75" style="width:39.5pt;height:19pt" o:ole="">
            <v:imagedata r:id="rId163" o:title=""/>
          </v:shape>
          <o:OLEObject Type="Embed" ProgID="Equation.DSMT4" ShapeID="_x0000_i1107" DrawAspect="Content" ObjectID="_1714846503" r:id="rId164"/>
        </w:object>
      </w:r>
      <w:r>
        <w:rPr>
          <w:rFonts w:hint="eastAsia"/>
          <w:sz w:val="24"/>
        </w:rPr>
        <w:t>，计算公式：</w:t>
      </w:r>
    </w:p>
    <w:p w14:paraId="302204FF" w14:textId="77777777" w:rsidR="009149F9" w:rsidRDefault="005B43E5">
      <w:pPr>
        <w:pStyle w:val="MTDisplayEquation"/>
        <w:jc w:val="right"/>
      </w:pPr>
      <w:r>
        <w:tab/>
      </w:r>
      <w:r>
        <w:rPr>
          <w:position w:val="-56"/>
        </w:rPr>
        <w:object w:dxaOrig="4471" w:dyaOrig="1239" w14:anchorId="04CC7372">
          <v:shape id="_x0000_i1108" type="#_x0000_t75" style="width:224pt;height:62pt" o:ole="">
            <v:imagedata r:id="rId165" o:title=""/>
          </v:shape>
          <o:OLEObject Type="Embed" ProgID="Equation.DSMT4" ShapeID="_x0000_i1108" DrawAspect="Content" ObjectID="_1714846504" r:id="rId166"/>
        </w:object>
      </w:r>
      <w:r>
        <w:rPr>
          <w:rFonts w:hint="eastAsia"/>
          <w:position w:val="-56"/>
        </w:rPr>
        <w:t xml:space="preserve">              </w:t>
      </w:r>
      <w:r>
        <w:t xml:space="preserve"> </w:t>
      </w:r>
      <w:r>
        <w:rPr>
          <w:rFonts w:hint="eastAsia"/>
        </w:rPr>
        <w:t>（</w:t>
      </w:r>
      <w:r>
        <w:rPr>
          <w:rFonts w:hint="eastAsia"/>
        </w:rPr>
        <w:t>4-1</w:t>
      </w:r>
      <w:r>
        <w:rPr>
          <w:rFonts w:hint="eastAsia"/>
        </w:rPr>
        <w:t>）</w:t>
      </w:r>
    </w:p>
    <w:p w14:paraId="24266DC6" w14:textId="4DF803C4" w:rsidR="009149F9" w:rsidRDefault="005B43E5">
      <w:pPr>
        <w:spacing w:line="400" w:lineRule="exact"/>
        <w:ind w:firstLineChars="200" w:firstLine="480"/>
        <w:rPr>
          <w:sz w:val="24"/>
        </w:rPr>
      </w:pPr>
      <w:r>
        <w:rPr>
          <w:rFonts w:hint="eastAsia"/>
          <w:sz w:val="24"/>
        </w:rPr>
        <w:t>其中，</w:t>
      </w:r>
      <w:r>
        <w:rPr>
          <w:rFonts w:hint="eastAsia"/>
          <w:sz w:val="24"/>
        </w:rPr>
        <w:object w:dxaOrig="3315" w:dyaOrig="385" w14:anchorId="3275A1B9">
          <v:shape id="_x0000_i1109" type="#_x0000_t75" style="width:165.5pt;height:19pt" o:ole="">
            <v:imagedata r:id="rId167" o:title=""/>
          </v:shape>
          <o:OLEObject Type="Embed" ProgID="Equation.DSMT4" ShapeID="_x0000_i1109" DrawAspect="Content" ObjectID="_1714846505" r:id="rId168"/>
        </w:object>
      </w:r>
      <w:r>
        <w:rPr>
          <w:rFonts w:hint="eastAsia"/>
          <w:sz w:val="24"/>
        </w:rPr>
        <w:t>是佩戴口罩的感染者传播病毒的风险大小</w:t>
      </w:r>
      <w:ins w:id="103" w:author="Wang X.X." w:date="2022-05-23T20:35:00Z">
        <w:r w:rsidR="00D84A48">
          <w:rPr>
            <w:rFonts w:hint="eastAsia"/>
            <w:sz w:val="24"/>
          </w:rPr>
          <w:t>，</w:t>
        </w:r>
      </w:ins>
    </w:p>
    <w:p w14:paraId="714E152D" w14:textId="783BC6C7" w:rsidR="009149F9" w:rsidRDefault="005B43E5" w:rsidP="00D84A48">
      <w:pPr>
        <w:spacing w:line="400" w:lineRule="exact"/>
        <w:rPr>
          <w:sz w:val="24"/>
        </w:rPr>
        <w:pPrChange w:id="104" w:author="Wang X.X." w:date="2022-05-23T20:35:00Z">
          <w:pPr>
            <w:spacing w:line="400" w:lineRule="exact"/>
            <w:ind w:firstLineChars="200" w:firstLine="480"/>
          </w:pPr>
        </w:pPrChange>
      </w:pPr>
      <w:r>
        <w:rPr>
          <w:rFonts w:hint="eastAsia"/>
          <w:sz w:val="24"/>
        </w:rPr>
        <w:object w:dxaOrig="2913" w:dyaOrig="385" w14:anchorId="65CA10B8">
          <v:shape id="_x0000_i1110" type="#_x0000_t75" style="width:146pt;height:19pt" o:ole="">
            <v:imagedata r:id="rId169" o:title=""/>
          </v:shape>
          <o:OLEObject Type="Embed" ProgID="Equation.DSMT4" ShapeID="_x0000_i1110" DrawAspect="Content" ObjectID="_1714846506" r:id="rId170"/>
        </w:object>
      </w:r>
      <w:r>
        <w:rPr>
          <w:rFonts w:hint="eastAsia"/>
          <w:sz w:val="24"/>
        </w:rPr>
        <w:t xml:space="preserve"> </w:t>
      </w:r>
      <w:r>
        <w:rPr>
          <w:rFonts w:hint="eastAsia"/>
          <w:sz w:val="24"/>
        </w:rPr>
        <w:t>是不佩戴口罩的感染者传播病毒的风险大小</w:t>
      </w:r>
      <w:ins w:id="105" w:author="Wang X.X." w:date="2022-05-23T20:35:00Z">
        <w:r w:rsidR="00D84A48">
          <w:rPr>
            <w:rFonts w:hint="eastAsia"/>
            <w:sz w:val="24"/>
          </w:rPr>
          <w:t>。</w:t>
        </w:r>
      </w:ins>
    </w:p>
    <w:p w14:paraId="5B8F4DCA" w14:textId="77777777" w:rsidR="009149F9" w:rsidRDefault="005B43E5">
      <w:pPr>
        <w:pStyle w:val="2"/>
        <w:spacing w:before="0" w:beforeAutospacing="0" w:after="0" w:afterAutospacing="0"/>
        <w:rPr>
          <w:rFonts w:ascii="黑体" w:eastAsia="黑体" w:hAnsi="黑体"/>
          <w:b w:val="0"/>
          <w:bCs w:val="0"/>
          <w:sz w:val="30"/>
        </w:rPr>
      </w:pPr>
      <w:bookmarkStart w:id="106" w:name="_Toc103853731"/>
      <w:bookmarkStart w:id="107" w:name="_Toc104199728"/>
      <w:r>
        <w:rPr>
          <w:rFonts w:ascii="黑体" w:eastAsia="黑体" w:hAnsi="黑体" w:hint="eastAsia"/>
          <w:b w:val="0"/>
          <w:bCs w:val="0"/>
          <w:sz w:val="30"/>
        </w:rPr>
        <w:t>4.2核酸轮检和主动检测</w:t>
      </w:r>
      <w:bookmarkEnd w:id="106"/>
      <w:bookmarkEnd w:id="107"/>
    </w:p>
    <w:p w14:paraId="23A834B2" w14:textId="77777777" w:rsidR="009149F9" w:rsidRDefault="005B43E5">
      <w:pPr>
        <w:spacing w:line="400" w:lineRule="exact"/>
        <w:ind w:firstLineChars="200" w:firstLine="480"/>
        <w:rPr>
          <w:sz w:val="24"/>
        </w:rPr>
      </w:pPr>
      <w:r>
        <w:rPr>
          <w:rFonts w:hint="eastAsia"/>
          <w:sz w:val="24"/>
        </w:rPr>
        <w:t>核酸轮检，假设每周对一定数量的代理进行筛查。如果每周对</w:t>
      </w:r>
      <w:r>
        <w:rPr>
          <w:rFonts w:hint="eastAsia"/>
          <w:sz w:val="24"/>
        </w:rPr>
        <w:t>25%</w:t>
      </w:r>
      <w:r>
        <w:rPr>
          <w:rFonts w:hint="eastAsia"/>
          <w:sz w:val="24"/>
        </w:rPr>
        <w:t>的代理进行核酸检测，我们将代理分为</w:t>
      </w:r>
      <w:r>
        <w:rPr>
          <w:rFonts w:hint="eastAsia"/>
          <w:sz w:val="24"/>
        </w:rPr>
        <w:t>4</w:t>
      </w:r>
      <w:r>
        <w:rPr>
          <w:rFonts w:hint="eastAsia"/>
          <w:sz w:val="24"/>
        </w:rPr>
        <w:t>组。如果每周对</w:t>
      </w:r>
      <w:r>
        <w:rPr>
          <w:rFonts w:hint="eastAsia"/>
          <w:sz w:val="24"/>
        </w:rPr>
        <w:t>50%</w:t>
      </w:r>
      <w:r>
        <w:rPr>
          <w:rFonts w:hint="eastAsia"/>
          <w:sz w:val="24"/>
        </w:rPr>
        <w:t>的代理进行核酸检测，我们将代理分为</w:t>
      </w:r>
      <w:r>
        <w:rPr>
          <w:rFonts w:hint="eastAsia"/>
          <w:sz w:val="24"/>
        </w:rPr>
        <w:t>2</w:t>
      </w:r>
      <w:r>
        <w:rPr>
          <w:rFonts w:hint="eastAsia"/>
          <w:sz w:val="24"/>
        </w:rPr>
        <w:t>组。如果每周对</w:t>
      </w:r>
      <w:r>
        <w:rPr>
          <w:rFonts w:hint="eastAsia"/>
          <w:sz w:val="24"/>
        </w:rPr>
        <w:t>100%</w:t>
      </w:r>
      <w:r>
        <w:rPr>
          <w:rFonts w:hint="eastAsia"/>
          <w:sz w:val="24"/>
        </w:rPr>
        <w:t>的代理进行核酸检测，我们将代理分为</w:t>
      </w:r>
      <w:r>
        <w:rPr>
          <w:rFonts w:hint="eastAsia"/>
          <w:sz w:val="24"/>
        </w:rPr>
        <w:t>1</w:t>
      </w:r>
      <w:r>
        <w:rPr>
          <w:rFonts w:hint="eastAsia"/>
          <w:sz w:val="24"/>
        </w:rPr>
        <w:t>组。每周选取一组进行核酸检测并且根据分组进行循环检测。核酸轮检并不是当天就能收到结果，我们设置参数</w:t>
      </w:r>
      <w:r>
        <w:rPr>
          <w:rFonts w:hint="eastAsia"/>
          <w:sz w:val="24"/>
        </w:rPr>
        <w:object w:dxaOrig="1273" w:dyaOrig="318" w14:anchorId="13F04CDF">
          <v:shape id="_x0000_i1111" type="#_x0000_t75" style="width:63.5pt;height:16pt" o:ole="">
            <v:imagedata r:id="rId171" o:title=""/>
          </v:shape>
          <o:OLEObject Type="Embed" ProgID="Equation.DSMT4" ShapeID="_x0000_i1111" DrawAspect="Content" ObjectID="_1714846507" r:id="rId172"/>
        </w:object>
      </w:r>
      <w:r>
        <w:rPr>
          <w:rFonts w:hint="eastAsia"/>
          <w:sz w:val="24"/>
        </w:rPr>
        <w:t>，代表收到核酸检测结果的等待天数。对于暴露类和感染类的代理，如果核酸检测结果为阳性，则被隔离</w:t>
      </w:r>
      <w:r>
        <w:rPr>
          <w:rFonts w:hint="eastAsia"/>
          <w:sz w:val="24"/>
        </w:rPr>
        <w:t>14</w:t>
      </w:r>
      <w:r>
        <w:rPr>
          <w:rFonts w:hint="eastAsia"/>
          <w:sz w:val="24"/>
        </w:rPr>
        <w:t>天，之后被转移到易感类（被误报）或恢复类（确实被感染）。有症状感染者由于已经由发热、咳嗽等症状，所有一定会参与核酸。易感类、暴露类、无症状感染者由于并未展现出症状，所以其是否参与核酸由主观意愿决定，我们设置参数</w:t>
      </w:r>
      <m:oMath>
        <m:r>
          <m:rPr>
            <m:sty m:val="p"/>
          </m:rPr>
          <w:rPr>
            <w:rFonts w:ascii="Cambria Math" w:hAnsi="Cambria Math" w:hint="eastAsia"/>
            <w:sz w:val="24"/>
          </w:rPr>
          <m:t>c</m:t>
        </m:r>
      </m:oMath>
      <w:r>
        <w:rPr>
          <w:rFonts w:hint="eastAsia"/>
          <w:sz w:val="24"/>
        </w:rPr>
        <w:t>，代表其参与检测的概率。</w:t>
      </w:r>
    </w:p>
    <w:p w14:paraId="06FA633D" w14:textId="77777777" w:rsidR="009149F9" w:rsidRDefault="005B43E5">
      <w:pPr>
        <w:spacing w:line="400" w:lineRule="exact"/>
        <w:ind w:firstLineChars="200" w:firstLine="480"/>
        <w:rPr>
          <w:sz w:val="24"/>
        </w:rPr>
      </w:pPr>
      <w:r>
        <w:rPr>
          <w:rFonts w:hint="eastAsia"/>
          <w:sz w:val="24"/>
        </w:rPr>
        <w:t>主动检测，在代理进入</w:t>
      </w:r>
      <w:r>
        <w:rPr>
          <w:rFonts w:hint="eastAsia"/>
          <w:sz w:val="24"/>
        </w:rPr>
        <w:object w:dxaOrig="268" w:dyaOrig="301" w14:anchorId="04C1BB51">
          <v:shape id="_x0000_i1112" type="#_x0000_t75" style="width:13pt;height:15pt" o:ole="">
            <v:imagedata r:id="rId173" o:title=""/>
          </v:shape>
          <o:OLEObject Type="Embed" ProgID="Equation.DSMT4" ShapeID="_x0000_i1112" DrawAspect="Content" ObjectID="_1714846508" r:id="rId174"/>
        </w:object>
      </w:r>
      <w:r>
        <w:rPr>
          <w:rFonts w:hint="eastAsia"/>
          <w:sz w:val="24"/>
        </w:rPr>
        <w:t xml:space="preserve"> </w:t>
      </w:r>
      <w:r>
        <w:rPr>
          <w:rFonts w:hint="eastAsia"/>
          <w:sz w:val="24"/>
        </w:rPr>
        <w:t>状态或</w:t>
      </w:r>
      <w:r>
        <w:rPr>
          <w:rFonts w:hint="eastAsia"/>
          <w:sz w:val="24"/>
        </w:rPr>
        <w:object w:dxaOrig="301" w:dyaOrig="301" w14:anchorId="173BBDAA">
          <v:shape id="_x0000_i1113" type="#_x0000_t75" style="width:15pt;height:15pt" o:ole="">
            <v:imagedata r:id="rId175" o:title=""/>
          </v:shape>
          <o:OLEObject Type="Embed" ProgID="Equation.DSMT4" ShapeID="_x0000_i1113" DrawAspect="Content" ObjectID="_1714846509" r:id="rId176"/>
        </w:object>
      </w:r>
      <w:r>
        <w:rPr>
          <w:rFonts w:hint="eastAsia"/>
          <w:sz w:val="24"/>
        </w:rPr>
        <w:t>之后的每一天，由于其已经表现出感染症状，假设该代理以概率</w:t>
      </w:r>
      <m:oMath>
        <m:sSub>
          <m:sSubPr>
            <m:ctrlPr>
              <w:rPr>
                <w:rFonts w:ascii="Cambria Math" w:hAnsi="Cambria Math" w:hint="eastAsia"/>
                <w:sz w:val="24"/>
              </w:rPr>
            </m:ctrlPr>
          </m:sSubPr>
          <m:e>
            <m:r>
              <m:rPr>
                <m:sty m:val="p"/>
              </m:rPr>
              <w:rPr>
                <w:rFonts w:ascii="Cambria Math" w:hAnsi="Cambria Math" w:hint="eastAsia"/>
                <w:sz w:val="24"/>
              </w:rPr>
              <m:t>q</m:t>
            </m:r>
          </m:e>
          <m:sub>
            <m:r>
              <m:rPr>
                <m:sty m:val="p"/>
              </m:rPr>
              <w:rPr>
                <w:rFonts w:ascii="Cambria Math" w:hAnsi="Cambria Math" w:hint="eastAsia"/>
                <w:sz w:val="24"/>
              </w:rPr>
              <m:t>e</m:t>
            </m:r>
          </m:sub>
        </m:sSub>
      </m:oMath>
      <w:r>
        <w:rPr>
          <w:rFonts w:hint="eastAsia"/>
          <w:sz w:val="24"/>
        </w:rPr>
        <w:t>或</w:t>
      </w:r>
      <m:oMath>
        <m:sSub>
          <m:sSubPr>
            <m:ctrlPr>
              <w:rPr>
                <w:rFonts w:ascii="Cambria Math" w:hAnsi="Cambria Math" w:hint="eastAsia"/>
                <w:sz w:val="24"/>
              </w:rPr>
            </m:ctrlPr>
          </m:sSubPr>
          <m:e>
            <m:r>
              <m:rPr>
                <m:sty m:val="p"/>
              </m:rPr>
              <w:rPr>
                <w:rFonts w:ascii="Cambria Math" w:hAnsi="Cambria Math" w:hint="eastAsia"/>
                <w:sz w:val="24"/>
              </w:rPr>
              <m:t>q</m:t>
            </m:r>
          </m:e>
          <m:sub>
            <m:r>
              <m:rPr>
                <m:sty m:val="p"/>
              </m:rPr>
              <w:rPr>
                <w:rFonts w:ascii="Cambria Math" w:hAnsi="Cambria Math" w:hint="eastAsia"/>
                <w:sz w:val="24"/>
              </w:rPr>
              <m:t>m</m:t>
            </m:r>
          </m:sub>
        </m:sSub>
      </m:oMath>
      <w:r>
        <w:rPr>
          <w:rFonts w:hint="eastAsia"/>
          <w:sz w:val="24"/>
        </w:rPr>
        <w:t>主动做核酸。在等待核酸结果出来后，代理以</w:t>
      </w:r>
      <w:r>
        <w:rPr>
          <w:rFonts w:hint="eastAsia"/>
          <w:sz w:val="24"/>
        </w:rPr>
        <w:t>1-</w:t>
      </w:r>
      <m:oMath>
        <m:r>
          <m:rPr>
            <m:sty m:val="p"/>
          </m:rPr>
          <w:rPr>
            <w:rFonts w:ascii="Cambria Math" w:hAnsi="Cambria Math" w:hint="eastAsia"/>
            <w:sz w:val="24"/>
          </w:rPr>
          <m:t>FN</m:t>
        </m:r>
      </m:oMath>
      <w:r>
        <w:rPr>
          <w:rFonts w:hint="eastAsia"/>
          <w:sz w:val="24"/>
        </w:rPr>
        <w:t>的概率进入隔离状态。例如，处于状态</w:t>
      </w:r>
      <w:r>
        <w:rPr>
          <w:rFonts w:hint="eastAsia"/>
          <w:sz w:val="24"/>
        </w:rPr>
        <w:object w:dxaOrig="268" w:dyaOrig="301" w14:anchorId="69E7CED0">
          <v:shape id="_x0000_i1114" type="#_x0000_t75" style="width:13pt;height:15pt" o:ole="">
            <v:imagedata r:id="rId173" o:title=""/>
          </v:shape>
          <o:OLEObject Type="Embed" ProgID="Equation.DSMT4" ShapeID="_x0000_i1114" DrawAspect="Content" ObjectID="_1714846510" r:id="rId177"/>
        </w:object>
      </w:r>
      <w:r>
        <w:rPr>
          <w:rFonts w:hint="eastAsia"/>
          <w:sz w:val="24"/>
        </w:rPr>
        <w:t>的代理在进入状态</w:t>
      </w:r>
      <w:r>
        <w:rPr>
          <w:rFonts w:hint="eastAsia"/>
          <w:sz w:val="24"/>
        </w:rPr>
        <w:t xml:space="preserve"> </w:t>
      </w:r>
      <w:r>
        <w:rPr>
          <w:rFonts w:hint="eastAsia"/>
          <w:sz w:val="24"/>
        </w:rPr>
        <w:object w:dxaOrig="268" w:dyaOrig="301" w14:anchorId="7CF5FA45">
          <v:shape id="_x0000_i1115" type="#_x0000_t75" style="width:13pt;height:15pt" o:ole="">
            <v:imagedata r:id="rId173" o:title=""/>
          </v:shape>
          <o:OLEObject Type="Embed" ProgID="Equation.DSMT4" ShapeID="_x0000_i1115" DrawAspect="Content" ObjectID="_1714846511" r:id="rId178"/>
        </w:object>
      </w:r>
      <w:r>
        <w:rPr>
          <w:rFonts w:hint="eastAsia"/>
          <w:sz w:val="24"/>
        </w:rPr>
        <w:t>后</w:t>
      </w:r>
      <w:r>
        <w:rPr>
          <w:rFonts w:hint="eastAsia"/>
          <w:sz w:val="24"/>
        </w:rPr>
        <w:t>k</w:t>
      </w:r>
      <w:proofErr w:type="gramStart"/>
      <w:r>
        <w:rPr>
          <w:rFonts w:hint="eastAsia"/>
          <w:sz w:val="24"/>
        </w:rPr>
        <w:t>天进入</w:t>
      </w:r>
      <w:proofErr w:type="gramEnd"/>
      <w:r>
        <w:rPr>
          <w:rFonts w:hint="eastAsia"/>
          <w:sz w:val="24"/>
        </w:rPr>
        <w:t>隔离状态的概率为</w:t>
      </w:r>
      <w:r>
        <w:rPr>
          <w:rFonts w:hint="eastAsia"/>
          <w:sz w:val="24"/>
        </w:rPr>
        <w:object w:dxaOrig="2127" w:dyaOrig="385" w14:anchorId="038F1AD0">
          <v:shape id="_x0000_i1116" type="#_x0000_t75" style="width:106pt;height:19pt" o:ole="">
            <v:imagedata r:id="rId179" o:title=""/>
          </v:shape>
          <o:OLEObject Type="Embed" ProgID="Equation.DSMT4" ShapeID="_x0000_i1116" DrawAspect="Content" ObjectID="_1714846512" r:id="rId180"/>
        </w:object>
      </w:r>
      <w:r>
        <w:rPr>
          <w:rFonts w:hint="eastAsia"/>
          <w:sz w:val="24"/>
        </w:rPr>
        <w:t>。</w:t>
      </w:r>
    </w:p>
    <w:p w14:paraId="4EBDD514" w14:textId="77777777" w:rsidR="009149F9" w:rsidRDefault="005B43E5">
      <w:pPr>
        <w:pStyle w:val="2"/>
        <w:spacing w:before="0" w:beforeAutospacing="0" w:after="0" w:afterAutospacing="0"/>
        <w:rPr>
          <w:rFonts w:ascii="黑体" w:eastAsia="黑体" w:hAnsi="黑体"/>
          <w:b w:val="0"/>
          <w:bCs w:val="0"/>
          <w:sz w:val="30"/>
        </w:rPr>
      </w:pPr>
      <w:bookmarkStart w:id="108" w:name="_Toc103853732"/>
      <w:bookmarkStart w:id="109" w:name="_Toc104199729"/>
      <w:r>
        <w:rPr>
          <w:rFonts w:ascii="黑体" w:eastAsia="黑体" w:hAnsi="黑体" w:hint="eastAsia"/>
          <w:b w:val="0"/>
          <w:bCs w:val="0"/>
          <w:sz w:val="30"/>
        </w:rPr>
        <w:t>4.3关闭部分建筑</w:t>
      </w:r>
      <w:bookmarkEnd w:id="108"/>
      <w:bookmarkEnd w:id="109"/>
    </w:p>
    <w:p w14:paraId="63A449C3" w14:textId="77777777" w:rsidR="009149F9" w:rsidRDefault="005B43E5">
      <w:pPr>
        <w:spacing w:line="400" w:lineRule="exact"/>
        <w:ind w:firstLineChars="200" w:firstLine="480"/>
        <w:rPr>
          <w:sz w:val="24"/>
        </w:rPr>
      </w:pPr>
      <w:r>
        <w:rPr>
          <w:rFonts w:hint="eastAsia"/>
          <w:sz w:val="24"/>
        </w:rPr>
        <w:t>我们设立参数</w:t>
      </w:r>
      <w:r>
        <w:rPr>
          <w:rFonts w:hint="eastAsia"/>
          <w:sz w:val="24"/>
        </w:rPr>
        <w:object w:dxaOrig="2193" w:dyaOrig="318" w14:anchorId="240446DA">
          <v:shape id="_x0000_i1117" type="#_x0000_t75" style="width:110pt;height:16pt" o:ole="">
            <v:imagedata r:id="rId181" o:title=""/>
          </v:shape>
          <o:OLEObject Type="Embed" ProgID="Equation.DSMT4" ShapeID="_x0000_i1117" DrawAspect="Content" ObjectID="_1714846513" r:id="rId182"/>
        </w:object>
      </w:r>
      <w:r>
        <w:rPr>
          <w:rFonts w:hint="eastAsia"/>
          <w:sz w:val="24"/>
        </w:rPr>
        <w:t>，代表关闭的建筑集合。</w:t>
      </w:r>
      <w:r>
        <w:rPr>
          <w:rFonts w:hint="eastAsia"/>
          <w:sz w:val="24"/>
        </w:rPr>
        <w:t>L,G,DH,O,LG</w:t>
      </w:r>
      <w:r>
        <w:rPr>
          <w:rFonts w:hint="eastAsia"/>
          <w:sz w:val="24"/>
        </w:rPr>
        <w:t>分别代表：图书馆、体育馆、餐厅、办公室、大型聚会。在学生的日程安排中如果出现被关闭的空间，</w:t>
      </w:r>
      <w:r>
        <w:rPr>
          <w:rFonts w:hint="eastAsia"/>
          <w:sz w:val="24"/>
        </w:rPr>
        <w:lastRenderedPageBreak/>
        <w:t>那么在该空间所花费的时间将以概率</w:t>
      </w:r>
      <w:r>
        <w:rPr>
          <w:rFonts w:hint="eastAsia"/>
          <w:sz w:val="24"/>
        </w:rPr>
        <w:t>h</w:t>
      </w:r>
      <w:r>
        <w:rPr>
          <w:rFonts w:hint="eastAsia"/>
          <w:sz w:val="24"/>
        </w:rPr>
        <w:t>替换为在宿舍或校外节点的时间，具体取决于学生的类型。否则，学生会进入社交空间。当教职员工面临建筑物关闭时，他们会将这段时间花在办公室中。当教师办公室关闭时，</w:t>
      </w:r>
      <w:proofErr w:type="gramStart"/>
      <w:r>
        <w:rPr>
          <w:rFonts w:hint="eastAsia"/>
          <w:sz w:val="24"/>
        </w:rPr>
        <w:t>则教师</w:t>
      </w:r>
      <w:proofErr w:type="gramEnd"/>
      <w:r>
        <w:rPr>
          <w:rFonts w:hint="eastAsia"/>
          <w:sz w:val="24"/>
        </w:rPr>
        <w:t>把花费在办公室的时间花费在校外节点内。当大型聚会被关闭时，我们关闭每周末的大型聚会。</w:t>
      </w:r>
    </w:p>
    <w:p w14:paraId="30AEB474" w14:textId="77777777" w:rsidR="009149F9" w:rsidRDefault="005B43E5">
      <w:pPr>
        <w:pStyle w:val="2"/>
        <w:spacing w:before="0" w:beforeAutospacing="0" w:after="0" w:afterAutospacing="0"/>
        <w:rPr>
          <w:rFonts w:ascii="黑体" w:eastAsia="黑体" w:hAnsi="黑体"/>
          <w:b w:val="0"/>
          <w:bCs w:val="0"/>
          <w:sz w:val="30"/>
        </w:rPr>
      </w:pPr>
      <w:bookmarkStart w:id="110" w:name="_Toc103853733"/>
      <w:bookmarkStart w:id="111" w:name="_Toc104199730"/>
      <w:r>
        <w:rPr>
          <w:rFonts w:ascii="黑体" w:eastAsia="黑体" w:hAnsi="黑体" w:hint="eastAsia"/>
          <w:b w:val="0"/>
          <w:bCs w:val="0"/>
          <w:sz w:val="30"/>
        </w:rPr>
        <w:t>4.4线下、线上混合上课</w:t>
      </w:r>
      <w:bookmarkEnd w:id="110"/>
      <w:bookmarkEnd w:id="111"/>
    </w:p>
    <w:p w14:paraId="394D8E39" w14:textId="77777777" w:rsidR="009149F9" w:rsidRDefault="005B43E5">
      <w:pPr>
        <w:spacing w:line="400" w:lineRule="exact"/>
        <w:ind w:firstLineChars="200" w:firstLine="480"/>
        <w:rPr>
          <w:sz w:val="24"/>
        </w:rPr>
      </w:pPr>
      <w:r>
        <w:rPr>
          <w:rFonts w:hint="eastAsia"/>
          <w:sz w:val="24"/>
        </w:rPr>
        <w:t>对于线下、线上混合上课我们将会模拟一部分学生居家上课，即全天处于家中，不会在校园网络中移动。我们设置参数</w:t>
      </w:r>
      <w:r>
        <w:rPr>
          <w:rFonts w:hint="eastAsia"/>
          <w:sz w:val="24"/>
        </w:rPr>
        <w:object w:dxaOrig="1540" w:dyaOrig="318" w14:anchorId="531ECFE4">
          <v:shape id="_x0000_i1118" type="#_x0000_t75" style="width:77pt;height:16pt" o:ole="">
            <v:imagedata r:id="rId183" o:title=""/>
          </v:shape>
          <o:OLEObject Type="Embed" ProgID="Equation.DSMT4" ShapeID="_x0000_i1118" DrawAspect="Content" ObjectID="_1714846514" r:id="rId184"/>
        </w:object>
      </w:r>
      <w:r>
        <w:rPr>
          <w:rFonts w:hint="eastAsia"/>
          <w:sz w:val="24"/>
        </w:rPr>
        <w:t>，表示居家上课的代理百分比。对于在校生、校外生、教职员工我们随即均匀的抽取对应百分比的代理，修改其时间表，使其不在校园中移动。对于每周末的聚会，也会排除这些代理。同时，模型初始对应的感染人数也会相应变化。</w:t>
      </w:r>
    </w:p>
    <w:p w14:paraId="6F55F081" w14:textId="77777777" w:rsidR="009149F9" w:rsidRDefault="005B43E5">
      <w:pPr>
        <w:pStyle w:val="2"/>
        <w:spacing w:before="0" w:beforeAutospacing="0" w:after="0" w:afterAutospacing="0"/>
        <w:rPr>
          <w:rFonts w:ascii="黑体" w:eastAsia="黑体" w:hAnsi="黑体"/>
          <w:b w:val="0"/>
          <w:bCs w:val="0"/>
          <w:sz w:val="30"/>
        </w:rPr>
      </w:pPr>
      <w:bookmarkStart w:id="112" w:name="_Toc103853734"/>
      <w:bookmarkStart w:id="113" w:name="_Toc104199731"/>
      <w:r>
        <w:rPr>
          <w:rFonts w:ascii="黑体" w:eastAsia="黑体" w:hAnsi="黑体" w:hint="eastAsia"/>
          <w:b w:val="0"/>
          <w:bCs w:val="0"/>
          <w:sz w:val="30"/>
        </w:rPr>
        <w:t>4.5减少学生聚集</w:t>
      </w:r>
      <w:bookmarkEnd w:id="112"/>
      <w:bookmarkEnd w:id="113"/>
    </w:p>
    <w:p w14:paraId="4EF86FDC" w14:textId="77777777" w:rsidR="009149F9" w:rsidRDefault="005B43E5">
      <w:pPr>
        <w:spacing w:line="400" w:lineRule="exact"/>
        <w:ind w:firstLineChars="200" w:firstLine="480"/>
        <w:rPr>
          <w:sz w:val="24"/>
        </w:rPr>
      </w:pPr>
      <w:r>
        <w:rPr>
          <w:rFonts w:hint="eastAsia"/>
          <w:sz w:val="24"/>
        </w:rPr>
        <w:t>根据学生的类型，我们用在宿舍或校外顶点的时间代替其社交空间中的时间。对于某个代理若其时间表中出现的社交空间，那么我们以概率</w:t>
      </w:r>
      <w:r>
        <w:rPr>
          <w:rFonts w:hint="eastAsia"/>
          <w:sz w:val="24"/>
        </w:rPr>
        <w:t>s</w:t>
      </w:r>
      <w:r>
        <w:rPr>
          <w:rFonts w:hint="eastAsia"/>
          <w:sz w:val="24"/>
        </w:rPr>
        <w:t>进行替换。</w:t>
      </w:r>
    </w:p>
    <w:p w14:paraId="2BE83373" w14:textId="77777777" w:rsidR="009149F9" w:rsidRDefault="005B43E5">
      <w:pPr>
        <w:pStyle w:val="2"/>
        <w:spacing w:before="0" w:beforeAutospacing="0" w:after="0" w:afterAutospacing="0"/>
        <w:rPr>
          <w:rFonts w:ascii="黑体" w:eastAsia="黑体" w:hAnsi="黑体"/>
          <w:b w:val="0"/>
          <w:bCs w:val="0"/>
          <w:sz w:val="30"/>
        </w:rPr>
      </w:pPr>
      <w:bookmarkStart w:id="114" w:name="_Toc103853735"/>
      <w:bookmarkStart w:id="115" w:name="_Toc104199732"/>
      <w:r>
        <w:rPr>
          <w:rFonts w:ascii="黑体" w:eastAsia="黑体" w:hAnsi="黑体" w:hint="eastAsia"/>
          <w:b w:val="0"/>
          <w:bCs w:val="0"/>
          <w:sz w:val="30"/>
        </w:rPr>
        <w:t>4.6模型参数总结</w:t>
      </w:r>
      <w:bookmarkEnd w:id="114"/>
      <w:bookmarkEnd w:id="115"/>
    </w:p>
    <w:p w14:paraId="060A852B" w14:textId="77777777" w:rsidR="009149F9" w:rsidRDefault="005B43E5">
      <w:pPr>
        <w:jc w:val="center"/>
      </w:pPr>
      <w:r>
        <w:rPr>
          <w:rFonts w:hint="eastAsia"/>
        </w:rPr>
        <w:t>表</w:t>
      </w:r>
      <w:r>
        <w:t xml:space="preserve">4-1  </w:t>
      </w:r>
      <w:r>
        <w:rPr>
          <w:rFonts w:hint="eastAsia"/>
        </w:rPr>
        <w:t>模型参数表</w:t>
      </w:r>
    </w:p>
    <w:tbl>
      <w:tblPr>
        <w:tblStyle w:val="ab"/>
        <w:tblW w:w="5000" w:type="pct"/>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700"/>
        <w:gridCol w:w="2588"/>
        <w:gridCol w:w="4253"/>
        <w:gridCol w:w="814"/>
      </w:tblGrid>
      <w:tr w:rsidR="009149F9" w14:paraId="4C8F2D90" w14:textId="77777777">
        <w:tc>
          <w:tcPr>
            <w:tcW w:w="909" w:type="pct"/>
            <w:tcBorders>
              <w:top w:val="single" w:sz="8" w:space="0" w:color="auto"/>
              <w:bottom w:val="single" w:sz="8" w:space="0" w:color="auto"/>
            </w:tcBorders>
          </w:tcPr>
          <w:p w14:paraId="5CA3738C" w14:textId="77777777" w:rsidR="009149F9" w:rsidRDefault="005B43E5">
            <w:pPr>
              <w:jc w:val="left"/>
              <w:rPr>
                <w:szCs w:val="21"/>
              </w:rPr>
            </w:pPr>
            <w:r>
              <w:rPr>
                <w:rFonts w:hint="eastAsia"/>
                <w:szCs w:val="21"/>
              </w:rPr>
              <w:t>参数</w:t>
            </w:r>
          </w:p>
        </w:tc>
        <w:tc>
          <w:tcPr>
            <w:tcW w:w="1383" w:type="pct"/>
            <w:tcBorders>
              <w:top w:val="single" w:sz="8" w:space="0" w:color="auto"/>
              <w:bottom w:val="single" w:sz="8" w:space="0" w:color="auto"/>
            </w:tcBorders>
          </w:tcPr>
          <w:p w14:paraId="0594B328" w14:textId="77777777" w:rsidR="009149F9" w:rsidRDefault="005B43E5">
            <w:pPr>
              <w:jc w:val="left"/>
              <w:rPr>
                <w:szCs w:val="21"/>
              </w:rPr>
            </w:pPr>
            <w:r>
              <w:rPr>
                <w:rFonts w:hint="eastAsia"/>
                <w:szCs w:val="21"/>
              </w:rPr>
              <w:t>值</w:t>
            </w:r>
          </w:p>
        </w:tc>
        <w:tc>
          <w:tcPr>
            <w:tcW w:w="2273" w:type="pct"/>
            <w:tcBorders>
              <w:top w:val="single" w:sz="8" w:space="0" w:color="auto"/>
              <w:bottom w:val="single" w:sz="8" w:space="0" w:color="auto"/>
            </w:tcBorders>
          </w:tcPr>
          <w:p w14:paraId="34A9AB39" w14:textId="77777777" w:rsidR="009149F9" w:rsidRDefault="005B43E5">
            <w:pPr>
              <w:jc w:val="left"/>
              <w:rPr>
                <w:szCs w:val="21"/>
              </w:rPr>
            </w:pPr>
            <w:r>
              <w:rPr>
                <w:rFonts w:hint="eastAsia"/>
                <w:szCs w:val="21"/>
              </w:rPr>
              <w:t>描述</w:t>
            </w:r>
          </w:p>
        </w:tc>
        <w:tc>
          <w:tcPr>
            <w:tcW w:w="435" w:type="pct"/>
            <w:tcBorders>
              <w:top w:val="single" w:sz="8" w:space="0" w:color="auto"/>
              <w:bottom w:val="single" w:sz="8" w:space="0" w:color="auto"/>
            </w:tcBorders>
          </w:tcPr>
          <w:p w14:paraId="6C1A6B31" w14:textId="77777777" w:rsidR="009149F9" w:rsidRDefault="005B43E5">
            <w:pPr>
              <w:jc w:val="left"/>
              <w:rPr>
                <w:szCs w:val="21"/>
              </w:rPr>
            </w:pPr>
            <w:r>
              <w:rPr>
                <w:rFonts w:hint="eastAsia"/>
                <w:szCs w:val="21"/>
              </w:rPr>
              <w:t>文献</w:t>
            </w:r>
          </w:p>
        </w:tc>
      </w:tr>
      <w:tr w:rsidR="009149F9" w14:paraId="725365F5" w14:textId="77777777">
        <w:tc>
          <w:tcPr>
            <w:tcW w:w="909" w:type="pct"/>
            <w:tcBorders>
              <w:top w:val="single" w:sz="8" w:space="0" w:color="auto"/>
            </w:tcBorders>
          </w:tcPr>
          <w:p w14:paraId="2BD3C368" w14:textId="77777777" w:rsidR="009149F9" w:rsidRDefault="005B43E5">
            <w:pPr>
              <w:jc w:val="left"/>
              <w:rPr>
                <w:szCs w:val="21"/>
              </w:rPr>
            </w:pPr>
            <w:r>
              <w:rPr>
                <w:rFonts w:hint="eastAsia"/>
                <w:szCs w:val="21"/>
              </w:rPr>
              <w:t>基础模型</w:t>
            </w:r>
          </w:p>
        </w:tc>
        <w:tc>
          <w:tcPr>
            <w:tcW w:w="1383" w:type="pct"/>
            <w:tcBorders>
              <w:top w:val="single" w:sz="8" w:space="0" w:color="auto"/>
            </w:tcBorders>
          </w:tcPr>
          <w:p w14:paraId="75FC3B4E" w14:textId="77777777" w:rsidR="009149F9" w:rsidRDefault="009149F9">
            <w:pPr>
              <w:jc w:val="left"/>
              <w:rPr>
                <w:szCs w:val="21"/>
              </w:rPr>
            </w:pPr>
          </w:p>
        </w:tc>
        <w:tc>
          <w:tcPr>
            <w:tcW w:w="2273" w:type="pct"/>
            <w:tcBorders>
              <w:top w:val="single" w:sz="8" w:space="0" w:color="auto"/>
            </w:tcBorders>
          </w:tcPr>
          <w:p w14:paraId="687C06F6" w14:textId="77777777" w:rsidR="009149F9" w:rsidRDefault="009149F9">
            <w:pPr>
              <w:jc w:val="left"/>
              <w:rPr>
                <w:szCs w:val="21"/>
              </w:rPr>
            </w:pPr>
          </w:p>
        </w:tc>
        <w:tc>
          <w:tcPr>
            <w:tcW w:w="435" w:type="pct"/>
            <w:tcBorders>
              <w:top w:val="single" w:sz="8" w:space="0" w:color="auto"/>
            </w:tcBorders>
          </w:tcPr>
          <w:p w14:paraId="7923ED4C" w14:textId="77777777" w:rsidR="009149F9" w:rsidRDefault="009149F9">
            <w:pPr>
              <w:jc w:val="left"/>
              <w:rPr>
                <w:szCs w:val="21"/>
              </w:rPr>
            </w:pPr>
          </w:p>
        </w:tc>
      </w:tr>
      <w:tr w:rsidR="009149F9" w14:paraId="78678A0A" w14:textId="77777777">
        <w:tc>
          <w:tcPr>
            <w:tcW w:w="909" w:type="pct"/>
          </w:tcPr>
          <w:p w14:paraId="047B50D5" w14:textId="77777777" w:rsidR="009149F9" w:rsidRDefault="00101E1B">
            <w:pPr>
              <w:jc w:val="left"/>
              <w:rPr>
                <w:szCs w:val="21"/>
              </w:rPr>
            </w:pPr>
            <m:oMathPara>
              <m:oMathParaPr>
                <m:jc m:val="left"/>
              </m:oMathParaPr>
              <m:oMath>
                <m:sSub>
                  <m:sSubPr>
                    <m:ctrlPr>
                      <w:rPr>
                        <w:rFonts w:ascii="Cambria Math" w:hAnsi="Cambria Math"/>
                        <w:i/>
                        <w:szCs w:val="21"/>
                      </w:rPr>
                    </m:ctrlPr>
                  </m:sSubPr>
                  <m:e>
                    <m:r>
                      <w:rPr>
                        <w:rFonts w:ascii="Cambria Math" w:hAnsi="Cambria Math"/>
                        <w:szCs w:val="21"/>
                      </w:rPr>
                      <m:t>n</m:t>
                    </m:r>
                  </m:e>
                  <m:sub>
                    <m:r>
                      <w:rPr>
                        <w:rFonts w:ascii="Cambria Math" w:hAnsi="Cambria Math"/>
                        <w:szCs w:val="21"/>
                      </w:rPr>
                      <m:t>c</m:t>
                    </m:r>
                  </m:sub>
                </m:sSub>
                <m:r>
                  <w:rPr>
                    <w:rFonts w:ascii="Cambria Math" w:hAnsi="Cambria Math"/>
                    <w:szCs w:val="21"/>
                  </w:rPr>
                  <m:t>:</m:t>
                </m:r>
                <m:sSubSup>
                  <m:sSubSupPr>
                    <m:ctrlPr>
                      <w:rPr>
                        <w:rFonts w:ascii="Cambria Math" w:hAnsi="Cambria Math"/>
                        <w:i/>
                        <w:szCs w:val="21"/>
                      </w:rPr>
                    </m:ctrlPr>
                  </m:sSubSupPr>
                  <m:e>
                    <m:r>
                      <w:rPr>
                        <w:rFonts w:ascii="Cambria Math" w:hAnsi="Cambria Math"/>
                        <w:szCs w:val="21"/>
                      </w:rPr>
                      <m:t>n</m:t>
                    </m:r>
                  </m:e>
                  <m:sub>
                    <m:r>
                      <w:rPr>
                        <w:rFonts w:ascii="Cambria Math" w:hAnsi="Cambria Math"/>
                        <w:szCs w:val="21"/>
                      </w:rPr>
                      <m:t>c</m:t>
                    </m:r>
                  </m:sub>
                  <m:sup>
                    <m:r>
                      <w:rPr>
                        <w:rFonts w:ascii="Cambria Math" w:hAnsi="Cambria Math"/>
                        <w:szCs w:val="21"/>
                      </w:rPr>
                      <m:t>1</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n</m:t>
                    </m:r>
                  </m:e>
                  <m:sub>
                    <m:r>
                      <w:rPr>
                        <w:rFonts w:ascii="Cambria Math" w:hAnsi="Cambria Math"/>
                        <w:szCs w:val="21"/>
                      </w:rPr>
                      <m:t>c</m:t>
                    </m:r>
                  </m:sub>
                  <m:sup>
                    <m:r>
                      <w:rPr>
                        <w:rFonts w:ascii="Cambria Math" w:hAnsi="Cambria Math"/>
                        <w:szCs w:val="21"/>
                      </w:rPr>
                      <m:t>2</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n</m:t>
                    </m:r>
                  </m:e>
                  <m:sub>
                    <m:r>
                      <w:rPr>
                        <w:rFonts w:ascii="Cambria Math" w:hAnsi="Cambria Math"/>
                        <w:szCs w:val="21"/>
                      </w:rPr>
                      <m:t>c</m:t>
                    </m:r>
                  </m:sub>
                  <m:sup>
                    <m:r>
                      <w:rPr>
                        <w:rFonts w:ascii="Cambria Math" w:hAnsi="Cambria Math"/>
                        <w:szCs w:val="21"/>
                      </w:rPr>
                      <m:t>3</m:t>
                    </m:r>
                  </m:sup>
                </m:sSubSup>
              </m:oMath>
            </m:oMathPara>
          </w:p>
        </w:tc>
        <w:tc>
          <w:tcPr>
            <w:tcW w:w="1383" w:type="pct"/>
          </w:tcPr>
          <w:p w14:paraId="09D8B35B" w14:textId="77777777" w:rsidR="009149F9" w:rsidRDefault="005B43E5">
            <w:pPr>
              <w:jc w:val="left"/>
              <w:rPr>
                <w:szCs w:val="21"/>
              </w:rPr>
            </w:pPr>
            <w:r>
              <w:rPr>
                <w:szCs w:val="21"/>
              </w:rPr>
              <w:t>4500:</w:t>
            </w:r>
            <w:r>
              <w:rPr>
                <w:rFonts w:hint="eastAsia"/>
                <w:szCs w:val="21"/>
              </w:rPr>
              <w:t>2</w:t>
            </w:r>
            <w:r>
              <w:rPr>
                <w:szCs w:val="21"/>
              </w:rPr>
              <w:t>250,1125,1125</w:t>
            </w:r>
          </w:p>
        </w:tc>
        <w:tc>
          <w:tcPr>
            <w:tcW w:w="2273" w:type="pct"/>
          </w:tcPr>
          <w:p w14:paraId="59655178" w14:textId="77777777" w:rsidR="009149F9" w:rsidRDefault="005B43E5">
            <w:pPr>
              <w:jc w:val="left"/>
              <w:rPr>
                <w:szCs w:val="21"/>
              </w:rPr>
            </w:pPr>
            <w:r>
              <w:rPr>
                <w:rFonts w:hint="eastAsia"/>
                <w:szCs w:val="21"/>
              </w:rPr>
              <w:t>在校学生人数</w:t>
            </w:r>
          </w:p>
        </w:tc>
        <w:tc>
          <w:tcPr>
            <w:tcW w:w="435" w:type="pct"/>
          </w:tcPr>
          <w:p w14:paraId="1EF35744" w14:textId="77777777" w:rsidR="009149F9" w:rsidRDefault="009149F9">
            <w:pPr>
              <w:jc w:val="left"/>
              <w:rPr>
                <w:szCs w:val="21"/>
              </w:rPr>
            </w:pPr>
          </w:p>
        </w:tc>
      </w:tr>
      <w:tr w:rsidR="009149F9" w14:paraId="7B0EB039" w14:textId="77777777">
        <w:tc>
          <w:tcPr>
            <w:tcW w:w="909" w:type="pct"/>
          </w:tcPr>
          <w:p w14:paraId="3727A6A2" w14:textId="77777777" w:rsidR="009149F9" w:rsidRDefault="00101E1B">
            <w:pPr>
              <w:jc w:val="left"/>
              <w:rPr>
                <w:szCs w:val="21"/>
              </w:rPr>
            </w:pPr>
            <m:oMathPara>
              <m:oMathParaPr>
                <m:jc m:val="left"/>
              </m:oMathParaPr>
              <m:oMath>
                <m:sSub>
                  <m:sSubPr>
                    <m:ctrlPr>
                      <w:rPr>
                        <w:rFonts w:ascii="Cambria Math" w:hAnsi="Cambria Math"/>
                        <w:i/>
                        <w:szCs w:val="21"/>
                      </w:rPr>
                    </m:ctrlPr>
                  </m:sSubPr>
                  <m:e>
                    <m:r>
                      <w:rPr>
                        <w:rFonts w:ascii="Cambria Math" w:hAnsi="Cambria Math"/>
                        <w:szCs w:val="21"/>
                      </w:rPr>
                      <m:t>n</m:t>
                    </m:r>
                  </m:e>
                  <m:sub>
                    <m:r>
                      <w:rPr>
                        <w:rFonts w:ascii="Cambria Math" w:hAnsi="Cambria Math"/>
                        <w:szCs w:val="21"/>
                      </w:rPr>
                      <m:t>o</m:t>
                    </m:r>
                  </m:sub>
                </m:sSub>
                <m:r>
                  <w:rPr>
                    <w:rFonts w:ascii="Cambria Math" w:hAnsi="Cambria Math"/>
                    <w:szCs w:val="21"/>
                  </w:rPr>
                  <m:t>:</m:t>
                </m:r>
                <m:sSubSup>
                  <m:sSubSupPr>
                    <m:ctrlPr>
                      <w:rPr>
                        <w:rFonts w:ascii="Cambria Math" w:hAnsi="Cambria Math"/>
                        <w:i/>
                        <w:szCs w:val="21"/>
                      </w:rPr>
                    </m:ctrlPr>
                  </m:sSubSupPr>
                  <m:e>
                    <m:r>
                      <w:rPr>
                        <w:rFonts w:ascii="Cambria Math" w:hAnsi="Cambria Math"/>
                        <w:szCs w:val="21"/>
                      </w:rPr>
                      <m:t>n</m:t>
                    </m:r>
                  </m:e>
                  <m:sub>
                    <m:r>
                      <w:rPr>
                        <w:rFonts w:ascii="Cambria Math" w:hAnsi="Cambria Math"/>
                        <w:szCs w:val="21"/>
                      </w:rPr>
                      <m:t>o</m:t>
                    </m:r>
                  </m:sub>
                  <m:sup>
                    <m:r>
                      <w:rPr>
                        <w:rFonts w:ascii="Cambria Math" w:hAnsi="Cambria Math"/>
                        <w:szCs w:val="21"/>
                      </w:rPr>
                      <m:t>1</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n</m:t>
                    </m:r>
                  </m:e>
                  <m:sub>
                    <m:r>
                      <w:rPr>
                        <w:rFonts w:ascii="Cambria Math" w:hAnsi="Cambria Math"/>
                        <w:szCs w:val="21"/>
                      </w:rPr>
                      <m:t>o</m:t>
                    </m:r>
                  </m:sub>
                  <m:sup>
                    <m:r>
                      <w:rPr>
                        <w:rFonts w:ascii="Cambria Math" w:hAnsi="Cambria Math"/>
                        <w:szCs w:val="21"/>
                      </w:rPr>
                      <m:t>2</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n</m:t>
                    </m:r>
                  </m:e>
                  <m:sub>
                    <m:r>
                      <w:rPr>
                        <w:rFonts w:ascii="Cambria Math" w:hAnsi="Cambria Math"/>
                        <w:szCs w:val="21"/>
                      </w:rPr>
                      <m:t>o</m:t>
                    </m:r>
                  </m:sub>
                  <m:sup>
                    <m:r>
                      <w:rPr>
                        <w:rFonts w:ascii="Cambria Math" w:hAnsi="Cambria Math"/>
                        <w:szCs w:val="21"/>
                      </w:rPr>
                      <m:t>3</m:t>
                    </m:r>
                  </m:sup>
                </m:sSubSup>
              </m:oMath>
            </m:oMathPara>
          </w:p>
        </w:tc>
        <w:tc>
          <w:tcPr>
            <w:tcW w:w="1383" w:type="pct"/>
          </w:tcPr>
          <w:p w14:paraId="07305837" w14:textId="77777777" w:rsidR="009149F9" w:rsidRDefault="005B43E5">
            <w:pPr>
              <w:jc w:val="left"/>
              <w:rPr>
                <w:szCs w:val="21"/>
              </w:rPr>
            </w:pPr>
            <w:r>
              <w:rPr>
                <w:szCs w:val="21"/>
              </w:rPr>
              <w:t>1500:</w:t>
            </w:r>
            <w:r>
              <w:rPr>
                <w:rFonts w:hint="eastAsia"/>
                <w:szCs w:val="21"/>
              </w:rPr>
              <w:t>7</w:t>
            </w:r>
            <w:r>
              <w:rPr>
                <w:szCs w:val="21"/>
              </w:rPr>
              <w:t>50,375,375</w:t>
            </w:r>
          </w:p>
        </w:tc>
        <w:tc>
          <w:tcPr>
            <w:tcW w:w="2273" w:type="pct"/>
          </w:tcPr>
          <w:p w14:paraId="64B4F4C5" w14:textId="77777777" w:rsidR="009149F9" w:rsidRDefault="005B43E5">
            <w:pPr>
              <w:jc w:val="left"/>
              <w:rPr>
                <w:szCs w:val="21"/>
              </w:rPr>
            </w:pPr>
            <w:r>
              <w:rPr>
                <w:rFonts w:hint="eastAsia"/>
                <w:szCs w:val="21"/>
              </w:rPr>
              <w:t>校外学生人数</w:t>
            </w:r>
          </w:p>
        </w:tc>
        <w:tc>
          <w:tcPr>
            <w:tcW w:w="435" w:type="pct"/>
          </w:tcPr>
          <w:p w14:paraId="0D1F0BA7" w14:textId="77777777" w:rsidR="009149F9" w:rsidRDefault="009149F9">
            <w:pPr>
              <w:jc w:val="left"/>
              <w:rPr>
                <w:szCs w:val="21"/>
              </w:rPr>
            </w:pPr>
          </w:p>
        </w:tc>
      </w:tr>
      <w:tr w:rsidR="009149F9" w14:paraId="2027085C" w14:textId="77777777">
        <w:tc>
          <w:tcPr>
            <w:tcW w:w="909" w:type="pct"/>
          </w:tcPr>
          <w:p w14:paraId="7D8B8180" w14:textId="77777777" w:rsidR="009149F9" w:rsidRDefault="00101E1B">
            <w:pPr>
              <w:jc w:val="left"/>
              <w:rPr>
                <w:szCs w:val="21"/>
              </w:rPr>
            </w:pPr>
            <m:oMathPara>
              <m:oMathParaPr>
                <m:jc m:val="left"/>
              </m:oMathParaPr>
              <m:oMath>
                <m:sSub>
                  <m:sSubPr>
                    <m:ctrlPr>
                      <w:rPr>
                        <w:rFonts w:ascii="Cambria Math" w:hAnsi="Cambria Math"/>
                        <w:i/>
                        <w:szCs w:val="21"/>
                      </w:rPr>
                    </m:ctrlPr>
                  </m:sSubPr>
                  <m:e>
                    <m:r>
                      <w:rPr>
                        <w:rFonts w:ascii="Cambria Math" w:hAnsi="Cambria Math"/>
                        <w:szCs w:val="21"/>
                      </w:rPr>
                      <m:t>n</m:t>
                    </m:r>
                  </m:e>
                  <m:sub>
                    <m:r>
                      <w:rPr>
                        <w:rFonts w:ascii="Cambria Math" w:hAnsi="Cambria Math"/>
                        <w:szCs w:val="21"/>
                      </w:rPr>
                      <m:t>f</m:t>
                    </m:r>
                  </m:sub>
                </m:sSub>
                <m:r>
                  <w:rPr>
                    <w:rFonts w:ascii="Cambria Math" w:hAnsi="Cambria Math"/>
                    <w:szCs w:val="21"/>
                  </w:rPr>
                  <m:t>:</m:t>
                </m:r>
                <m:sSubSup>
                  <m:sSubSupPr>
                    <m:ctrlPr>
                      <w:rPr>
                        <w:rFonts w:ascii="Cambria Math" w:hAnsi="Cambria Math"/>
                        <w:i/>
                        <w:szCs w:val="21"/>
                      </w:rPr>
                    </m:ctrlPr>
                  </m:sSubSupPr>
                  <m:e>
                    <m:r>
                      <w:rPr>
                        <w:rFonts w:ascii="Cambria Math" w:hAnsi="Cambria Math"/>
                        <w:szCs w:val="21"/>
                      </w:rPr>
                      <m:t>n</m:t>
                    </m:r>
                  </m:e>
                  <m:sub>
                    <m:r>
                      <w:rPr>
                        <w:rFonts w:ascii="Cambria Math" w:hAnsi="Cambria Math"/>
                        <w:szCs w:val="21"/>
                      </w:rPr>
                      <m:t>f</m:t>
                    </m:r>
                  </m:sub>
                  <m:sup>
                    <m:r>
                      <w:rPr>
                        <w:rFonts w:ascii="Cambria Math" w:hAnsi="Cambria Math"/>
                        <w:szCs w:val="21"/>
                      </w:rPr>
                      <m:t>1</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n</m:t>
                    </m:r>
                  </m:e>
                  <m:sub>
                    <m:r>
                      <w:rPr>
                        <w:rFonts w:ascii="Cambria Math" w:hAnsi="Cambria Math"/>
                        <w:szCs w:val="21"/>
                      </w:rPr>
                      <m:t>f</m:t>
                    </m:r>
                  </m:sub>
                  <m:sup>
                    <m:r>
                      <w:rPr>
                        <w:rFonts w:ascii="Cambria Math" w:hAnsi="Cambria Math"/>
                        <w:szCs w:val="21"/>
                      </w:rPr>
                      <m:t>2</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n</m:t>
                    </m:r>
                  </m:e>
                  <m:sub>
                    <m:r>
                      <w:rPr>
                        <w:rFonts w:ascii="Cambria Math" w:hAnsi="Cambria Math"/>
                        <w:szCs w:val="21"/>
                      </w:rPr>
                      <m:t>f</m:t>
                    </m:r>
                  </m:sub>
                  <m:sup>
                    <m:r>
                      <w:rPr>
                        <w:rFonts w:ascii="Cambria Math" w:hAnsi="Cambria Math"/>
                        <w:szCs w:val="21"/>
                      </w:rPr>
                      <m:t>3</m:t>
                    </m:r>
                  </m:sup>
                </m:sSubSup>
              </m:oMath>
            </m:oMathPara>
          </w:p>
        </w:tc>
        <w:tc>
          <w:tcPr>
            <w:tcW w:w="1383" w:type="pct"/>
          </w:tcPr>
          <w:p w14:paraId="6BF40302" w14:textId="77777777" w:rsidR="009149F9" w:rsidRDefault="005B43E5">
            <w:pPr>
              <w:jc w:val="left"/>
              <w:rPr>
                <w:szCs w:val="21"/>
              </w:rPr>
            </w:pPr>
            <w:r>
              <w:rPr>
                <w:szCs w:val="21"/>
              </w:rPr>
              <w:t>1000:</w:t>
            </w:r>
            <w:r>
              <w:rPr>
                <w:rFonts w:hint="eastAsia"/>
                <w:szCs w:val="21"/>
              </w:rPr>
              <w:t>5</w:t>
            </w:r>
            <w:r>
              <w:rPr>
                <w:szCs w:val="21"/>
              </w:rPr>
              <w:t>00,250,250</w:t>
            </w:r>
          </w:p>
        </w:tc>
        <w:tc>
          <w:tcPr>
            <w:tcW w:w="2273" w:type="pct"/>
          </w:tcPr>
          <w:p w14:paraId="0B245925" w14:textId="77777777" w:rsidR="009149F9" w:rsidRDefault="005B43E5">
            <w:pPr>
              <w:jc w:val="left"/>
              <w:rPr>
                <w:szCs w:val="21"/>
              </w:rPr>
            </w:pPr>
            <w:r>
              <w:rPr>
                <w:rFonts w:hint="eastAsia"/>
                <w:szCs w:val="21"/>
              </w:rPr>
              <w:t>教师人数</w:t>
            </w:r>
          </w:p>
        </w:tc>
        <w:tc>
          <w:tcPr>
            <w:tcW w:w="435" w:type="pct"/>
          </w:tcPr>
          <w:p w14:paraId="0C7C85D6" w14:textId="77777777" w:rsidR="009149F9" w:rsidRDefault="009149F9">
            <w:pPr>
              <w:jc w:val="left"/>
              <w:rPr>
                <w:szCs w:val="21"/>
              </w:rPr>
            </w:pPr>
          </w:p>
        </w:tc>
      </w:tr>
      <w:tr w:rsidR="009149F9" w14:paraId="56092D07" w14:textId="77777777">
        <w:tc>
          <w:tcPr>
            <w:tcW w:w="909" w:type="pct"/>
          </w:tcPr>
          <w:p w14:paraId="14786BF2" w14:textId="77777777" w:rsidR="009149F9" w:rsidRDefault="005B43E5">
            <w:pPr>
              <w:jc w:val="left"/>
              <w:rPr>
                <w:szCs w:val="21"/>
              </w:rPr>
            </w:pPr>
            <m:oMathPara>
              <m:oMathParaPr>
                <m:jc m:val="left"/>
              </m:oMathParaPr>
              <m:oMath>
                <m:r>
                  <w:rPr>
                    <w:rFonts w:ascii="Cambria Math" w:hAnsi="Cambria Math"/>
                    <w:szCs w:val="21"/>
                  </w:rPr>
                  <m:t>g,s,l</m:t>
                </m:r>
              </m:oMath>
            </m:oMathPara>
          </w:p>
        </w:tc>
        <w:tc>
          <w:tcPr>
            <w:tcW w:w="1383" w:type="pct"/>
          </w:tcPr>
          <w:p w14:paraId="6AD1D111" w14:textId="77777777" w:rsidR="009149F9" w:rsidRDefault="005B43E5">
            <w:pPr>
              <w:jc w:val="left"/>
              <w:rPr>
                <w:szCs w:val="21"/>
              </w:rPr>
            </w:pPr>
            <w:r>
              <w:rPr>
                <w:rFonts w:hint="eastAsia"/>
                <w:szCs w:val="21"/>
              </w:rPr>
              <w:t>0</w:t>
            </w:r>
            <w:r>
              <w:rPr>
                <w:szCs w:val="21"/>
              </w:rPr>
              <w:t>.15,0.15,0.15</w:t>
            </w:r>
          </w:p>
        </w:tc>
        <w:tc>
          <w:tcPr>
            <w:tcW w:w="2273" w:type="pct"/>
          </w:tcPr>
          <w:p w14:paraId="0E4E752F" w14:textId="77777777" w:rsidR="009149F9" w:rsidRDefault="005B43E5">
            <w:pPr>
              <w:jc w:val="left"/>
              <w:rPr>
                <w:szCs w:val="21"/>
              </w:rPr>
            </w:pPr>
            <w:r>
              <w:rPr>
                <w:rFonts w:hint="eastAsia"/>
                <w:szCs w:val="21"/>
              </w:rPr>
              <w:t>前往体育馆、社团、图书馆的概率</w:t>
            </w:r>
          </w:p>
        </w:tc>
        <w:tc>
          <w:tcPr>
            <w:tcW w:w="435" w:type="pct"/>
          </w:tcPr>
          <w:p w14:paraId="72F25739" w14:textId="77777777" w:rsidR="009149F9" w:rsidRDefault="009149F9">
            <w:pPr>
              <w:jc w:val="left"/>
              <w:rPr>
                <w:szCs w:val="21"/>
              </w:rPr>
            </w:pPr>
          </w:p>
        </w:tc>
      </w:tr>
      <w:tr w:rsidR="009149F9" w14:paraId="143DAC91" w14:textId="77777777">
        <w:tc>
          <w:tcPr>
            <w:tcW w:w="909" w:type="pct"/>
          </w:tcPr>
          <w:p w14:paraId="3911412E" w14:textId="77777777" w:rsidR="009149F9" w:rsidRDefault="005B43E5">
            <w:pPr>
              <w:jc w:val="left"/>
              <w:rPr>
                <w:szCs w:val="21"/>
              </w:rPr>
            </w:pPr>
            <m:oMathPara>
              <m:oMathParaPr>
                <m:jc m:val="left"/>
              </m:oMathParaPr>
              <m:oMath>
                <m:r>
                  <w:rPr>
                    <w:rFonts w:ascii="Cambria Math" w:hAnsi="Cambria Math"/>
                    <w:szCs w:val="21"/>
                  </w:rPr>
                  <m:t>o</m:t>
                </m:r>
              </m:oMath>
            </m:oMathPara>
          </w:p>
        </w:tc>
        <w:tc>
          <w:tcPr>
            <w:tcW w:w="1383" w:type="pct"/>
          </w:tcPr>
          <w:p w14:paraId="65FE612B" w14:textId="77777777" w:rsidR="009149F9" w:rsidRDefault="005B43E5">
            <w:pPr>
              <w:jc w:val="left"/>
              <w:rPr>
                <w:szCs w:val="21"/>
              </w:rPr>
            </w:pPr>
            <m:oMathPara>
              <m:oMathParaPr>
                <m:jc m:val="left"/>
              </m:oMathParaPr>
              <m:oMath>
                <m:r>
                  <w:rPr>
                    <w:rFonts w:ascii="Cambria Math" w:hAnsi="Cambria Math"/>
                    <w:szCs w:val="21"/>
                  </w:rPr>
                  <m:t>0.125/</m:t>
                </m:r>
                <m:d>
                  <m:dPr>
                    <m:ctrlPr>
                      <w:rPr>
                        <w:rFonts w:ascii="Cambria Math" w:hAnsi="Cambria Math"/>
                        <w:szCs w:val="21"/>
                      </w:rPr>
                    </m:ctrlPr>
                  </m:dPr>
                  <m:e>
                    <m:sSub>
                      <m:sSubPr>
                        <m:ctrlPr>
                          <w:rPr>
                            <w:rFonts w:ascii="Cambria Math" w:hAnsi="Cambria Math"/>
                            <w:i/>
                            <w:szCs w:val="21"/>
                          </w:rPr>
                        </m:ctrlPr>
                      </m:sSubPr>
                      <m:e>
                        <m:r>
                          <w:rPr>
                            <w:rFonts w:ascii="Cambria Math" w:hAnsi="Cambria Math"/>
                            <w:szCs w:val="21"/>
                          </w:rPr>
                          <m:t>n</m:t>
                        </m:r>
                      </m:e>
                      <m:sub>
                        <m:r>
                          <w:rPr>
                            <w:rFonts w:ascii="Cambria Math" w:hAnsi="Cambria Math"/>
                            <w:szCs w:val="21"/>
                          </w:rPr>
                          <m:t>o</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n</m:t>
                        </m:r>
                      </m:e>
                      <m:sub>
                        <m:r>
                          <w:rPr>
                            <w:rFonts w:ascii="Cambria Math" w:hAnsi="Cambria Math"/>
                            <w:szCs w:val="21"/>
                          </w:rPr>
                          <m:t>f</m:t>
                        </m:r>
                      </m:sub>
                    </m:sSub>
                    <m:ctrlPr>
                      <w:rPr>
                        <w:rFonts w:ascii="Cambria Math" w:hAnsi="Cambria Math"/>
                        <w:i/>
                        <w:szCs w:val="21"/>
                      </w:rPr>
                    </m:ctrlPr>
                  </m:e>
                </m:d>
              </m:oMath>
            </m:oMathPara>
          </w:p>
        </w:tc>
        <w:tc>
          <w:tcPr>
            <w:tcW w:w="2273" w:type="pct"/>
          </w:tcPr>
          <w:p w14:paraId="6AE29831" w14:textId="77777777" w:rsidR="009149F9" w:rsidRDefault="005B43E5">
            <w:pPr>
              <w:jc w:val="left"/>
              <w:rPr>
                <w:szCs w:val="21"/>
              </w:rPr>
            </w:pPr>
            <w:r>
              <w:rPr>
                <w:rFonts w:hint="eastAsia"/>
                <w:szCs w:val="21"/>
              </w:rPr>
              <w:t>校外感染概率</w:t>
            </w:r>
          </w:p>
        </w:tc>
        <w:tc>
          <w:tcPr>
            <w:tcW w:w="435" w:type="pct"/>
          </w:tcPr>
          <w:p w14:paraId="11F58D62" w14:textId="77777777" w:rsidR="009149F9" w:rsidRDefault="009149F9">
            <w:pPr>
              <w:jc w:val="left"/>
              <w:rPr>
                <w:szCs w:val="21"/>
              </w:rPr>
            </w:pPr>
          </w:p>
        </w:tc>
      </w:tr>
      <w:tr w:rsidR="009149F9" w14:paraId="3A7DA2F0" w14:textId="77777777">
        <w:tc>
          <w:tcPr>
            <w:tcW w:w="909" w:type="pct"/>
          </w:tcPr>
          <w:p w14:paraId="1D11E07D" w14:textId="77777777" w:rsidR="009149F9" w:rsidRDefault="00101E1B">
            <w:pPr>
              <w:jc w:val="left"/>
              <w:rPr>
                <w:szCs w:val="21"/>
              </w:rPr>
            </w:pPr>
            <m:oMathPara>
              <m:oMathParaPr>
                <m:jc m:val="left"/>
              </m:oMathParaPr>
              <m:oMath>
                <m:sSub>
                  <m:sSubPr>
                    <m:ctrlPr>
                      <w:rPr>
                        <w:rFonts w:ascii="Cambria Math" w:hAnsi="Cambria Math"/>
                        <w:i/>
                        <w:szCs w:val="21"/>
                      </w:rPr>
                    </m:ctrlPr>
                  </m:sSubPr>
                  <m:e>
                    <m:r>
                      <w:rPr>
                        <w:rFonts w:ascii="Cambria Math" w:hAnsi="Cambria Math"/>
                        <w:szCs w:val="21"/>
                      </w:rPr>
                      <m:t>T</m:t>
                    </m:r>
                  </m:e>
                  <m:sub>
                    <m:r>
                      <w:rPr>
                        <w:rFonts w:ascii="Cambria Math" w:hAnsi="Cambria Math"/>
                        <w:szCs w:val="21"/>
                      </w:rPr>
                      <m:t>E</m:t>
                    </m:r>
                  </m:sub>
                </m:sSub>
              </m:oMath>
            </m:oMathPara>
          </w:p>
        </w:tc>
        <w:tc>
          <w:tcPr>
            <w:tcW w:w="1383" w:type="pct"/>
          </w:tcPr>
          <w:p w14:paraId="51DDDC86" w14:textId="77777777" w:rsidR="009149F9" w:rsidRDefault="005B43E5">
            <w:pPr>
              <w:jc w:val="left"/>
              <w:rPr>
                <w:szCs w:val="21"/>
              </w:rPr>
            </w:pPr>
            <w:r>
              <w:rPr>
                <w:rFonts w:hint="eastAsia"/>
                <w:szCs w:val="21"/>
              </w:rPr>
              <w:t>3</w:t>
            </w:r>
          </w:p>
        </w:tc>
        <w:tc>
          <w:tcPr>
            <w:tcW w:w="2273" w:type="pct"/>
          </w:tcPr>
          <w:p w14:paraId="4761D499" w14:textId="77777777" w:rsidR="009149F9" w:rsidRDefault="005B43E5">
            <w:pPr>
              <w:jc w:val="left"/>
              <w:rPr>
                <w:szCs w:val="21"/>
              </w:rPr>
            </w:pPr>
            <w:r>
              <w:rPr>
                <w:rFonts w:hint="eastAsia"/>
                <w:szCs w:val="21"/>
              </w:rPr>
              <w:t>暴露状态维持时间</w:t>
            </w:r>
          </w:p>
        </w:tc>
        <w:tc>
          <w:tcPr>
            <w:tcW w:w="435" w:type="pct"/>
          </w:tcPr>
          <w:p w14:paraId="0F25DC35" w14:textId="77777777" w:rsidR="009149F9" w:rsidRDefault="005B43E5">
            <w:pPr>
              <w:jc w:val="left"/>
              <w:rPr>
                <w:szCs w:val="21"/>
              </w:rPr>
            </w:pPr>
            <w:r>
              <w:rPr>
                <w:rFonts w:hint="eastAsia"/>
                <w:szCs w:val="21"/>
              </w:rPr>
              <w:t>[</w:t>
            </w:r>
            <w:r>
              <w:rPr>
                <w:szCs w:val="21"/>
              </w:rPr>
              <w:t>26]</w:t>
            </w:r>
          </w:p>
        </w:tc>
      </w:tr>
      <w:tr w:rsidR="009149F9" w14:paraId="4EC7949A" w14:textId="77777777">
        <w:tc>
          <w:tcPr>
            <w:tcW w:w="909" w:type="pct"/>
          </w:tcPr>
          <w:p w14:paraId="00E0A82F" w14:textId="77777777" w:rsidR="009149F9" w:rsidRDefault="005B43E5">
            <w:pPr>
              <w:jc w:val="left"/>
              <w:rPr>
                <w:szCs w:val="21"/>
              </w:rPr>
            </w:pPr>
            <m:oMathPara>
              <m:oMathParaPr>
                <m:jc m:val="left"/>
              </m:oMathParaPr>
              <m:oMath>
                <m:r>
                  <w:rPr>
                    <w:rFonts w:ascii="Cambria Math" w:eastAsia="等线" w:hAnsi="Cambria Math"/>
                    <w:szCs w:val="21"/>
                  </w:rPr>
                  <m:t>a</m:t>
                </m:r>
              </m:oMath>
            </m:oMathPara>
          </w:p>
        </w:tc>
        <w:tc>
          <w:tcPr>
            <w:tcW w:w="1383" w:type="pct"/>
          </w:tcPr>
          <w:p w14:paraId="45A0C221" w14:textId="77777777" w:rsidR="009149F9" w:rsidRDefault="005B43E5">
            <w:pPr>
              <w:jc w:val="left"/>
              <w:rPr>
                <w:szCs w:val="21"/>
              </w:rPr>
            </w:pPr>
            <w:r>
              <w:rPr>
                <w:rFonts w:hint="eastAsia"/>
                <w:szCs w:val="21"/>
              </w:rPr>
              <w:t>0</w:t>
            </w:r>
            <w:r>
              <w:rPr>
                <w:szCs w:val="21"/>
              </w:rPr>
              <w:t>.4</w:t>
            </w:r>
          </w:p>
        </w:tc>
        <w:tc>
          <w:tcPr>
            <w:tcW w:w="2273" w:type="pct"/>
          </w:tcPr>
          <w:p w14:paraId="43444887" w14:textId="77777777" w:rsidR="009149F9" w:rsidRDefault="00101E1B">
            <w:pPr>
              <w:jc w:val="left"/>
              <w:rPr>
                <w:szCs w:val="21"/>
              </w:rPr>
            </w:pPr>
            <m:oMath>
              <m:sSub>
                <m:sSubPr>
                  <m:ctrlPr>
                    <w:rPr>
                      <w:rFonts w:ascii="Cambria Math" w:hAnsi="Cambria Math"/>
                      <w:i/>
                      <w:szCs w:val="21"/>
                    </w:rPr>
                  </m:ctrlPr>
                </m:sSubPr>
                <m:e>
                  <m:r>
                    <w:rPr>
                      <w:rFonts w:ascii="Cambria Math" w:hAnsi="Cambria Math"/>
                      <w:szCs w:val="21"/>
                    </w:rPr>
                    <m:t>I</m:t>
                  </m:r>
                </m:e>
                <m:sub>
                  <m:r>
                    <w:rPr>
                      <w:rFonts w:ascii="Cambria Math" w:hAnsi="Cambria Math"/>
                      <w:szCs w:val="21"/>
                    </w:rPr>
                    <m:t>a</m:t>
                  </m:r>
                </m:sub>
              </m:sSub>
              <m:r>
                <w:rPr>
                  <w:rFonts w:ascii="Cambria Math" w:hAnsi="Cambria Math"/>
                  <w:szCs w:val="21"/>
                </w:rPr>
                <m:t>fix</m:t>
              </m:r>
            </m:oMath>
            <w:r w:rsidR="005B43E5">
              <w:rPr>
                <w:rFonts w:hint="eastAsia"/>
                <w:szCs w:val="21"/>
              </w:rPr>
              <w:t>的概率</w:t>
            </w:r>
          </w:p>
        </w:tc>
        <w:tc>
          <w:tcPr>
            <w:tcW w:w="435" w:type="pct"/>
          </w:tcPr>
          <w:p w14:paraId="2D9F2E7F" w14:textId="77777777" w:rsidR="009149F9" w:rsidRDefault="005B43E5">
            <w:pPr>
              <w:jc w:val="left"/>
              <w:rPr>
                <w:szCs w:val="21"/>
              </w:rPr>
            </w:pPr>
            <w:r>
              <w:rPr>
                <w:rFonts w:hint="eastAsia"/>
                <w:szCs w:val="21"/>
              </w:rPr>
              <w:t>[</w:t>
            </w:r>
            <w:r>
              <w:rPr>
                <w:szCs w:val="21"/>
              </w:rPr>
              <w:t>27]</w:t>
            </w:r>
          </w:p>
        </w:tc>
      </w:tr>
      <w:tr w:rsidR="009149F9" w14:paraId="6BB45C87" w14:textId="77777777">
        <w:tc>
          <w:tcPr>
            <w:tcW w:w="909" w:type="pct"/>
          </w:tcPr>
          <w:p w14:paraId="599CC950" w14:textId="77777777" w:rsidR="009149F9" w:rsidRDefault="005B43E5">
            <w:pPr>
              <w:jc w:val="left"/>
              <w:rPr>
                <w:szCs w:val="21"/>
              </w:rPr>
            </w:pPr>
            <m:oMathPara>
              <m:oMathParaPr>
                <m:jc m:val="left"/>
              </m:oMathParaPr>
              <m:oMath>
                <m:r>
                  <w:rPr>
                    <w:rFonts w:ascii="Cambria Math" w:eastAsia="等线" w:hAnsi="Cambria Math"/>
                    <w:szCs w:val="21"/>
                  </w:rPr>
                  <m:t>e</m:t>
                </m:r>
              </m:oMath>
            </m:oMathPara>
          </w:p>
        </w:tc>
        <w:tc>
          <w:tcPr>
            <w:tcW w:w="1383" w:type="pct"/>
          </w:tcPr>
          <w:p w14:paraId="6EE3D515" w14:textId="77777777" w:rsidR="009149F9" w:rsidRDefault="005B43E5">
            <w:pPr>
              <w:jc w:val="left"/>
              <w:rPr>
                <w:szCs w:val="21"/>
              </w:rPr>
            </w:pPr>
            <w:r>
              <w:rPr>
                <w:rFonts w:hint="eastAsia"/>
                <w:szCs w:val="21"/>
              </w:rPr>
              <w:t>0</w:t>
            </w:r>
            <w:r>
              <w:rPr>
                <w:szCs w:val="21"/>
              </w:rPr>
              <w:t>.5</w:t>
            </w:r>
          </w:p>
        </w:tc>
        <w:tc>
          <w:tcPr>
            <w:tcW w:w="2273" w:type="pct"/>
          </w:tcPr>
          <w:p w14:paraId="35726A5C" w14:textId="77777777" w:rsidR="009149F9" w:rsidRDefault="005B43E5">
            <w:pPr>
              <w:jc w:val="left"/>
              <w:rPr>
                <w:szCs w:val="21"/>
              </w:rPr>
            </w:pPr>
            <w:r>
              <w:rPr>
                <w:rFonts w:hint="eastAsia"/>
                <w:szCs w:val="21"/>
              </w:rPr>
              <w:t>无症状到</w:t>
            </w:r>
            <w:proofErr w:type="gramStart"/>
            <w:r>
              <w:rPr>
                <w:rFonts w:hint="eastAsia"/>
                <w:szCs w:val="21"/>
              </w:rPr>
              <w:t>轻症状</w:t>
            </w:r>
            <w:proofErr w:type="gramEnd"/>
            <w:r>
              <w:rPr>
                <w:rFonts w:hint="eastAsia"/>
                <w:szCs w:val="21"/>
              </w:rPr>
              <w:t>概率</w:t>
            </w:r>
          </w:p>
        </w:tc>
        <w:tc>
          <w:tcPr>
            <w:tcW w:w="435" w:type="pct"/>
          </w:tcPr>
          <w:p w14:paraId="01671C46" w14:textId="77777777" w:rsidR="009149F9" w:rsidRDefault="005B43E5">
            <w:pPr>
              <w:jc w:val="left"/>
              <w:rPr>
                <w:szCs w:val="21"/>
              </w:rPr>
            </w:pPr>
            <w:r>
              <w:rPr>
                <w:rFonts w:hint="eastAsia"/>
                <w:szCs w:val="21"/>
              </w:rPr>
              <w:t>[</w:t>
            </w:r>
            <w:r>
              <w:rPr>
                <w:szCs w:val="21"/>
              </w:rPr>
              <w:t>28]</w:t>
            </w:r>
          </w:p>
        </w:tc>
      </w:tr>
      <w:tr w:rsidR="009149F9" w14:paraId="2C2D64E6" w14:textId="77777777">
        <w:tc>
          <w:tcPr>
            <w:tcW w:w="909" w:type="pct"/>
          </w:tcPr>
          <w:p w14:paraId="014EA29B" w14:textId="77777777" w:rsidR="009149F9" w:rsidRDefault="00101E1B">
            <w:pPr>
              <w:jc w:val="left"/>
              <w:rPr>
                <w:szCs w:val="21"/>
              </w:rPr>
            </w:pPr>
            <m:oMathPara>
              <m:oMathParaPr>
                <m:jc m:val="left"/>
              </m:oMathParaPr>
              <m:oMath>
                <m:sSub>
                  <m:sSubPr>
                    <m:ctrlPr>
                      <w:rPr>
                        <w:rFonts w:ascii="Cambria Math" w:eastAsia="等线" w:hAnsi="Cambria Math"/>
                        <w:i/>
                        <w:szCs w:val="21"/>
                      </w:rPr>
                    </m:ctrlPr>
                  </m:sSubPr>
                  <m:e>
                    <m:r>
                      <w:rPr>
                        <w:rFonts w:ascii="Cambria Math" w:eastAsia="等线" w:hAnsi="Cambria Math"/>
                        <w:szCs w:val="21"/>
                      </w:rPr>
                      <m:t>T</m:t>
                    </m:r>
                  </m:e>
                  <m:sub>
                    <m:sSup>
                      <m:sSupPr>
                        <m:ctrlPr>
                          <w:rPr>
                            <w:rFonts w:ascii="Cambria Math" w:eastAsia="等线" w:hAnsi="Cambria Math"/>
                            <w:i/>
                            <w:szCs w:val="21"/>
                          </w:rPr>
                        </m:ctrlPr>
                      </m:sSupPr>
                      <m:e>
                        <m:r>
                          <w:rPr>
                            <w:rFonts w:ascii="Cambria Math" w:eastAsia="等线" w:hAnsi="Cambria Math"/>
                            <w:szCs w:val="21"/>
                          </w:rPr>
                          <m:t>I</m:t>
                        </m:r>
                      </m:e>
                      <m:sup>
                        <m:r>
                          <w:rPr>
                            <w:rFonts w:ascii="Cambria Math" w:eastAsia="等线" w:hAnsi="Cambria Math"/>
                            <w:szCs w:val="21"/>
                          </w:rPr>
                          <m:t>a</m:t>
                        </m:r>
                      </m:sup>
                    </m:sSup>
                  </m:sub>
                </m:sSub>
              </m:oMath>
            </m:oMathPara>
          </w:p>
        </w:tc>
        <w:tc>
          <w:tcPr>
            <w:tcW w:w="1383" w:type="pct"/>
          </w:tcPr>
          <w:p w14:paraId="40C0C131" w14:textId="77777777" w:rsidR="009149F9" w:rsidRDefault="005B43E5">
            <w:pPr>
              <w:jc w:val="left"/>
              <w:rPr>
                <w:szCs w:val="21"/>
              </w:rPr>
            </w:pPr>
            <w:r>
              <w:rPr>
                <w:rFonts w:hint="eastAsia"/>
                <w:szCs w:val="21"/>
              </w:rPr>
              <w:t>1</w:t>
            </w:r>
            <w:r>
              <w:rPr>
                <w:szCs w:val="21"/>
              </w:rPr>
              <w:t>4</w:t>
            </w:r>
          </w:p>
        </w:tc>
        <w:tc>
          <w:tcPr>
            <w:tcW w:w="2273" w:type="pct"/>
          </w:tcPr>
          <w:p w14:paraId="3DC04713" w14:textId="77777777" w:rsidR="009149F9" w:rsidRDefault="00101E1B">
            <w:pPr>
              <w:jc w:val="left"/>
              <w:rPr>
                <w:szCs w:val="21"/>
              </w:rPr>
            </w:pPr>
            <m:oMath>
              <m:sSub>
                <m:sSubPr>
                  <m:ctrlPr>
                    <w:rPr>
                      <w:rFonts w:ascii="Cambria Math" w:hAnsi="Cambria Math"/>
                      <w:i/>
                      <w:szCs w:val="21"/>
                    </w:rPr>
                  </m:ctrlPr>
                </m:sSubPr>
                <m:e>
                  <m:r>
                    <w:rPr>
                      <w:rFonts w:ascii="Cambria Math" w:hAnsi="Cambria Math"/>
                      <w:szCs w:val="21"/>
                    </w:rPr>
                    <m:t>I</m:t>
                  </m:r>
                </m:e>
                <m:sub>
                  <m:r>
                    <w:rPr>
                      <w:rFonts w:ascii="Cambria Math" w:hAnsi="Cambria Math"/>
                      <w:szCs w:val="21"/>
                    </w:rPr>
                    <m:t>a</m:t>
                  </m:r>
                </m:sub>
              </m:sSub>
              <m:r>
                <w:rPr>
                  <w:rFonts w:ascii="Cambria Math" w:hAnsi="Cambria Math"/>
                  <w:szCs w:val="21"/>
                </w:rPr>
                <m:t>fix</m:t>
              </m:r>
            </m:oMath>
            <w:r w:rsidR="005B43E5">
              <w:rPr>
                <w:rFonts w:hint="eastAsia"/>
                <w:szCs w:val="21"/>
              </w:rPr>
              <w:t>维持时间</w:t>
            </w:r>
          </w:p>
        </w:tc>
        <w:tc>
          <w:tcPr>
            <w:tcW w:w="435" w:type="pct"/>
          </w:tcPr>
          <w:p w14:paraId="147373C7" w14:textId="77777777" w:rsidR="009149F9" w:rsidRDefault="005B43E5">
            <w:pPr>
              <w:jc w:val="left"/>
              <w:rPr>
                <w:szCs w:val="21"/>
              </w:rPr>
            </w:pPr>
            <w:r>
              <w:rPr>
                <w:rFonts w:hint="eastAsia"/>
                <w:szCs w:val="21"/>
              </w:rPr>
              <w:t>[</w:t>
            </w:r>
            <w:r>
              <w:rPr>
                <w:szCs w:val="21"/>
              </w:rPr>
              <w:t>29]</w:t>
            </w:r>
          </w:p>
        </w:tc>
      </w:tr>
      <w:tr w:rsidR="009149F9" w14:paraId="4B32DB42" w14:textId="77777777">
        <w:tc>
          <w:tcPr>
            <w:tcW w:w="909" w:type="pct"/>
          </w:tcPr>
          <w:p w14:paraId="64848998" w14:textId="77777777" w:rsidR="009149F9" w:rsidRDefault="00101E1B">
            <w:pPr>
              <w:jc w:val="left"/>
              <w:rPr>
                <w:szCs w:val="21"/>
              </w:rPr>
            </w:pPr>
            <m:oMathPara>
              <m:oMathParaPr>
                <m:jc m:val="left"/>
              </m:oMathParaPr>
              <m:oMath>
                <m:sSubSup>
                  <m:sSubSupPr>
                    <m:ctrlPr>
                      <w:rPr>
                        <w:rFonts w:ascii="Cambria Math" w:eastAsia="等线" w:hAnsi="Cambria Math"/>
                        <w:i/>
                        <w:szCs w:val="21"/>
                      </w:rPr>
                    </m:ctrlPr>
                  </m:sSubSupPr>
                  <m:e>
                    <m:r>
                      <w:rPr>
                        <w:rFonts w:ascii="Cambria Math" w:eastAsia="等线" w:hAnsi="Cambria Math"/>
                        <w:szCs w:val="21"/>
                      </w:rPr>
                      <m:t>T</m:t>
                    </m:r>
                  </m:e>
                  <m:sub>
                    <m:sSup>
                      <m:sSupPr>
                        <m:ctrlPr>
                          <w:rPr>
                            <w:rFonts w:ascii="Cambria Math" w:eastAsia="等线" w:hAnsi="Cambria Math"/>
                            <w:i/>
                            <w:szCs w:val="21"/>
                          </w:rPr>
                        </m:ctrlPr>
                      </m:sSupPr>
                      <m:e>
                        <m:r>
                          <w:rPr>
                            <w:rFonts w:ascii="Cambria Math" w:eastAsia="等线" w:hAnsi="Cambria Math"/>
                            <w:szCs w:val="21"/>
                          </w:rPr>
                          <m:t>I</m:t>
                        </m:r>
                      </m:e>
                      <m:sup>
                        <m:r>
                          <w:rPr>
                            <w:rFonts w:ascii="Cambria Math" w:eastAsia="等线" w:hAnsi="Cambria Math"/>
                            <w:szCs w:val="21"/>
                          </w:rPr>
                          <m:t>a</m:t>
                        </m:r>
                      </m:sup>
                    </m:sSup>
                  </m:sub>
                  <m:sup>
                    <m:r>
                      <w:rPr>
                        <w:rFonts w:ascii="Cambria Math" w:eastAsia="等线" w:hAnsi="Cambria Math"/>
                        <w:szCs w:val="21"/>
                      </w:rPr>
                      <m:t>*</m:t>
                    </m:r>
                  </m:sup>
                </m:sSubSup>
              </m:oMath>
            </m:oMathPara>
          </w:p>
        </w:tc>
        <w:tc>
          <w:tcPr>
            <w:tcW w:w="1383" w:type="pct"/>
          </w:tcPr>
          <w:p w14:paraId="4B9F7558" w14:textId="77777777" w:rsidR="009149F9" w:rsidRDefault="005B43E5">
            <w:pPr>
              <w:jc w:val="left"/>
              <w:rPr>
                <w:szCs w:val="21"/>
              </w:rPr>
            </w:pPr>
            <w:r>
              <w:rPr>
                <w:rFonts w:hint="eastAsia"/>
                <w:szCs w:val="21"/>
              </w:rPr>
              <w:t>3</w:t>
            </w:r>
          </w:p>
        </w:tc>
        <w:tc>
          <w:tcPr>
            <w:tcW w:w="2273" w:type="pct"/>
          </w:tcPr>
          <w:p w14:paraId="3F6584BD" w14:textId="77777777" w:rsidR="009149F9" w:rsidRDefault="00101E1B">
            <w:pPr>
              <w:jc w:val="left"/>
              <w:rPr>
                <w:szCs w:val="21"/>
              </w:rPr>
            </w:pPr>
            <m:oMath>
              <m:sSub>
                <m:sSubPr>
                  <m:ctrlPr>
                    <w:rPr>
                      <w:rFonts w:ascii="Cambria Math" w:hAnsi="Cambria Math"/>
                      <w:i/>
                      <w:szCs w:val="21"/>
                    </w:rPr>
                  </m:ctrlPr>
                </m:sSubPr>
                <m:e>
                  <m:r>
                    <w:rPr>
                      <w:rFonts w:ascii="Cambria Math" w:hAnsi="Cambria Math"/>
                      <w:szCs w:val="21"/>
                    </w:rPr>
                    <m:t>I</m:t>
                  </m:r>
                </m:e>
                <m:sub>
                  <m:r>
                    <w:rPr>
                      <w:rFonts w:ascii="Cambria Math" w:hAnsi="Cambria Math"/>
                      <w:szCs w:val="21"/>
                    </w:rPr>
                    <m:t>a</m:t>
                  </m:r>
                </m:sub>
              </m:sSub>
            </m:oMath>
            <w:r w:rsidR="005B43E5">
              <w:rPr>
                <w:rFonts w:hint="eastAsia"/>
                <w:szCs w:val="21"/>
              </w:rPr>
              <w:t>维持时间</w:t>
            </w:r>
          </w:p>
        </w:tc>
        <w:tc>
          <w:tcPr>
            <w:tcW w:w="435" w:type="pct"/>
          </w:tcPr>
          <w:p w14:paraId="34A22359" w14:textId="77777777" w:rsidR="009149F9" w:rsidRDefault="005B43E5">
            <w:pPr>
              <w:jc w:val="left"/>
              <w:rPr>
                <w:szCs w:val="21"/>
              </w:rPr>
            </w:pPr>
            <w:r>
              <w:rPr>
                <w:rFonts w:hint="eastAsia"/>
                <w:szCs w:val="21"/>
              </w:rPr>
              <w:t>[</w:t>
            </w:r>
            <w:r>
              <w:rPr>
                <w:szCs w:val="21"/>
              </w:rPr>
              <w:t>29]</w:t>
            </w:r>
          </w:p>
        </w:tc>
      </w:tr>
      <w:tr w:rsidR="009149F9" w14:paraId="0E318E66" w14:textId="77777777">
        <w:tc>
          <w:tcPr>
            <w:tcW w:w="909" w:type="pct"/>
          </w:tcPr>
          <w:p w14:paraId="79124937" w14:textId="77777777" w:rsidR="009149F9" w:rsidRDefault="00101E1B">
            <w:pPr>
              <w:jc w:val="left"/>
              <w:rPr>
                <w:szCs w:val="21"/>
              </w:rPr>
            </w:pPr>
            <m:oMathPara>
              <m:oMathParaPr>
                <m:jc m:val="left"/>
              </m:oMathParaPr>
              <m:oMath>
                <m:sSub>
                  <m:sSubPr>
                    <m:ctrlPr>
                      <w:rPr>
                        <w:rFonts w:ascii="Cambria Math" w:eastAsia="等线" w:hAnsi="Cambria Math"/>
                        <w:i/>
                        <w:szCs w:val="21"/>
                      </w:rPr>
                    </m:ctrlPr>
                  </m:sSubPr>
                  <m:e>
                    <m:r>
                      <w:rPr>
                        <w:rFonts w:ascii="Cambria Math" w:eastAsia="等线" w:hAnsi="Cambria Math"/>
                        <w:szCs w:val="21"/>
                      </w:rPr>
                      <m:t>T</m:t>
                    </m:r>
                  </m:e>
                  <m:sub>
                    <m:sSup>
                      <m:sSupPr>
                        <m:ctrlPr>
                          <w:rPr>
                            <w:rFonts w:ascii="Cambria Math" w:eastAsia="等线" w:hAnsi="Cambria Math"/>
                            <w:i/>
                            <w:szCs w:val="21"/>
                          </w:rPr>
                        </m:ctrlPr>
                      </m:sSupPr>
                      <m:e>
                        <m:r>
                          <w:rPr>
                            <w:rFonts w:ascii="Cambria Math" w:eastAsia="等线" w:hAnsi="Cambria Math"/>
                            <w:szCs w:val="21"/>
                          </w:rPr>
                          <m:t>I</m:t>
                        </m:r>
                      </m:e>
                      <m:sup>
                        <m:r>
                          <w:rPr>
                            <w:rFonts w:ascii="Cambria Math" w:eastAsia="等线" w:hAnsi="Cambria Math"/>
                            <w:szCs w:val="21"/>
                          </w:rPr>
                          <m:t>e</m:t>
                        </m:r>
                      </m:sup>
                    </m:sSup>
                  </m:sub>
                </m:sSub>
              </m:oMath>
            </m:oMathPara>
          </w:p>
        </w:tc>
        <w:tc>
          <w:tcPr>
            <w:tcW w:w="1383" w:type="pct"/>
          </w:tcPr>
          <w:p w14:paraId="4D8FC5CE" w14:textId="77777777" w:rsidR="009149F9" w:rsidRDefault="005B43E5">
            <w:pPr>
              <w:jc w:val="left"/>
              <w:rPr>
                <w:szCs w:val="21"/>
              </w:rPr>
            </w:pPr>
            <w:r>
              <w:rPr>
                <w:rFonts w:hint="eastAsia"/>
                <w:szCs w:val="21"/>
              </w:rPr>
              <w:t>1</w:t>
            </w:r>
            <w:r>
              <w:rPr>
                <w:szCs w:val="21"/>
              </w:rPr>
              <w:t>1</w:t>
            </w:r>
          </w:p>
        </w:tc>
        <w:tc>
          <w:tcPr>
            <w:tcW w:w="2273" w:type="pct"/>
          </w:tcPr>
          <w:p w14:paraId="1FA44F5F" w14:textId="77777777" w:rsidR="009149F9" w:rsidRDefault="00101E1B">
            <w:pPr>
              <w:jc w:val="left"/>
              <w:rPr>
                <w:szCs w:val="21"/>
              </w:rPr>
            </w:pPr>
            <m:oMath>
              <m:sSub>
                <m:sSubPr>
                  <m:ctrlPr>
                    <w:rPr>
                      <w:rFonts w:ascii="Cambria Math" w:hAnsi="Cambria Math"/>
                      <w:i/>
                      <w:szCs w:val="21"/>
                    </w:rPr>
                  </m:ctrlPr>
                </m:sSubPr>
                <m:e>
                  <m:r>
                    <w:rPr>
                      <w:rFonts w:ascii="Cambria Math" w:hAnsi="Cambria Math"/>
                      <w:szCs w:val="21"/>
                    </w:rPr>
                    <m:t>I</m:t>
                  </m:r>
                </m:e>
                <m:sub>
                  <m:r>
                    <w:rPr>
                      <w:rFonts w:ascii="Cambria Math" w:hAnsi="Cambria Math" w:hint="eastAsia"/>
                      <w:szCs w:val="21"/>
                    </w:rPr>
                    <m:t>e</m:t>
                  </m:r>
                </m:sub>
              </m:sSub>
            </m:oMath>
            <w:r w:rsidR="005B43E5">
              <w:rPr>
                <w:rFonts w:hint="eastAsia"/>
                <w:szCs w:val="21"/>
              </w:rPr>
              <w:t>维持时间</w:t>
            </w:r>
          </w:p>
        </w:tc>
        <w:tc>
          <w:tcPr>
            <w:tcW w:w="435" w:type="pct"/>
          </w:tcPr>
          <w:p w14:paraId="7D85B9B0" w14:textId="77777777" w:rsidR="009149F9" w:rsidRDefault="005B43E5">
            <w:pPr>
              <w:jc w:val="left"/>
              <w:rPr>
                <w:szCs w:val="21"/>
              </w:rPr>
            </w:pPr>
            <w:r>
              <w:rPr>
                <w:rFonts w:hint="eastAsia"/>
                <w:szCs w:val="21"/>
              </w:rPr>
              <w:t>[</w:t>
            </w:r>
            <w:r>
              <w:rPr>
                <w:szCs w:val="21"/>
              </w:rPr>
              <w:t>29]</w:t>
            </w:r>
          </w:p>
        </w:tc>
      </w:tr>
      <w:tr w:rsidR="009149F9" w14:paraId="7FEEC91E" w14:textId="77777777">
        <w:tc>
          <w:tcPr>
            <w:tcW w:w="909" w:type="pct"/>
          </w:tcPr>
          <w:p w14:paraId="1E30A377" w14:textId="77777777" w:rsidR="009149F9" w:rsidRDefault="00101E1B">
            <w:pPr>
              <w:jc w:val="left"/>
              <w:rPr>
                <w:szCs w:val="21"/>
              </w:rPr>
            </w:pPr>
            <m:oMathPara>
              <m:oMathParaPr>
                <m:jc m:val="left"/>
              </m:oMathParaPr>
              <m:oMath>
                <m:sSubSup>
                  <m:sSubSupPr>
                    <m:ctrlPr>
                      <w:rPr>
                        <w:rFonts w:ascii="Cambria Math" w:eastAsia="等线" w:hAnsi="Cambria Math"/>
                        <w:i/>
                        <w:szCs w:val="21"/>
                      </w:rPr>
                    </m:ctrlPr>
                  </m:sSubSupPr>
                  <m:e>
                    <m:r>
                      <w:rPr>
                        <w:rFonts w:ascii="Cambria Math" w:eastAsia="等线" w:hAnsi="Cambria Math"/>
                        <w:szCs w:val="21"/>
                      </w:rPr>
                      <m:t>T</m:t>
                    </m:r>
                  </m:e>
                  <m:sub>
                    <m:sSup>
                      <m:sSupPr>
                        <m:ctrlPr>
                          <w:rPr>
                            <w:rFonts w:ascii="Cambria Math" w:eastAsia="等线" w:hAnsi="Cambria Math"/>
                            <w:i/>
                            <w:szCs w:val="21"/>
                          </w:rPr>
                        </m:ctrlPr>
                      </m:sSupPr>
                      <m:e>
                        <m:r>
                          <w:rPr>
                            <w:rFonts w:ascii="Cambria Math" w:eastAsia="等线" w:hAnsi="Cambria Math"/>
                            <w:szCs w:val="21"/>
                          </w:rPr>
                          <m:t>I</m:t>
                        </m:r>
                      </m:e>
                      <m:sup>
                        <m:r>
                          <w:rPr>
                            <w:rFonts w:ascii="Cambria Math" w:eastAsia="等线" w:hAnsi="Cambria Math"/>
                            <w:szCs w:val="21"/>
                          </w:rPr>
                          <m:t>e</m:t>
                        </m:r>
                      </m:sup>
                    </m:sSup>
                  </m:sub>
                  <m:sup>
                    <m:r>
                      <w:rPr>
                        <w:rFonts w:ascii="Cambria Math" w:eastAsia="等线" w:hAnsi="Cambria Math"/>
                        <w:szCs w:val="21"/>
                      </w:rPr>
                      <m:t>*</m:t>
                    </m:r>
                  </m:sup>
                </m:sSubSup>
              </m:oMath>
            </m:oMathPara>
          </w:p>
        </w:tc>
        <w:tc>
          <w:tcPr>
            <w:tcW w:w="1383" w:type="pct"/>
          </w:tcPr>
          <w:p w14:paraId="4AFBDFDA" w14:textId="77777777" w:rsidR="009149F9" w:rsidRDefault="005B43E5">
            <w:pPr>
              <w:jc w:val="left"/>
              <w:rPr>
                <w:szCs w:val="21"/>
              </w:rPr>
            </w:pPr>
            <w:r>
              <w:rPr>
                <w:rFonts w:hint="eastAsia"/>
                <w:szCs w:val="21"/>
              </w:rPr>
              <w:t>6</w:t>
            </w:r>
          </w:p>
        </w:tc>
        <w:tc>
          <w:tcPr>
            <w:tcW w:w="2273" w:type="pct"/>
          </w:tcPr>
          <w:p w14:paraId="3BC77CF2" w14:textId="77777777" w:rsidR="009149F9" w:rsidRDefault="00101E1B">
            <w:pPr>
              <w:jc w:val="left"/>
              <w:rPr>
                <w:szCs w:val="21"/>
              </w:rPr>
            </w:pPr>
            <m:oMath>
              <m:sSub>
                <m:sSubPr>
                  <m:ctrlPr>
                    <w:rPr>
                      <w:rFonts w:ascii="Cambria Math" w:hAnsi="Cambria Math"/>
                      <w:i/>
                      <w:szCs w:val="21"/>
                    </w:rPr>
                  </m:ctrlPr>
                </m:sSubPr>
                <m:e>
                  <m:r>
                    <w:rPr>
                      <w:rFonts w:ascii="Cambria Math" w:hAnsi="Cambria Math"/>
                      <w:szCs w:val="21"/>
                    </w:rPr>
                    <m:t>I</m:t>
                  </m:r>
                </m:e>
                <m:sub>
                  <m:r>
                    <w:rPr>
                      <w:rFonts w:ascii="Cambria Math" w:hAnsi="Cambria Math"/>
                      <w:szCs w:val="21"/>
                    </w:rPr>
                    <m:t>e</m:t>
                  </m:r>
                </m:sub>
              </m:sSub>
            </m:oMath>
            <w:r w:rsidR="005B43E5">
              <w:rPr>
                <w:rFonts w:hint="eastAsia"/>
                <w:szCs w:val="21"/>
              </w:rPr>
              <w:t>卧床时间</w:t>
            </w:r>
          </w:p>
        </w:tc>
        <w:tc>
          <w:tcPr>
            <w:tcW w:w="435" w:type="pct"/>
          </w:tcPr>
          <w:p w14:paraId="6F112614" w14:textId="77777777" w:rsidR="009149F9" w:rsidRDefault="009149F9">
            <w:pPr>
              <w:jc w:val="left"/>
              <w:rPr>
                <w:szCs w:val="21"/>
              </w:rPr>
            </w:pPr>
          </w:p>
        </w:tc>
      </w:tr>
      <w:tr w:rsidR="009149F9" w14:paraId="6EA64C18" w14:textId="77777777">
        <w:tc>
          <w:tcPr>
            <w:tcW w:w="909" w:type="pct"/>
          </w:tcPr>
          <w:p w14:paraId="06A68DD8" w14:textId="77777777" w:rsidR="009149F9" w:rsidRDefault="00101E1B">
            <w:pPr>
              <w:jc w:val="left"/>
              <w:rPr>
                <w:szCs w:val="21"/>
              </w:rPr>
            </w:pPr>
            <m:oMathPara>
              <m:oMathParaPr>
                <m:jc m:val="left"/>
              </m:oMathParaPr>
              <m:oMath>
                <m:sSub>
                  <m:sSubPr>
                    <m:ctrlPr>
                      <w:rPr>
                        <w:rFonts w:ascii="Cambria Math" w:eastAsia="等线" w:hAnsi="Cambria Math"/>
                        <w:i/>
                        <w:szCs w:val="21"/>
                      </w:rPr>
                    </m:ctrlPr>
                  </m:sSubPr>
                  <m:e>
                    <m:r>
                      <w:rPr>
                        <w:rFonts w:ascii="Cambria Math" w:eastAsia="等线" w:hAnsi="Cambria Math"/>
                        <w:szCs w:val="21"/>
                      </w:rPr>
                      <m:t>T</m:t>
                    </m:r>
                  </m:e>
                  <m:sub>
                    <m:sSup>
                      <m:sSupPr>
                        <m:ctrlPr>
                          <w:rPr>
                            <w:rFonts w:ascii="Cambria Math" w:eastAsia="等线" w:hAnsi="Cambria Math"/>
                            <w:i/>
                            <w:szCs w:val="21"/>
                          </w:rPr>
                        </m:ctrlPr>
                      </m:sSupPr>
                      <m:e>
                        <m:r>
                          <w:rPr>
                            <w:rFonts w:ascii="Cambria Math" w:eastAsia="等线" w:hAnsi="Cambria Math"/>
                            <w:szCs w:val="21"/>
                          </w:rPr>
                          <m:t>I</m:t>
                        </m:r>
                      </m:e>
                      <m:sup>
                        <m:r>
                          <w:rPr>
                            <w:rFonts w:ascii="Cambria Math" w:eastAsia="等线" w:hAnsi="Cambria Math"/>
                            <w:szCs w:val="21"/>
                          </w:rPr>
                          <m:t>m</m:t>
                        </m:r>
                      </m:sup>
                    </m:sSup>
                  </m:sub>
                </m:sSub>
              </m:oMath>
            </m:oMathPara>
          </w:p>
        </w:tc>
        <w:tc>
          <w:tcPr>
            <w:tcW w:w="1383" w:type="pct"/>
          </w:tcPr>
          <w:p w14:paraId="3E9C5A61" w14:textId="77777777" w:rsidR="009149F9" w:rsidRDefault="005B43E5">
            <w:pPr>
              <w:jc w:val="left"/>
              <w:rPr>
                <w:szCs w:val="21"/>
              </w:rPr>
            </w:pPr>
            <w:r>
              <w:rPr>
                <w:rFonts w:hint="eastAsia"/>
                <w:szCs w:val="21"/>
              </w:rPr>
              <w:t>1</w:t>
            </w:r>
            <w:r>
              <w:rPr>
                <w:szCs w:val="21"/>
              </w:rPr>
              <w:t>1</w:t>
            </w:r>
          </w:p>
        </w:tc>
        <w:tc>
          <w:tcPr>
            <w:tcW w:w="2273" w:type="pct"/>
          </w:tcPr>
          <w:p w14:paraId="0F441CF3" w14:textId="77777777" w:rsidR="009149F9" w:rsidRDefault="00101E1B">
            <w:pPr>
              <w:jc w:val="left"/>
              <w:rPr>
                <w:szCs w:val="21"/>
              </w:rPr>
            </w:pPr>
            <m:oMath>
              <m:sSub>
                <m:sSubPr>
                  <m:ctrlPr>
                    <w:rPr>
                      <w:rFonts w:ascii="Cambria Math" w:hAnsi="Cambria Math"/>
                      <w:i/>
                      <w:szCs w:val="21"/>
                    </w:rPr>
                  </m:ctrlPr>
                </m:sSubPr>
                <m:e>
                  <m:r>
                    <w:rPr>
                      <w:rFonts w:ascii="Cambria Math" w:hAnsi="Cambria Math"/>
                      <w:szCs w:val="21"/>
                    </w:rPr>
                    <m:t>I</m:t>
                  </m:r>
                </m:e>
                <m:sub>
                  <m:r>
                    <w:rPr>
                      <w:rFonts w:ascii="Cambria Math" w:hAnsi="Cambria Math" w:hint="eastAsia"/>
                      <w:szCs w:val="21"/>
                    </w:rPr>
                    <m:t>m</m:t>
                  </m:r>
                </m:sub>
              </m:sSub>
              <m:r>
                <w:rPr>
                  <w:rFonts w:ascii="Cambria Math" w:hAnsi="Cambria Math"/>
                  <w:szCs w:val="21"/>
                </w:rPr>
                <m:t xml:space="preserve"> </m:t>
              </m:r>
            </m:oMath>
            <w:r w:rsidR="005B43E5">
              <w:rPr>
                <w:rFonts w:hint="eastAsia"/>
                <w:szCs w:val="21"/>
              </w:rPr>
              <w:t>维持时间</w:t>
            </w:r>
          </w:p>
        </w:tc>
        <w:tc>
          <w:tcPr>
            <w:tcW w:w="435" w:type="pct"/>
          </w:tcPr>
          <w:p w14:paraId="4317445C" w14:textId="77777777" w:rsidR="009149F9" w:rsidRDefault="009149F9">
            <w:pPr>
              <w:jc w:val="left"/>
              <w:rPr>
                <w:szCs w:val="21"/>
              </w:rPr>
            </w:pPr>
          </w:p>
        </w:tc>
      </w:tr>
      <w:tr w:rsidR="009149F9" w14:paraId="1607BB12" w14:textId="77777777">
        <w:tc>
          <w:tcPr>
            <w:tcW w:w="909" w:type="pct"/>
          </w:tcPr>
          <w:p w14:paraId="7CC22A47" w14:textId="77777777" w:rsidR="009149F9" w:rsidRDefault="005B43E5">
            <w:pPr>
              <w:jc w:val="left"/>
              <w:rPr>
                <w:rFonts w:eastAsia="等线"/>
                <w:szCs w:val="21"/>
              </w:rPr>
            </w:pPr>
            <m:oMathPara>
              <m:oMathParaPr>
                <m:jc m:val="left"/>
              </m:oMathParaPr>
              <m:oMath>
                <m:r>
                  <w:rPr>
                    <w:rFonts w:ascii="Cambria Math" w:eastAsia="等线" w:hAnsi="Cambria Math"/>
                    <w:szCs w:val="21"/>
                  </w:rPr>
                  <m:t>p</m:t>
                </m:r>
              </m:oMath>
            </m:oMathPara>
          </w:p>
        </w:tc>
        <w:tc>
          <w:tcPr>
            <w:tcW w:w="1383" w:type="pct"/>
          </w:tcPr>
          <w:p w14:paraId="3FDCE5D9" w14:textId="77777777" w:rsidR="009149F9" w:rsidRDefault="005B43E5">
            <w:pPr>
              <w:jc w:val="left"/>
              <w:rPr>
                <w:szCs w:val="21"/>
              </w:rPr>
            </w:pPr>
            <w:r>
              <w:rPr>
                <w:szCs w:val="21"/>
              </w:rPr>
              <w:t>1.25</w:t>
            </w:r>
          </w:p>
        </w:tc>
        <w:tc>
          <w:tcPr>
            <w:tcW w:w="2273" w:type="pct"/>
          </w:tcPr>
          <w:p w14:paraId="186A79A5" w14:textId="77777777" w:rsidR="009149F9" w:rsidRDefault="005B43E5">
            <w:pPr>
              <w:jc w:val="left"/>
              <w:rPr>
                <w:szCs w:val="21"/>
              </w:rPr>
            </w:pPr>
            <w:r>
              <w:rPr>
                <w:rFonts w:hint="eastAsia"/>
                <w:szCs w:val="21"/>
              </w:rPr>
              <w:t>感染因子</w:t>
            </w:r>
          </w:p>
        </w:tc>
        <w:tc>
          <w:tcPr>
            <w:tcW w:w="435" w:type="pct"/>
          </w:tcPr>
          <w:p w14:paraId="47C9712E" w14:textId="77777777" w:rsidR="009149F9" w:rsidRDefault="009149F9">
            <w:pPr>
              <w:jc w:val="left"/>
              <w:rPr>
                <w:szCs w:val="21"/>
              </w:rPr>
            </w:pPr>
          </w:p>
        </w:tc>
      </w:tr>
      <w:tr w:rsidR="009149F9" w14:paraId="6B03731F" w14:textId="77777777">
        <w:tc>
          <w:tcPr>
            <w:tcW w:w="909" w:type="pct"/>
          </w:tcPr>
          <w:p w14:paraId="41A04E59" w14:textId="77777777" w:rsidR="009149F9" w:rsidRDefault="005B43E5">
            <w:pPr>
              <w:jc w:val="left"/>
              <w:rPr>
                <w:szCs w:val="21"/>
              </w:rPr>
            </w:pPr>
            <m:oMathPara>
              <m:oMathParaPr>
                <m:jc m:val="left"/>
              </m:oMathParaPr>
              <m:oMath>
                <m:r>
                  <w:rPr>
                    <w:rFonts w:ascii="Cambria Math" w:eastAsia="等线" w:hAnsi="Cambria Math"/>
                    <w:szCs w:val="21"/>
                  </w:rPr>
                  <m:t>FP</m:t>
                </m:r>
              </m:oMath>
            </m:oMathPara>
          </w:p>
        </w:tc>
        <w:tc>
          <w:tcPr>
            <w:tcW w:w="1383" w:type="pct"/>
          </w:tcPr>
          <w:p w14:paraId="3DEA77A3" w14:textId="77777777" w:rsidR="009149F9" w:rsidRDefault="005B43E5">
            <w:pPr>
              <w:jc w:val="left"/>
              <w:rPr>
                <w:szCs w:val="21"/>
              </w:rPr>
            </w:pPr>
            <w:r>
              <w:rPr>
                <w:rFonts w:hint="eastAsia"/>
                <w:szCs w:val="21"/>
              </w:rPr>
              <w:t>0</w:t>
            </w:r>
            <w:r>
              <w:rPr>
                <w:szCs w:val="21"/>
              </w:rPr>
              <w:t>.001</w:t>
            </w:r>
          </w:p>
        </w:tc>
        <w:tc>
          <w:tcPr>
            <w:tcW w:w="2273" w:type="pct"/>
          </w:tcPr>
          <w:p w14:paraId="66FC70BE" w14:textId="77777777" w:rsidR="009149F9" w:rsidRDefault="005B43E5">
            <w:pPr>
              <w:jc w:val="left"/>
              <w:rPr>
                <w:szCs w:val="21"/>
              </w:rPr>
            </w:pPr>
            <w:r>
              <w:rPr>
                <w:rFonts w:hint="eastAsia"/>
                <w:szCs w:val="21"/>
              </w:rPr>
              <w:t>检验错误的概率</w:t>
            </w:r>
          </w:p>
        </w:tc>
        <w:tc>
          <w:tcPr>
            <w:tcW w:w="435" w:type="pct"/>
          </w:tcPr>
          <w:p w14:paraId="7D7E22A1" w14:textId="77777777" w:rsidR="009149F9" w:rsidRDefault="005B43E5">
            <w:pPr>
              <w:jc w:val="left"/>
              <w:rPr>
                <w:szCs w:val="21"/>
              </w:rPr>
            </w:pPr>
            <w:r>
              <w:rPr>
                <w:rFonts w:hint="eastAsia"/>
                <w:szCs w:val="21"/>
              </w:rPr>
              <w:t>[</w:t>
            </w:r>
            <w:r>
              <w:rPr>
                <w:szCs w:val="21"/>
              </w:rPr>
              <w:t>30]</w:t>
            </w:r>
          </w:p>
        </w:tc>
      </w:tr>
      <w:tr w:rsidR="009149F9" w14:paraId="41788A26" w14:textId="77777777">
        <w:tc>
          <w:tcPr>
            <w:tcW w:w="909" w:type="pct"/>
          </w:tcPr>
          <w:p w14:paraId="7E64572E" w14:textId="77777777" w:rsidR="009149F9" w:rsidRDefault="005B43E5">
            <w:pPr>
              <w:jc w:val="left"/>
              <w:rPr>
                <w:szCs w:val="21"/>
              </w:rPr>
            </w:pPr>
            <m:oMathPara>
              <m:oMathParaPr>
                <m:jc m:val="left"/>
              </m:oMathParaPr>
              <m:oMath>
                <m:r>
                  <w:rPr>
                    <w:rFonts w:ascii="Cambria Math" w:eastAsia="等线" w:hAnsi="Cambria Math"/>
                    <w:szCs w:val="21"/>
                  </w:rPr>
                  <m:t>FN</m:t>
                </m:r>
              </m:oMath>
            </m:oMathPara>
          </w:p>
        </w:tc>
        <w:tc>
          <w:tcPr>
            <w:tcW w:w="1383" w:type="pct"/>
          </w:tcPr>
          <w:p w14:paraId="6A7187B4" w14:textId="77777777" w:rsidR="009149F9" w:rsidRDefault="005B43E5">
            <w:pPr>
              <w:jc w:val="left"/>
              <w:rPr>
                <w:szCs w:val="21"/>
              </w:rPr>
            </w:pPr>
            <w:r>
              <w:rPr>
                <w:rFonts w:hint="eastAsia"/>
                <w:szCs w:val="21"/>
              </w:rPr>
              <w:t>0</w:t>
            </w:r>
            <w:r>
              <w:rPr>
                <w:szCs w:val="21"/>
              </w:rPr>
              <w:t>.03</w:t>
            </w:r>
          </w:p>
        </w:tc>
        <w:tc>
          <w:tcPr>
            <w:tcW w:w="2273" w:type="pct"/>
          </w:tcPr>
          <w:p w14:paraId="206FF84F" w14:textId="77777777" w:rsidR="009149F9" w:rsidRDefault="005B43E5">
            <w:pPr>
              <w:jc w:val="left"/>
              <w:rPr>
                <w:szCs w:val="21"/>
              </w:rPr>
            </w:pPr>
            <w:r>
              <w:rPr>
                <w:rFonts w:hint="eastAsia"/>
                <w:szCs w:val="21"/>
              </w:rPr>
              <w:t>误报的概率</w:t>
            </w:r>
          </w:p>
        </w:tc>
        <w:tc>
          <w:tcPr>
            <w:tcW w:w="435" w:type="pct"/>
          </w:tcPr>
          <w:p w14:paraId="0295A21B" w14:textId="77777777" w:rsidR="009149F9" w:rsidRDefault="005B43E5">
            <w:pPr>
              <w:jc w:val="left"/>
              <w:rPr>
                <w:szCs w:val="21"/>
              </w:rPr>
            </w:pPr>
            <w:r>
              <w:rPr>
                <w:rFonts w:hint="eastAsia"/>
                <w:szCs w:val="21"/>
              </w:rPr>
              <w:t>[</w:t>
            </w:r>
            <w:r>
              <w:rPr>
                <w:szCs w:val="21"/>
              </w:rPr>
              <w:t>30]</w:t>
            </w:r>
          </w:p>
        </w:tc>
      </w:tr>
      <w:tr w:rsidR="009149F9" w14:paraId="1704DCBD" w14:textId="77777777">
        <w:tc>
          <w:tcPr>
            <w:tcW w:w="909" w:type="pct"/>
          </w:tcPr>
          <w:p w14:paraId="4858B151" w14:textId="77777777" w:rsidR="009149F9" w:rsidRDefault="005B43E5">
            <w:pPr>
              <w:jc w:val="left"/>
              <w:rPr>
                <w:rFonts w:eastAsia="等线"/>
                <w:szCs w:val="21"/>
              </w:rPr>
            </w:pPr>
            <w:r>
              <w:rPr>
                <w:rFonts w:eastAsia="等线" w:hint="eastAsia"/>
                <w:szCs w:val="21"/>
              </w:rPr>
              <w:t>干预措施</w:t>
            </w:r>
          </w:p>
        </w:tc>
        <w:tc>
          <w:tcPr>
            <w:tcW w:w="1383" w:type="pct"/>
          </w:tcPr>
          <w:p w14:paraId="0D975548" w14:textId="77777777" w:rsidR="009149F9" w:rsidRDefault="009149F9">
            <w:pPr>
              <w:jc w:val="left"/>
              <w:rPr>
                <w:szCs w:val="21"/>
              </w:rPr>
            </w:pPr>
          </w:p>
        </w:tc>
        <w:tc>
          <w:tcPr>
            <w:tcW w:w="2273" w:type="pct"/>
          </w:tcPr>
          <w:p w14:paraId="01AF715E" w14:textId="77777777" w:rsidR="009149F9" w:rsidRDefault="009149F9">
            <w:pPr>
              <w:jc w:val="left"/>
              <w:rPr>
                <w:szCs w:val="21"/>
              </w:rPr>
            </w:pPr>
          </w:p>
        </w:tc>
        <w:tc>
          <w:tcPr>
            <w:tcW w:w="435" w:type="pct"/>
          </w:tcPr>
          <w:p w14:paraId="429CDE31" w14:textId="77777777" w:rsidR="009149F9" w:rsidRDefault="009149F9">
            <w:pPr>
              <w:jc w:val="left"/>
              <w:rPr>
                <w:szCs w:val="21"/>
              </w:rPr>
            </w:pPr>
          </w:p>
        </w:tc>
      </w:tr>
      <w:tr w:rsidR="009149F9" w14:paraId="1EB813C1" w14:textId="77777777">
        <w:tc>
          <w:tcPr>
            <w:tcW w:w="909" w:type="pct"/>
          </w:tcPr>
          <w:p w14:paraId="30950E76" w14:textId="77777777" w:rsidR="009149F9" w:rsidRDefault="005B43E5">
            <w:pPr>
              <w:jc w:val="left"/>
              <w:rPr>
                <w:rFonts w:eastAsia="等线"/>
                <w:szCs w:val="21"/>
              </w:rPr>
            </w:pPr>
            <m:oMathPara>
              <m:oMathParaPr>
                <m:jc m:val="left"/>
              </m:oMathParaPr>
              <m:oMath>
                <m:r>
                  <w:rPr>
                    <w:rFonts w:ascii="Cambria Math" w:eastAsia="等线" w:hAnsi="Cambria Math" w:hint="eastAsia"/>
                    <w:szCs w:val="21"/>
                  </w:rPr>
                  <m:t>f</m:t>
                </m:r>
              </m:oMath>
            </m:oMathPara>
          </w:p>
        </w:tc>
        <w:tc>
          <w:tcPr>
            <w:tcW w:w="1383" w:type="pct"/>
          </w:tcPr>
          <w:p w14:paraId="61588980" w14:textId="77777777" w:rsidR="009149F9" w:rsidRDefault="005B43E5">
            <w:pPr>
              <w:jc w:val="left"/>
              <w:rPr>
                <w:szCs w:val="21"/>
              </w:rPr>
            </w:pPr>
            <w:r>
              <w:rPr>
                <w:rFonts w:hint="eastAsia"/>
                <w:szCs w:val="21"/>
              </w:rPr>
              <w:t>0</w:t>
            </w:r>
            <w:r>
              <w:rPr>
                <w:szCs w:val="21"/>
              </w:rPr>
              <w:t>,0.50,1</w:t>
            </w:r>
          </w:p>
        </w:tc>
        <w:tc>
          <w:tcPr>
            <w:tcW w:w="2273" w:type="pct"/>
          </w:tcPr>
          <w:p w14:paraId="1C9FDC07" w14:textId="77777777" w:rsidR="009149F9" w:rsidRDefault="005B43E5">
            <w:pPr>
              <w:jc w:val="left"/>
              <w:rPr>
                <w:szCs w:val="21"/>
              </w:rPr>
            </w:pPr>
            <w:r>
              <w:rPr>
                <w:rFonts w:hint="eastAsia"/>
                <w:szCs w:val="21"/>
              </w:rPr>
              <w:t>戴口罩的遵从度</w:t>
            </w:r>
          </w:p>
        </w:tc>
        <w:tc>
          <w:tcPr>
            <w:tcW w:w="435" w:type="pct"/>
          </w:tcPr>
          <w:p w14:paraId="3BC8BAEE" w14:textId="77777777" w:rsidR="009149F9" w:rsidRDefault="009149F9">
            <w:pPr>
              <w:jc w:val="left"/>
              <w:rPr>
                <w:szCs w:val="21"/>
              </w:rPr>
            </w:pPr>
          </w:p>
        </w:tc>
      </w:tr>
      <w:tr w:rsidR="009149F9" w14:paraId="15EA4379" w14:textId="77777777">
        <w:tc>
          <w:tcPr>
            <w:tcW w:w="909" w:type="pct"/>
          </w:tcPr>
          <w:p w14:paraId="16DA9E0B" w14:textId="77777777" w:rsidR="009149F9" w:rsidRDefault="005B43E5">
            <w:pPr>
              <w:jc w:val="left"/>
              <w:rPr>
                <w:szCs w:val="21"/>
              </w:rPr>
            </w:pPr>
            <m:oMathPara>
              <m:oMathParaPr>
                <m:jc m:val="left"/>
              </m:oMathParaPr>
              <m:oMath>
                <m:r>
                  <w:rPr>
                    <w:rFonts w:ascii="Cambria Math" w:eastAsia="等线" w:hAnsi="Cambria Math"/>
                    <w:szCs w:val="21"/>
                  </w:rPr>
                  <m:t>m</m:t>
                </m:r>
              </m:oMath>
            </m:oMathPara>
          </w:p>
        </w:tc>
        <w:tc>
          <w:tcPr>
            <w:tcW w:w="1383" w:type="pct"/>
          </w:tcPr>
          <w:p w14:paraId="5BEDD80C" w14:textId="77777777" w:rsidR="009149F9" w:rsidRDefault="005B43E5">
            <w:pPr>
              <w:jc w:val="left"/>
              <w:rPr>
                <w:szCs w:val="21"/>
              </w:rPr>
            </w:pPr>
            <w:r>
              <w:rPr>
                <w:rFonts w:hint="eastAsia"/>
                <w:szCs w:val="21"/>
              </w:rPr>
              <w:t>0</w:t>
            </w:r>
            <w:r>
              <w:rPr>
                <w:szCs w:val="21"/>
              </w:rPr>
              <w:t>.50</w:t>
            </w:r>
          </w:p>
        </w:tc>
        <w:tc>
          <w:tcPr>
            <w:tcW w:w="2273" w:type="pct"/>
          </w:tcPr>
          <w:p w14:paraId="4E862C36" w14:textId="77777777" w:rsidR="009149F9" w:rsidRDefault="005B43E5">
            <w:pPr>
              <w:jc w:val="left"/>
              <w:rPr>
                <w:szCs w:val="21"/>
              </w:rPr>
            </w:pPr>
            <w:r>
              <w:rPr>
                <w:rFonts w:hint="eastAsia"/>
                <w:szCs w:val="21"/>
              </w:rPr>
              <w:t>戴口罩病毒传播因子</w:t>
            </w:r>
          </w:p>
        </w:tc>
        <w:tc>
          <w:tcPr>
            <w:tcW w:w="435" w:type="pct"/>
          </w:tcPr>
          <w:p w14:paraId="0C5AE405" w14:textId="77777777" w:rsidR="009149F9" w:rsidRDefault="009149F9">
            <w:pPr>
              <w:jc w:val="left"/>
              <w:rPr>
                <w:szCs w:val="21"/>
              </w:rPr>
            </w:pPr>
          </w:p>
        </w:tc>
      </w:tr>
      <w:tr w:rsidR="009149F9" w14:paraId="4735B536" w14:textId="77777777">
        <w:tc>
          <w:tcPr>
            <w:tcW w:w="909" w:type="pct"/>
          </w:tcPr>
          <w:p w14:paraId="572B4083" w14:textId="77777777" w:rsidR="009149F9" w:rsidRDefault="00101E1B">
            <w:pPr>
              <w:jc w:val="left"/>
              <w:rPr>
                <w:szCs w:val="21"/>
              </w:rPr>
            </w:pPr>
            <m:oMathPara>
              <m:oMathParaPr>
                <m:jc m:val="left"/>
              </m:oMathParaPr>
              <m:oMath>
                <m:sSup>
                  <m:sSupPr>
                    <m:ctrlPr>
                      <w:rPr>
                        <w:rFonts w:ascii="Cambria Math" w:eastAsia="等线" w:hAnsi="Cambria Math"/>
                        <w:i/>
                        <w:szCs w:val="21"/>
                      </w:rPr>
                    </m:ctrlPr>
                  </m:sSupPr>
                  <m:e>
                    <m:r>
                      <w:rPr>
                        <w:rFonts w:ascii="Cambria Math" w:eastAsia="等线" w:hAnsi="Cambria Math"/>
                        <w:szCs w:val="21"/>
                      </w:rPr>
                      <m:t>m</m:t>
                    </m:r>
                  </m:e>
                  <m:sup>
                    <m:r>
                      <w:rPr>
                        <w:rFonts w:ascii="Cambria Math" w:eastAsia="等线" w:hAnsi="Cambria Math"/>
                        <w:szCs w:val="21"/>
                      </w:rPr>
                      <m:t>'</m:t>
                    </m:r>
                  </m:sup>
                </m:sSup>
              </m:oMath>
            </m:oMathPara>
          </w:p>
        </w:tc>
        <w:tc>
          <w:tcPr>
            <w:tcW w:w="1383" w:type="pct"/>
          </w:tcPr>
          <w:p w14:paraId="3156CD57" w14:textId="77777777" w:rsidR="009149F9" w:rsidRDefault="005B43E5">
            <w:pPr>
              <w:jc w:val="left"/>
              <w:rPr>
                <w:szCs w:val="21"/>
              </w:rPr>
            </w:pPr>
            <w:r>
              <w:rPr>
                <w:rFonts w:hint="eastAsia"/>
                <w:szCs w:val="21"/>
              </w:rPr>
              <w:t>0</w:t>
            </w:r>
            <w:r>
              <w:rPr>
                <w:szCs w:val="21"/>
              </w:rPr>
              <w:t>.75</w:t>
            </w:r>
          </w:p>
        </w:tc>
        <w:tc>
          <w:tcPr>
            <w:tcW w:w="2273" w:type="pct"/>
          </w:tcPr>
          <w:p w14:paraId="6A103DB9" w14:textId="77777777" w:rsidR="009149F9" w:rsidRDefault="005B43E5">
            <w:pPr>
              <w:jc w:val="left"/>
              <w:rPr>
                <w:szCs w:val="21"/>
              </w:rPr>
            </w:pPr>
            <w:r>
              <w:rPr>
                <w:rFonts w:hint="eastAsia"/>
                <w:szCs w:val="21"/>
              </w:rPr>
              <w:t>戴口罩被感染因子</w:t>
            </w:r>
          </w:p>
        </w:tc>
        <w:tc>
          <w:tcPr>
            <w:tcW w:w="435" w:type="pct"/>
          </w:tcPr>
          <w:p w14:paraId="0C1CC81D" w14:textId="77777777" w:rsidR="009149F9" w:rsidRDefault="009149F9">
            <w:pPr>
              <w:jc w:val="left"/>
              <w:rPr>
                <w:szCs w:val="21"/>
              </w:rPr>
            </w:pPr>
          </w:p>
        </w:tc>
      </w:tr>
      <w:tr w:rsidR="009149F9" w14:paraId="4BFA682D" w14:textId="77777777">
        <w:tc>
          <w:tcPr>
            <w:tcW w:w="909" w:type="pct"/>
          </w:tcPr>
          <w:p w14:paraId="7275A6B1" w14:textId="77777777" w:rsidR="009149F9" w:rsidRDefault="005B43E5">
            <w:pPr>
              <w:jc w:val="left"/>
              <w:rPr>
                <w:szCs w:val="21"/>
              </w:rPr>
            </w:pPr>
            <m:oMathPara>
              <m:oMathParaPr>
                <m:jc m:val="left"/>
              </m:oMathParaPr>
              <m:oMath>
                <m:r>
                  <w:rPr>
                    <w:rFonts w:ascii="Cambria Math" w:eastAsia="等线" w:hAnsi="Cambria Math"/>
                    <w:szCs w:val="21"/>
                  </w:rPr>
                  <m:t>P</m:t>
                </m:r>
              </m:oMath>
            </m:oMathPara>
          </w:p>
        </w:tc>
        <w:tc>
          <w:tcPr>
            <w:tcW w:w="1383" w:type="pct"/>
          </w:tcPr>
          <w:p w14:paraId="2688B87B" w14:textId="77777777" w:rsidR="009149F9" w:rsidRDefault="005B43E5">
            <w:pPr>
              <w:jc w:val="left"/>
              <w:rPr>
                <w:szCs w:val="21"/>
              </w:rPr>
            </w:pPr>
            <w:r>
              <w:rPr>
                <w:rFonts w:hint="eastAsia"/>
                <w:szCs w:val="21"/>
              </w:rPr>
              <w:t>0</w:t>
            </w:r>
            <w:r>
              <w:rPr>
                <w:szCs w:val="21"/>
              </w:rPr>
              <w:t>.25,0.50,1</w:t>
            </w:r>
          </w:p>
        </w:tc>
        <w:tc>
          <w:tcPr>
            <w:tcW w:w="2273" w:type="pct"/>
          </w:tcPr>
          <w:p w14:paraId="661A1AFA" w14:textId="77777777" w:rsidR="009149F9" w:rsidRDefault="005B43E5">
            <w:pPr>
              <w:jc w:val="left"/>
              <w:rPr>
                <w:szCs w:val="21"/>
              </w:rPr>
            </w:pPr>
            <w:r>
              <w:rPr>
                <w:rFonts w:hint="eastAsia"/>
                <w:szCs w:val="21"/>
              </w:rPr>
              <w:t>每周被轮检人数</w:t>
            </w:r>
          </w:p>
        </w:tc>
        <w:tc>
          <w:tcPr>
            <w:tcW w:w="435" w:type="pct"/>
          </w:tcPr>
          <w:p w14:paraId="1289CFED" w14:textId="77777777" w:rsidR="009149F9" w:rsidRDefault="009149F9">
            <w:pPr>
              <w:jc w:val="left"/>
              <w:rPr>
                <w:szCs w:val="21"/>
              </w:rPr>
            </w:pPr>
          </w:p>
        </w:tc>
      </w:tr>
      <w:tr w:rsidR="009149F9" w14:paraId="50963616" w14:textId="77777777">
        <w:tc>
          <w:tcPr>
            <w:tcW w:w="909" w:type="pct"/>
          </w:tcPr>
          <w:p w14:paraId="607B5F36" w14:textId="77777777" w:rsidR="009149F9" w:rsidRDefault="005B43E5">
            <w:pPr>
              <w:jc w:val="left"/>
              <w:rPr>
                <w:szCs w:val="21"/>
              </w:rPr>
            </w:pPr>
            <m:oMathPara>
              <m:oMathParaPr>
                <m:jc m:val="left"/>
              </m:oMathParaPr>
              <m:oMath>
                <m:r>
                  <w:rPr>
                    <w:rFonts w:ascii="Cambria Math" w:eastAsia="等线" w:hAnsi="Cambria Math"/>
                    <w:szCs w:val="21"/>
                  </w:rPr>
                  <w:lastRenderedPageBreak/>
                  <m:t>L</m:t>
                </m:r>
              </m:oMath>
            </m:oMathPara>
          </w:p>
        </w:tc>
        <w:tc>
          <w:tcPr>
            <w:tcW w:w="1383" w:type="pct"/>
          </w:tcPr>
          <w:p w14:paraId="780084CA" w14:textId="77777777" w:rsidR="009149F9" w:rsidRDefault="005B43E5">
            <w:pPr>
              <w:jc w:val="left"/>
              <w:rPr>
                <w:szCs w:val="21"/>
              </w:rPr>
            </w:pPr>
            <w:r>
              <w:rPr>
                <w:rFonts w:hint="eastAsia"/>
                <w:szCs w:val="21"/>
              </w:rPr>
              <w:t>1</w:t>
            </w:r>
            <w:r>
              <w:rPr>
                <w:szCs w:val="21"/>
              </w:rPr>
              <w:t>,2,3,4</w:t>
            </w:r>
          </w:p>
        </w:tc>
        <w:tc>
          <w:tcPr>
            <w:tcW w:w="2273" w:type="pct"/>
          </w:tcPr>
          <w:p w14:paraId="46F321FC" w14:textId="77777777" w:rsidR="009149F9" w:rsidRDefault="005B43E5">
            <w:pPr>
              <w:jc w:val="left"/>
              <w:rPr>
                <w:szCs w:val="21"/>
              </w:rPr>
            </w:pPr>
            <w:r>
              <w:rPr>
                <w:rFonts w:hint="eastAsia"/>
                <w:szCs w:val="21"/>
              </w:rPr>
              <w:t>核酸返回时间</w:t>
            </w:r>
          </w:p>
        </w:tc>
        <w:tc>
          <w:tcPr>
            <w:tcW w:w="435" w:type="pct"/>
          </w:tcPr>
          <w:p w14:paraId="786B89E6" w14:textId="77777777" w:rsidR="009149F9" w:rsidRDefault="009149F9">
            <w:pPr>
              <w:jc w:val="left"/>
              <w:rPr>
                <w:szCs w:val="21"/>
              </w:rPr>
            </w:pPr>
          </w:p>
        </w:tc>
      </w:tr>
      <w:tr w:rsidR="009149F9" w14:paraId="3CA118AC" w14:textId="77777777">
        <w:tc>
          <w:tcPr>
            <w:tcW w:w="909" w:type="pct"/>
          </w:tcPr>
          <w:p w14:paraId="2DA5DBCF" w14:textId="77777777" w:rsidR="009149F9" w:rsidRDefault="005B43E5">
            <w:pPr>
              <w:jc w:val="left"/>
              <w:rPr>
                <w:szCs w:val="21"/>
              </w:rPr>
            </w:pPr>
            <m:oMathPara>
              <m:oMathParaPr>
                <m:jc m:val="left"/>
              </m:oMathParaPr>
              <m:oMath>
                <m:r>
                  <w:rPr>
                    <w:rFonts w:ascii="Cambria Math" w:eastAsia="等线" w:hAnsi="Cambria Math"/>
                    <w:szCs w:val="21"/>
                  </w:rPr>
                  <m:t>c</m:t>
                </m:r>
              </m:oMath>
            </m:oMathPara>
          </w:p>
        </w:tc>
        <w:tc>
          <w:tcPr>
            <w:tcW w:w="1383" w:type="pct"/>
          </w:tcPr>
          <w:p w14:paraId="4EEE6AAA" w14:textId="77777777" w:rsidR="009149F9" w:rsidRDefault="005B43E5">
            <w:pPr>
              <w:jc w:val="left"/>
              <w:rPr>
                <w:szCs w:val="21"/>
              </w:rPr>
            </w:pPr>
            <w:r>
              <w:rPr>
                <w:rFonts w:hint="eastAsia"/>
                <w:szCs w:val="21"/>
              </w:rPr>
              <w:t>0</w:t>
            </w:r>
            <w:r>
              <w:rPr>
                <w:szCs w:val="21"/>
              </w:rPr>
              <w:t>.80,0.90,1</w:t>
            </w:r>
          </w:p>
        </w:tc>
        <w:tc>
          <w:tcPr>
            <w:tcW w:w="2273" w:type="pct"/>
          </w:tcPr>
          <w:p w14:paraId="2B7EED20" w14:textId="77777777" w:rsidR="009149F9" w:rsidRDefault="005B43E5">
            <w:pPr>
              <w:jc w:val="left"/>
              <w:rPr>
                <w:szCs w:val="21"/>
              </w:rPr>
            </w:pPr>
            <w:r>
              <w:rPr>
                <w:rFonts w:hint="eastAsia"/>
                <w:szCs w:val="21"/>
              </w:rPr>
              <w:t>非有症状感染者参与轮检的概率</w:t>
            </w:r>
          </w:p>
        </w:tc>
        <w:tc>
          <w:tcPr>
            <w:tcW w:w="435" w:type="pct"/>
          </w:tcPr>
          <w:p w14:paraId="3F5BB7A5" w14:textId="77777777" w:rsidR="009149F9" w:rsidRDefault="009149F9">
            <w:pPr>
              <w:jc w:val="left"/>
              <w:rPr>
                <w:szCs w:val="21"/>
              </w:rPr>
            </w:pPr>
          </w:p>
        </w:tc>
      </w:tr>
      <w:tr w:rsidR="009149F9" w14:paraId="6DFC03CF" w14:textId="77777777">
        <w:tc>
          <w:tcPr>
            <w:tcW w:w="909" w:type="pct"/>
          </w:tcPr>
          <w:p w14:paraId="0B3C4F43" w14:textId="77777777" w:rsidR="009149F9" w:rsidRDefault="00101E1B">
            <w:pPr>
              <w:jc w:val="left"/>
              <w:rPr>
                <w:szCs w:val="21"/>
              </w:rPr>
            </w:pPr>
            <m:oMathPara>
              <m:oMathParaPr>
                <m:jc m:val="left"/>
              </m:oMathParaPr>
              <m:oMath>
                <m:sSub>
                  <m:sSubPr>
                    <m:ctrlPr>
                      <w:rPr>
                        <w:rFonts w:ascii="Cambria Math" w:eastAsia="等线" w:hAnsi="Cambria Math"/>
                        <w:i/>
                        <w:szCs w:val="21"/>
                      </w:rPr>
                    </m:ctrlPr>
                  </m:sSubPr>
                  <m:e>
                    <m:r>
                      <w:rPr>
                        <w:rFonts w:ascii="Cambria Math" w:eastAsia="等线" w:hAnsi="Cambria Math"/>
                        <w:szCs w:val="21"/>
                      </w:rPr>
                      <m:t>q</m:t>
                    </m:r>
                  </m:e>
                  <m:sub>
                    <m:r>
                      <w:rPr>
                        <w:rFonts w:ascii="Cambria Math" w:eastAsia="等线" w:hAnsi="Cambria Math"/>
                        <w:szCs w:val="21"/>
                      </w:rPr>
                      <m:t>e</m:t>
                    </m:r>
                  </m:sub>
                </m:sSub>
              </m:oMath>
            </m:oMathPara>
          </w:p>
        </w:tc>
        <w:tc>
          <w:tcPr>
            <w:tcW w:w="1383" w:type="pct"/>
          </w:tcPr>
          <w:p w14:paraId="23B9697A" w14:textId="77777777" w:rsidR="009149F9" w:rsidRDefault="005B43E5">
            <w:pPr>
              <w:jc w:val="left"/>
              <w:rPr>
                <w:szCs w:val="21"/>
              </w:rPr>
            </w:pPr>
            <w:r>
              <w:rPr>
                <w:rFonts w:hint="eastAsia"/>
                <w:szCs w:val="21"/>
              </w:rPr>
              <w:t>0</w:t>
            </w:r>
            <w:r>
              <w:rPr>
                <w:szCs w:val="21"/>
              </w:rPr>
              <w:t>.95</w:t>
            </w:r>
          </w:p>
        </w:tc>
        <w:tc>
          <w:tcPr>
            <w:tcW w:w="2273" w:type="pct"/>
          </w:tcPr>
          <w:p w14:paraId="1B102046" w14:textId="77777777" w:rsidR="009149F9" w:rsidRDefault="005B43E5">
            <w:pPr>
              <w:jc w:val="left"/>
              <w:rPr>
                <w:szCs w:val="21"/>
              </w:rPr>
            </w:pPr>
            <w:r>
              <w:rPr>
                <w:rFonts w:hint="eastAsia"/>
                <w:szCs w:val="21"/>
              </w:rPr>
              <w:t>重症患者自我检测的概率</w:t>
            </w:r>
          </w:p>
        </w:tc>
        <w:tc>
          <w:tcPr>
            <w:tcW w:w="435" w:type="pct"/>
          </w:tcPr>
          <w:p w14:paraId="54B2E4B0" w14:textId="77777777" w:rsidR="009149F9" w:rsidRDefault="009149F9">
            <w:pPr>
              <w:jc w:val="left"/>
              <w:rPr>
                <w:szCs w:val="21"/>
              </w:rPr>
            </w:pPr>
          </w:p>
        </w:tc>
      </w:tr>
      <w:tr w:rsidR="009149F9" w14:paraId="0286D1C7" w14:textId="77777777">
        <w:tc>
          <w:tcPr>
            <w:tcW w:w="909" w:type="pct"/>
          </w:tcPr>
          <w:p w14:paraId="782B0E29" w14:textId="77777777" w:rsidR="009149F9" w:rsidRDefault="00101E1B">
            <w:pPr>
              <w:jc w:val="left"/>
              <w:rPr>
                <w:szCs w:val="21"/>
              </w:rPr>
            </w:pPr>
            <m:oMathPara>
              <m:oMathParaPr>
                <m:jc m:val="left"/>
              </m:oMathParaPr>
              <m:oMath>
                <m:sSub>
                  <m:sSubPr>
                    <m:ctrlPr>
                      <w:rPr>
                        <w:rFonts w:ascii="Cambria Math" w:eastAsia="等线" w:hAnsi="Cambria Math"/>
                        <w:i/>
                        <w:szCs w:val="21"/>
                      </w:rPr>
                    </m:ctrlPr>
                  </m:sSubPr>
                  <m:e>
                    <m:r>
                      <w:rPr>
                        <w:rFonts w:ascii="Cambria Math" w:eastAsia="等线" w:hAnsi="Cambria Math"/>
                        <w:szCs w:val="21"/>
                      </w:rPr>
                      <m:t>q</m:t>
                    </m:r>
                  </m:e>
                  <m:sub>
                    <m:r>
                      <w:rPr>
                        <w:rFonts w:ascii="Cambria Math" w:eastAsia="等线" w:hAnsi="Cambria Math"/>
                        <w:szCs w:val="21"/>
                      </w:rPr>
                      <m:t>m</m:t>
                    </m:r>
                  </m:sub>
                </m:sSub>
              </m:oMath>
            </m:oMathPara>
          </w:p>
        </w:tc>
        <w:tc>
          <w:tcPr>
            <w:tcW w:w="1383" w:type="pct"/>
          </w:tcPr>
          <w:p w14:paraId="26CB45BD" w14:textId="77777777" w:rsidR="009149F9" w:rsidRDefault="005B43E5">
            <w:pPr>
              <w:jc w:val="left"/>
              <w:rPr>
                <w:szCs w:val="21"/>
              </w:rPr>
            </w:pPr>
            <w:r>
              <w:rPr>
                <w:rFonts w:hint="eastAsia"/>
                <w:szCs w:val="21"/>
              </w:rPr>
              <w:t>0</w:t>
            </w:r>
            <w:r>
              <w:rPr>
                <w:szCs w:val="21"/>
              </w:rPr>
              <w:t>.70</w:t>
            </w:r>
          </w:p>
        </w:tc>
        <w:tc>
          <w:tcPr>
            <w:tcW w:w="2273" w:type="pct"/>
          </w:tcPr>
          <w:p w14:paraId="5F3F2D77" w14:textId="77777777" w:rsidR="009149F9" w:rsidRDefault="005B43E5">
            <w:pPr>
              <w:jc w:val="left"/>
              <w:rPr>
                <w:szCs w:val="21"/>
              </w:rPr>
            </w:pPr>
            <w:r>
              <w:rPr>
                <w:rFonts w:hint="eastAsia"/>
                <w:szCs w:val="21"/>
              </w:rPr>
              <w:t>轻症患者自我检测的概率</w:t>
            </w:r>
          </w:p>
        </w:tc>
        <w:tc>
          <w:tcPr>
            <w:tcW w:w="435" w:type="pct"/>
          </w:tcPr>
          <w:p w14:paraId="15C004DA" w14:textId="77777777" w:rsidR="009149F9" w:rsidRDefault="009149F9">
            <w:pPr>
              <w:jc w:val="left"/>
              <w:rPr>
                <w:szCs w:val="21"/>
              </w:rPr>
            </w:pPr>
          </w:p>
        </w:tc>
      </w:tr>
      <w:tr w:rsidR="009149F9" w14:paraId="5FA7469B" w14:textId="77777777">
        <w:tc>
          <w:tcPr>
            <w:tcW w:w="909" w:type="pct"/>
          </w:tcPr>
          <w:p w14:paraId="092A63B6" w14:textId="77777777" w:rsidR="009149F9" w:rsidRDefault="005B43E5">
            <w:pPr>
              <w:jc w:val="left"/>
              <w:rPr>
                <w:szCs w:val="21"/>
              </w:rPr>
            </w:pPr>
            <m:oMathPara>
              <m:oMathParaPr>
                <m:jc m:val="left"/>
              </m:oMathParaPr>
              <m:oMath>
                <m:r>
                  <w:rPr>
                    <w:rFonts w:ascii="Cambria Math" w:eastAsia="等线" w:hAnsi="Cambria Math"/>
                    <w:szCs w:val="21"/>
                  </w:rPr>
                  <m:t>FP</m:t>
                </m:r>
              </m:oMath>
            </m:oMathPara>
          </w:p>
        </w:tc>
        <w:tc>
          <w:tcPr>
            <w:tcW w:w="1383" w:type="pct"/>
          </w:tcPr>
          <w:p w14:paraId="3A3FFB3C" w14:textId="77777777" w:rsidR="009149F9" w:rsidRDefault="005B43E5">
            <w:pPr>
              <w:jc w:val="left"/>
              <w:rPr>
                <w:szCs w:val="21"/>
              </w:rPr>
            </w:pPr>
            <w:r>
              <w:rPr>
                <w:rFonts w:hint="eastAsia"/>
                <w:szCs w:val="21"/>
              </w:rPr>
              <w:t>0</w:t>
            </w:r>
            <w:r>
              <w:rPr>
                <w:szCs w:val="21"/>
              </w:rPr>
              <w:t>.001</w:t>
            </w:r>
          </w:p>
        </w:tc>
        <w:tc>
          <w:tcPr>
            <w:tcW w:w="2273" w:type="pct"/>
          </w:tcPr>
          <w:p w14:paraId="43960D85" w14:textId="77777777" w:rsidR="009149F9" w:rsidRDefault="005B43E5">
            <w:pPr>
              <w:jc w:val="left"/>
              <w:rPr>
                <w:szCs w:val="21"/>
              </w:rPr>
            </w:pPr>
            <w:r>
              <w:rPr>
                <w:rFonts w:hint="eastAsia"/>
                <w:szCs w:val="21"/>
              </w:rPr>
              <w:t>未被检测出的概率</w:t>
            </w:r>
          </w:p>
        </w:tc>
        <w:tc>
          <w:tcPr>
            <w:tcW w:w="435" w:type="pct"/>
          </w:tcPr>
          <w:p w14:paraId="6E9184F9" w14:textId="77777777" w:rsidR="009149F9" w:rsidRDefault="005B43E5">
            <w:pPr>
              <w:jc w:val="left"/>
              <w:rPr>
                <w:szCs w:val="21"/>
              </w:rPr>
            </w:pPr>
            <w:r>
              <w:rPr>
                <w:rFonts w:hint="eastAsia"/>
                <w:szCs w:val="21"/>
              </w:rPr>
              <w:t>[</w:t>
            </w:r>
            <w:r>
              <w:rPr>
                <w:szCs w:val="21"/>
              </w:rPr>
              <w:t>30]</w:t>
            </w:r>
          </w:p>
        </w:tc>
      </w:tr>
      <w:tr w:rsidR="009149F9" w14:paraId="36844466" w14:textId="77777777">
        <w:tc>
          <w:tcPr>
            <w:tcW w:w="909" w:type="pct"/>
          </w:tcPr>
          <w:p w14:paraId="2F4C95C8" w14:textId="77777777" w:rsidR="009149F9" w:rsidRDefault="005B43E5">
            <w:pPr>
              <w:jc w:val="left"/>
              <w:rPr>
                <w:szCs w:val="21"/>
              </w:rPr>
            </w:pPr>
            <m:oMathPara>
              <m:oMathParaPr>
                <m:jc m:val="left"/>
              </m:oMathParaPr>
              <m:oMath>
                <m:r>
                  <w:rPr>
                    <w:rFonts w:ascii="Cambria Math" w:eastAsia="等线" w:hAnsi="Cambria Math"/>
                    <w:szCs w:val="21"/>
                  </w:rPr>
                  <m:t>FN</m:t>
                </m:r>
              </m:oMath>
            </m:oMathPara>
          </w:p>
        </w:tc>
        <w:tc>
          <w:tcPr>
            <w:tcW w:w="1383" w:type="pct"/>
          </w:tcPr>
          <w:p w14:paraId="281ADB98" w14:textId="77777777" w:rsidR="009149F9" w:rsidRDefault="005B43E5">
            <w:pPr>
              <w:jc w:val="left"/>
              <w:rPr>
                <w:szCs w:val="21"/>
              </w:rPr>
            </w:pPr>
            <w:r>
              <w:rPr>
                <w:rFonts w:hint="eastAsia"/>
                <w:szCs w:val="21"/>
              </w:rPr>
              <w:t>0</w:t>
            </w:r>
            <w:r>
              <w:rPr>
                <w:szCs w:val="21"/>
              </w:rPr>
              <w:t>.03</w:t>
            </w:r>
          </w:p>
        </w:tc>
        <w:tc>
          <w:tcPr>
            <w:tcW w:w="2273" w:type="pct"/>
          </w:tcPr>
          <w:p w14:paraId="29672A11" w14:textId="77777777" w:rsidR="009149F9" w:rsidRDefault="005B43E5">
            <w:pPr>
              <w:jc w:val="left"/>
              <w:rPr>
                <w:szCs w:val="21"/>
              </w:rPr>
            </w:pPr>
            <w:r>
              <w:rPr>
                <w:rFonts w:hint="eastAsia"/>
                <w:szCs w:val="21"/>
              </w:rPr>
              <w:t>核酸检测误报的概率</w:t>
            </w:r>
          </w:p>
        </w:tc>
        <w:tc>
          <w:tcPr>
            <w:tcW w:w="435" w:type="pct"/>
          </w:tcPr>
          <w:p w14:paraId="75C58B77" w14:textId="77777777" w:rsidR="009149F9" w:rsidRDefault="005B43E5">
            <w:pPr>
              <w:jc w:val="left"/>
              <w:rPr>
                <w:szCs w:val="21"/>
              </w:rPr>
            </w:pPr>
            <w:r>
              <w:rPr>
                <w:rFonts w:hint="eastAsia"/>
                <w:szCs w:val="21"/>
              </w:rPr>
              <w:t>[</w:t>
            </w:r>
            <w:r>
              <w:rPr>
                <w:szCs w:val="21"/>
              </w:rPr>
              <w:t>30]</w:t>
            </w:r>
          </w:p>
        </w:tc>
      </w:tr>
      <w:tr w:rsidR="009149F9" w14:paraId="17768D29" w14:textId="77777777">
        <w:tc>
          <w:tcPr>
            <w:tcW w:w="909" w:type="pct"/>
          </w:tcPr>
          <w:p w14:paraId="0B40D3C0" w14:textId="77777777" w:rsidR="009149F9" w:rsidRDefault="005B43E5">
            <w:pPr>
              <w:jc w:val="left"/>
              <w:rPr>
                <w:szCs w:val="21"/>
              </w:rPr>
            </w:pPr>
            <m:oMathPara>
              <m:oMathParaPr>
                <m:jc m:val="left"/>
              </m:oMathParaPr>
              <m:oMath>
                <m:r>
                  <w:rPr>
                    <w:rFonts w:ascii="Cambria Math" w:eastAsia="等线" w:hAnsi="Cambria Math"/>
                    <w:szCs w:val="21"/>
                  </w:rPr>
                  <m:t>B</m:t>
                </m:r>
              </m:oMath>
            </m:oMathPara>
          </w:p>
        </w:tc>
        <w:tc>
          <w:tcPr>
            <w:tcW w:w="1383" w:type="pct"/>
          </w:tcPr>
          <w:p w14:paraId="5108264B" w14:textId="77777777" w:rsidR="009149F9" w:rsidRDefault="005B43E5">
            <w:pPr>
              <w:jc w:val="left"/>
              <w:rPr>
                <w:szCs w:val="21"/>
              </w:rPr>
            </w:pPr>
            <w:proofErr w:type="gramStart"/>
            <w:r>
              <w:rPr>
                <w:rFonts w:hint="eastAsia"/>
                <w:szCs w:val="21"/>
              </w:rPr>
              <w:t>L</w:t>
            </w:r>
            <w:r>
              <w:rPr>
                <w:szCs w:val="21"/>
              </w:rPr>
              <w:t>,G</w:t>
            </w:r>
            <w:proofErr w:type="gramEnd"/>
            <w:r>
              <w:rPr>
                <w:szCs w:val="21"/>
              </w:rPr>
              <w:t>,DH,O,LG</w:t>
            </w:r>
          </w:p>
        </w:tc>
        <w:tc>
          <w:tcPr>
            <w:tcW w:w="2273" w:type="pct"/>
          </w:tcPr>
          <w:p w14:paraId="40B1F844" w14:textId="77777777" w:rsidR="009149F9" w:rsidRDefault="005B43E5">
            <w:pPr>
              <w:jc w:val="left"/>
              <w:rPr>
                <w:szCs w:val="21"/>
              </w:rPr>
            </w:pPr>
            <w:r>
              <w:rPr>
                <w:rFonts w:hint="eastAsia"/>
                <w:szCs w:val="21"/>
              </w:rPr>
              <w:t>关闭建筑</w:t>
            </w:r>
          </w:p>
        </w:tc>
        <w:tc>
          <w:tcPr>
            <w:tcW w:w="435" w:type="pct"/>
          </w:tcPr>
          <w:p w14:paraId="068E2D8F" w14:textId="77777777" w:rsidR="009149F9" w:rsidRDefault="009149F9">
            <w:pPr>
              <w:jc w:val="left"/>
              <w:rPr>
                <w:szCs w:val="21"/>
              </w:rPr>
            </w:pPr>
          </w:p>
        </w:tc>
      </w:tr>
      <w:tr w:rsidR="009149F9" w14:paraId="2EE6AE87" w14:textId="77777777">
        <w:tc>
          <w:tcPr>
            <w:tcW w:w="909" w:type="pct"/>
          </w:tcPr>
          <w:p w14:paraId="3A1218F0" w14:textId="77777777" w:rsidR="009149F9" w:rsidRDefault="005B43E5">
            <w:pPr>
              <w:jc w:val="left"/>
              <w:rPr>
                <w:szCs w:val="21"/>
              </w:rPr>
            </w:pPr>
            <m:oMathPara>
              <m:oMathParaPr>
                <m:jc m:val="left"/>
              </m:oMathParaPr>
              <m:oMath>
                <m:r>
                  <w:rPr>
                    <w:rFonts w:ascii="Cambria Math" w:eastAsia="等线" w:hAnsi="Cambria Math"/>
                    <w:szCs w:val="21"/>
                  </w:rPr>
                  <m:t>h</m:t>
                </m:r>
              </m:oMath>
            </m:oMathPara>
          </w:p>
        </w:tc>
        <w:tc>
          <w:tcPr>
            <w:tcW w:w="1383" w:type="pct"/>
          </w:tcPr>
          <w:p w14:paraId="63538E1F" w14:textId="77777777" w:rsidR="009149F9" w:rsidRDefault="005B43E5">
            <w:pPr>
              <w:jc w:val="left"/>
              <w:rPr>
                <w:szCs w:val="21"/>
              </w:rPr>
            </w:pPr>
            <w:r>
              <w:rPr>
                <w:rFonts w:hint="eastAsia"/>
                <w:szCs w:val="21"/>
              </w:rPr>
              <w:t>0</w:t>
            </w:r>
            <w:r>
              <w:rPr>
                <w:szCs w:val="21"/>
              </w:rPr>
              <w:t>.5,0.75,1</w:t>
            </w:r>
          </w:p>
        </w:tc>
        <w:tc>
          <w:tcPr>
            <w:tcW w:w="2273" w:type="pct"/>
          </w:tcPr>
          <w:p w14:paraId="17801A6C" w14:textId="77777777" w:rsidR="009149F9" w:rsidRDefault="005B43E5">
            <w:pPr>
              <w:jc w:val="left"/>
              <w:rPr>
                <w:szCs w:val="21"/>
              </w:rPr>
            </w:pPr>
            <w:r>
              <w:rPr>
                <w:rFonts w:hint="eastAsia"/>
                <w:szCs w:val="21"/>
              </w:rPr>
              <w:t>关闭建筑后在宿舍</w:t>
            </w:r>
            <w:r>
              <w:rPr>
                <w:rFonts w:hint="eastAsia"/>
                <w:szCs w:val="21"/>
              </w:rPr>
              <w:t>/</w:t>
            </w:r>
            <w:r>
              <w:rPr>
                <w:rFonts w:hint="eastAsia"/>
                <w:szCs w:val="21"/>
              </w:rPr>
              <w:t>居家的概率</w:t>
            </w:r>
          </w:p>
        </w:tc>
        <w:tc>
          <w:tcPr>
            <w:tcW w:w="435" w:type="pct"/>
          </w:tcPr>
          <w:p w14:paraId="28826EF0" w14:textId="77777777" w:rsidR="009149F9" w:rsidRDefault="009149F9">
            <w:pPr>
              <w:jc w:val="left"/>
              <w:rPr>
                <w:szCs w:val="21"/>
              </w:rPr>
            </w:pPr>
          </w:p>
        </w:tc>
      </w:tr>
      <w:tr w:rsidR="009149F9" w14:paraId="564DE414" w14:textId="77777777">
        <w:tc>
          <w:tcPr>
            <w:tcW w:w="909" w:type="pct"/>
          </w:tcPr>
          <w:p w14:paraId="62C23381" w14:textId="77777777" w:rsidR="009149F9" w:rsidRDefault="005B43E5">
            <w:pPr>
              <w:jc w:val="left"/>
              <w:rPr>
                <w:szCs w:val="21"/>
              </w:rPr>
            </w:pPr>
            <m:oMathPara>
              <m:oMathParaPr>
                <m:jc m:val="left"/>
              </m:oMathParaPr>
              <m:oMath>
                <m:r>
                  <w:rPr>
                    <w:rFonts w:ascii="Cambria Math" w:eastAsia="等线" w:hAnsi="Cambria Math"/>
                    <w:szCs w:val="21"/>
                  </w:rPr>
                  <m:t>D</m:t>
                </m:r>
              </m:oMath>
            </m:oMathPara>
          </w:p>
        </w:tc>
        <w:tc>
          <w:tcPr>
            <w:tcW w:w="1383" w:type="pct"/>
          </w:tcPr>
          <w:p w14:paraId="4F3EBA1F" w14:textId="77777777" w:rsidR="009149F9" w:rsidRDefault="005B43E5">
            <w:pPr>
              <w:jc w:val="left"/>
              <w:rPr>
                <w:szCs w:val="21"/>
              </w:rPr>
            </w:pPr>
            <w:r>
              <w:rPr>
                <w:rFonts w:hint="eastAsia"/>
                <w:szCs w:val="21"/>
              </w:rPr>
              <w:t>0</w:t>
            </w:r>
            <w:r>
              <w:rPr>
                <w:szCs w:val="21"/>
              </w:rPr>
              <w:t>,0.20,0.40</w:t>
            </w:r>
          </w:p>
        </w:tc>
        <w:tc>
          <w:tcPr>
            <w:tcW w:w="2273" w:type="pct"/>
          </w:tcPr>
          <w:p w14:paraId="3477246F" w14:textId="77777777" w:rsidR="009149F9" w:rsidRDefault="005B43E5">
            <w:pPr>
              <w:jc w:val="left"/>
              <w:rPr>
                <w:szCs w:val="21"/>
              </w:rPr>
            </w:pPr>
            <w:r>
              <w:rPr>
                <w:rFonts w:hint="eastAsia"/>
                <w:szCs w:val="21"/>
              </w:rPr>
              <w:t>人数减少百分比</w:t>
            </w:r>
          </w:p>
        </w:tc>
        <w:tc>
          <w:tcPr>
            <w:tcW w:w="435" w:type="pct"/>
          </w:tcPr>
          <w:p w14:paraId="59BD82C0" w14:textId="77777777" w:rsidR="009149F9" w:rsidRDefault="009149F9">
            <w:pPr>
              <w:jc w:val="left"/>
              <w:rPr>
                <w:szCs w:val="21"/>
              </w:rPr>
            </w:pPr>
          </w:p>
        </w:tc>
      </w:tr>
      <w:tr w:rsidR="009149F9" w14:paraId="42C7E0B3" w14:textId="77777777">
        <w:tc>
          <w:tcPr>
            <w:tcW w:w="909" w:type="pct"/>
          </w:tcPr>
          <w:p w14:paraId="0533B56D" w14:textId="77777777" w:rsidR="009149F9" w:rsidRDefault="005B43E5">
            <w:pPr>
              <w:jc w:val="left"/>
              <w:rPr>
                <w:szCs w:val="21"/>
              </w:rPr>
            </w:pPr>
            <m:oMathPara>
              <m:oMathParaPr>
                <m:jc m:val="left"/>
              </m:oMathParaPr>
              <m:oMath>
                <m:r>
                  <w:rPr>
                    <w:rFonts w:ascii="Cambria Math" w:eastAsia="等线" w:hAnsi="Cambria Math"/>
                    <w:szCs w:val="21"/>
                  </w:rPr>
                  <m:t>s</m:t>
                </m:r>
              </m:oMath>
            </m:oMathPara>
          </w:p>
        </w:tc>
        <w:tc>
          <w:tcPr>
            <w:tcW w:w="1383" w:type="pct"/>
          </w:tcPr>
          <w:p w14:paraId="2BC3C820" w14:textId="77777777" w:rsidR="009149F9" w:rsidRDefault="005B43E5">
            <w:pPr>
              <w:jc w:val="left"/>
              <w:rPr>
                <w:szCs w:val="21"/>
              </w:rPr>
            </w:pPr>
            <w:r>
              <w:rPr>
                <w:rFonts w:hint="eastAsia"/>
                <w:szCs w:val="21"/>
              </w:rPr>
              <w:t>0</w:t>
            </w:r>
            <w:r>
              <w:rPr>
                <w:szCs w:val="21"/>
              </w:rPr>
              <w:t>,0.25,0.75</w:t>
            </w:r>
          </w:p>
        </w:tc>
        <w:tc>
          <w:tcPr>
            <w:tcW w:w="2273" w:type="pct"/>
          </w:tcPr>
          <w:p w14:paraId="10E14FF1" w14:textId="77777777" w:rsidR="009149F9" w:rsidRDefault="005B43E5">
            <w:pPr>
              <w:jc w:val="left"/>
              <w:rPr>
                <w:szCs w:val="21"/>
              </w:rPr>
            </w:pPr>
            <w:r>
              <w:rPr>
                <w:rFonts w:hint="eastAsia"/>
                <w:szCs w:val="21"/>
              </w:rPr>
              <w:t>减少社交后在宿舍</w:t>
            </w:r>
            <w:r>
              <w:rPr>
                <w:rFonts w:hint="eastAsia"/>
                <w:szCs w:val="21"/>
              </w:rPr>
              <w:t>/</w:t>
            </w:r>
            <w:r>
              <w:rPr>
                <w:rFonts w:hint="eastAsia"/>
                <w:szCs w:val="21"/>
              </w:rPr>
              <w:t>居家的概率</w:t>
            </w:r>
          </w:p>
        </w:tc>
        <w:tc>
          <w:tcPr>
            <w:tcW w:w="435" w:type="pct"/>
          </w:tcPr>
          <w:p w14:paraId="2EC47BA3" w14:textId="77777777" w:rsidR="009149F9" w:rsidRDefault="009149F9">
            <w:pPr>
              <w:jc w:val="left"/>
              <w:rPr>
                <w:szCs w:val="21"/>
              </w:rPr>
            </w:pPr>
          </w:p>
        </w:tc>
      </w:tr>
      <w:tr w:rsidR="009149F9" w14:paraId="3ADB6B80" w14:textId="77777777">
        <w:tc>
          <w:tcPr>
            <w:tcW w:w="909" w:type="pct"/>
          </w:tcPr>
          <w:p w14:paraId="09040D9F" w14:textId="77777777" w:rsidR="009149F9" w:rsidRDefault="005B43E5">
            <w:pPr>
              <w:jc w:val="left"/>
              <w:rPr>
                <w:szCs w:val="21"/>
              </w:rPr>
            </w:pPr>
            <m:oMathPara>
              <m:oMathParaPr>
                <m:jc m:val="left"/>
              </m:oMathParaPr>
              <m:oMath>
                <m:r>
                  <w:rPr>
                    <w:rFonts w:ascii="Cambria Math" w:eastAsia="等线" w:hAnsi="Cambria Math"/>
                    <w:szCs w:val="21"/>
                  </w:rPr>
                  <m:t>i</m:t>
                </m:r>
              </m:oMath>
            </m:oMathPara>
          </w:p>
        </w:tc>
        <w:tc>
          <w:tcPr>
            <w:tcW w:w="1383" w:type="pct"/>
          </w:tcPr>
          <w:p w14:paraId="7B8B3106" w14:textId="77777777" w:rsidR="009149F9" w:rsidRDefault="005B43E5">
            <w:pPr>
              <w:jc w:val="left"/>
              <w:rPr>
                <w:szCs w:val="21"/>
              </w:rPr>
            </w:pPr>
            <w:r>
              <w:rPr>
                <w:rFonts w:hint="eastAsia"/>
                <w:szCs w:val="21"/>
              </w:rPr>
              <w:t>5</w:t>
            </w:r>
            <w:r>
              <w:rPr>
                <w:szCs w:val="21"/>
              </w:rPr>
              <w:t>,10,15</w:t>
            </w:r>
          </w:p>
        </w:tc>
        <w:tc>
          <w:tcPr>
            <w:tcW w:w="2273" w:type="pct"/>
          </w:tcPr>
          <w:p w14:paraId="25E4B016" w14:textId="77777777" w:rsidR="009149F9" w:rsidRDefault="005B43E5">
            <w:pPr>
              <w:jc w:val="left"/>
              <w:rPr>
                <w:szCs w:val="21"/>
              </w:rPr>
            </w:pPr>
            <w:r>
              <w:rPr>
                <w:rFonts w:hint="eastAsia"/>
                <w:szCs w:val="21"/>
              </w:rPr>
              <w:t>初始感染人数</w:t>
            </w:r>
          </w:p>
        </w:tc>
        <w:tc>
          <w:tcPr>
            <w:tcW w:w="435" w:type="pct"/>
          </w:tcPr>
          <w:p w14:paraId="51440E0A" w14:textId="77777777" w:rsidR="009149F9" w:rsidRDefault="009149F9">
            <w:pPr>
              <w:jc w:val="left"/>
              <w:rPr>
                <w:szCs w:val="21"/>
              </w:rPr>
            </w:pPr>
          </w:p>
        </w:tc>
      </w:tr>
    </w:tbl>
    <w:p w14:paraId="0EB7ED7D" w14:textId="77777777" w:rsidR="009149F9" w:rsidRDefault="009149F9"/>
    <w:p w14:paraId="411E7BAC" w14:textId="77777777" w:rsidR="009149F9" w:rsidRDefault="005B43E5">
      <w:pPr>
        <w:jc w:val="center"/>
      </w:pPr>
      <w:r>
        <w:rPr>
          <w:rFonts w:hint="eastAsia"/>
        </w:rPr>
        <w:t>表</w:t>
      </w:r>
      <w:r>
        <w:t xml:space="preserve">4-2  </w:t>
      </w:r>
      <w:r>
        <w:rPr>
          <w:rFonts w:hint="eastAsia"/>
        </w:rPr>
        <w:t>感染风险和空间容量</w:t>
      </w:r>
    </w:p>
    <w:tbl>
      <w:tblPr>
        <w:tblStyle w:val="ab"/>
        <w:tblW w:w="5000" w:type="pct"/>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2800"/>
        <w:gridCol w:w="3262"/>
        <w:gridCol w:w="958"/>
        <w:gridCol w:w="1287"/>
        <w:gridCol w:w="1048"/>
      </w:tblGrid>
      <w:tr w:rsidR="009149F9" w14:paraId="106472E1" w14:textId="77777777">
        <w:trPr>
          <w:trHeight w:val="130"/>
        </w:trPr>
        <w:tc>
          <w:tcPr>
            <w:tcW w:w="1496" w:type="pct"/>
            <w:vMerge w:val="restart"/>
            <w:tcBorders>
              <w:top w:val="single" w:sz="8" w:space="0" w:color="auto"/>
              <w:bottom w:val="single" w:sz="8" w:space="0" w:color="auto"/>
            </w:tcBorders>
          </w:tcPr>
          <w:p w14:paraId="497B5637" w14:textId="77777777" w:rsidR="009149F9" w:rsidRDefault="005B43E5">
            <w:pPr>
              <w:jc w:val="left"/>
            </w:pPr>
            <w:r>
              <w:rPr>
                <w:rFonts w:hint="eastAsia"/>
              </w:rPr>
              <w:t>空间</w:t>
            </w:r>
          </w:p>
        </w:tc>
        <w:tc>
          <w:tcPr>
            <w:tcW w:w="2255" w:type="pct"/>
            <w:gridSpan w:val="2"/>
            <w:tcBorders>
              <w:top w:val="single" w:sz="8" w:space="0" w:color="auto"/>
              <w:bottom w:val="single" w:sz="8" w:space="0" w:color="auto"/>
            </w:tcBorders>
          </w:tcPr>
          <w:p w14:paraId="1BA768EE" w14:textId="77777777" w:rsidR="009149F9" w:rsidRDefault="005B43E5">
            <w:pPr>
              <w:jc w:val="left"/>
            </w:pPr>
            <w:r>
              <w:rPr>
                <w:rFonts w:hint="eastAsia"/>
              </w:rPr>
              <w:t>中心节点</w:t>
            </w:r>
          </w:p>
        </w:tc>
        <w:tc>
          <w:tcPr>
            <w:tcW w:w="1248" w:type="pct"/>
            <w:gridSpan w:val="2"/>
            <w:tcBorders>
              <w:top w:val="single" w:sz="8" w:space="0" w:color="auto"/>
              <w:bottom w:val="single" w:sz="8" w:space="0" w:color="auto"/>
            </w:tcBorders>
          </w:tcPr>
          <w:p w14:paraId="007129FD" w14:textId="77777777" w:rsidR="009149F9" w:rsidRDefault="005B43E5">
            <w:pPr>
              <w:jc w:val="left"/>
            </w:pPr>
            <w:r>
              <w:rPr>
                <w:rFonts w:hint="eastAsia"/>
              </w:rPr>
              <w:t>叶子节点</w:t>
            </w:r>
          </w:p>
        </w:tc>
      </w:tr>
      <w:tr w:rsidR="009149F9" w14:paraId="34998913" w14:textId="77777777">
        <w:trPr>
          <w:trHeight w:val="545"/>
        </w:trPr>
        <w:tc>
          <w:tcPr>
            <w:tcW w:w="1496" w:type="pct"/>
            <w:vMerge/>
            <w:tcBorders>
              <w:top w:val="single" w:sz="8" w:space="0" w:color="auto"/>
              <w:bottom w:val="single" w:sz="8" w:space="0" w:color="auto"/>
            </w:tcBorders>
          </w:tcPr>
          <w:p w14:paraId="7897DC68" w14:textId="77777777" w:rsidR="009149F9" w:rsidRDefault="009149F9">
            <w:pPr>
              <w:jc w:val="left"/>
            </w:pPr>
          </w:p>
        </w:tc>
        <w:tc>
          <w:tcPr>
            <w:tcW w:w="1743" w:type="pct"/>
            <w:tcBorders>
              <w:top w:val="single" w:sz="8" w:space="0" w:color="auto"/>
              <w:bottom w:val="single" w:sz="8" w:space="0" w:color="auto"/>
            </w:tcBorders>
          </w:tcPr>
          <w:p w14:paraId="74EF6FBC" w14:textId="77777777" w:rsidR="009149F9" w:rsidRDefault="005B43E5">
            <w:pPr>
              <w:jc w:val="left"/>
              <w:rPr>
                <w:sz w:val="18"/>
                <w:szCs w:val="21"/>
              </w:rPr>
            </w:pPr>
            <w:r>
              <w:rPr>
                <w:position w:val="-12"/>
                <w:sz w:val="18"/>
                <w:szCs w:val="21"/>
              </w:rPr>
              <w:object w:dxaOrig="301" w:dyaOrig="368" w14:anchorId="601A4E98">
                <v:shape id="_x0000_i1119" type="#_x0000_t75" style="width:15pt;height:18.5pt" o:ole="">
                  <v:imagedata r:id="rId185" o:title=""/>
                </v:shape>
                <o:OLEObject Type="Embed" ProgID="Equation.DSMT4" ShapeID="_x0000_i1119" DrawAspect="Content" ObjectID="_1714846515" r:id="rId186"/>
              </w:object>
            </w:r>
            <w:r>
              <w:rPr>
                <w:sz w:val="18"/>
                <w:szCs w:val="21"/>
              </w:rPr>
              <w:t xml:space="preserve">  </w:t>
            </w:r>
          </w:p>
        </w:tc>
        <w:tc>
          <w:tcPr>
            <w:tcW w:w="512" w:type="pct"/>
            <w:tcBorders>
              <w:top w:val="single" w:sz="8" w:space="0" w:color="auto"/>
              <w:bottom w:val="single" w:sz="8" w:space="0" w:color="auto"/>
            </w:tcBorders>
          </w:tcPr>
          <w:p w14:paraId="209E81C0" w14:textId="77777777" w:rsidR="009149F9" w:rsidRDefault="005B43E5">
            <w:pPr>
              <w:jc w:val="left"/>
              <w:rPr>
                <w:sz w:val="18"/>
                <w:szCs w:val="21"/>
              </w:rPr>
            </w:pPr>
            <w:r>
              <w:rPr>
                <w:position w:val="-12"/>
                <w:sz w:val="18"/>
                <w:szCs w:val="21"/>
              </w:rPr>
              <w:object w:dxaOrig="218" w:dyaOrig="368" w14:anchorId="6C460538">
                <v:shape id="_x0000_i1120" type="#_x0000_t75" style="width:11pt;height:18.5pt" o:ole="">
                  <v:imagedata r:id="rId187" o:title=""/>
                </v:shape>
                <o:OLEObject Type="Embed" ProgID="Equation.DSMT4" ShapeID="_x0000_i1120" DrawAspect="Content" ObjectID="_1714846516" r:id="rId188"/>
              </w:object>
            </w:r>
            <w:r>
              <w:rPr>
                <w:sz w:val="18"/>
                <w:szCs w:val="21"/>
              </w:rPr>
              <w:t xml:space="preserve"> </w:t>
            </w:r>
          </w:p>
        </w:tc>
        <w:tc>
          <w:tcPr>
            <w:tcW w:w="688" w:type="pct"/>
            <w:tcBorders>
              <w:top w:val="single" w:sz="8" w:space="0" w:color="auto"/>
              <w:bottom w:val="single" w:sz="8" w:space="0" w:color="auto"/>
            </w:tcBorders>
          </w:tcPr>
          <w:p w14:paraId="7BE45F5D" w14:textId="77777777" w:rsidR="009149F9" w:rsidRDefault="005B43E5">
            <w:pPr>
              <w:jc w:val="left"/>
              <w:rPr>
                <w:sz w:val="18"/>
                <w:szCs w:val="21"/>
              </w:rPr>
            </w:pPr>
            <w:r>
              <w:rPr>
                <w:position w:val="-12"/>
                <w:sz w:val="18"/>
                <w:szCs w:val="21"/>
              </w:rPr>
              <w:object w:dxaOrig="301" w:dyaOrig="368" w14:anchorId="554313AD">
                <v:shape id="_x0000_i1121" type="#_x0000_t75" style="width:15pt;height:18.5pt" o:ole="">
                  <v:imagedata r:id="rId185" o:title=""/>
                </v:shape>
                <o:OLEObject Type="Embed" ProgID="Equation.DSMT4" ShapeID="_x0000_i1121" DrawAspect="Content" ObjectID="_1714846517" r:id="rId189"/>
              </w:object>
            </w:r>
          </w:p>
        </w:tc>
        <w:tc>
          <w:tcPr>
            <w:tcW w:w="560" w:type="pct"/>
            <w:tcBorders>
              <w:top w:val="single" w:sz="8" w:space="0" w:color="auto"/>
              <w:bottom w:val="single" w:sz="8" w:space="0" w:color="auto"/>
            </w:tcBorders>
          </w:tcPr>
          <w:p w14:paraId="032B70F8" w14:textId="77777777" w:rsidR="009149F9" w:rsidRDefault="005B43E5">
            <w:pPr>
              <w:jc w:val="left"/>
              <w:rPr>
                <w:sz w:val="18"/>
                <w:szCs w:val="21"/>
              </w:rPr>
            </w:pPr>
            <w:r>
              <w:rPr>
                <w:position w:val="-12"/>
                <w:sz w:val="18"/>
                <w:szCs w:val="21"/>
              </w:rPr>
              <w:object w:dxaOrig="218" w:dyaOrig="368" w14:anchorId="0956C811">
                <v:shape id="_x0000_i1122" type="#_x0000_t75" style="width:11pt;height:18.5pt" o:ole="">
                  <v:imagedata r:id="rId187" o:title=""/>
                </v:shape>
                <o:OLEObject Type="Embed" ProgID="Equation.DSMT4" ShapeID="_x0000_i1122" DrawAspect="Content" ObjectID="_1714846518" r:id="rId190"/>
              </w:object>
            </w:r>
          </w:p>
        </w:tc>
      </w:tr>
      <w:tr w:rsidR="009149F9" w14:paraId="2FF036C6" w14:textId="77777777">
        <w:tc>
          <w:tcPr>
            <w:tcW w:w="1496" w:type="pct"/>
            <w:tcBorders>
              <w:top w:val="single" w:sz="8" w:space="0" w:color="auto"/>
            </w:tcBorders>
          </w:tcPr>
          <w:p w14:paraId="012C737A" w14:textId="77777777" w:rsidR="009149F9" w:rsidRDefault="005B43E5">
            <w:pPr>
              <w:jc w:val="left"/>
            </w:pPr>
            <w:r>
              <w:rPr>
                <w:rFonts w:hint="eastAsia"/>
              </w:rPr>
              <w:t>中转节点</w:t>
            </w:r>
          </w:p>
        </w:tc>
        <w:tc>
          <w:tcPr>
            <w:tcW w:w="1743" w:type="pct"/>
            <w:tcBorders>
              <w:top w:val="single" w:sz="8" w:space="0" w:color="auto"/>
            </w:tcBorders>
          </w:tcPr>
          <w:p w14:paraId="2156C412" w14:textId="77777777" w:rsidR="009149F9" w:rsidRDefault="005B43E5">
            <w:pPr>
              <w:jc w:val="left"/>
            </w:pPr>
            <w:r>
              <w:rPr>
                <w:rFonts w:hint="eastAsia"/>
              </w:rPr>
              <w:t>1</w:t>
            </w:r>
            <w:r>
              <w:t>00n</w:t>
            </w:r>
          </w:p>
        </w:tc>
        <w:tc>
          <w:tcPr>
            <w:tcW w:w="512" w:type="pct"/>
            <w:tcBorders>
              <w:top w:val="single" w:sz="8" w:space="0" w:color="auto"/>
            </w:tcBorders>
          </w:tcPr>
          <w:p w14:paraId="18ACBB96" w14:textId="77777777" w:rsidR="009149F9" w:rsidRDefault="005B43E5">
            <w:pPr>
              <w:jc w:val="left"/>
            </w:pPr>
            <w:r>
              <w:rPr>
                <w:rFonts w:hint="eastAsia"/>
              </w:rPr>
              <w:t>1</w:t>
            </w:r>
          </w:p>
        </w:tc>
        <w:tc>
          <w:tcPr>
            <w:tcW w:w="688" w:type="pct"/>
            <w:tcBorders>
              <w:top w:val="single" w:sz="8" w:space="0" w:color="auto"/>
            </w:tcBorders>
          </w:tcPr>
          <w:p w14:paraId="35A52EB0" w14:textId="77777777" w:rsidR="009149F9" w:rsidRDefault="009149F9">
            <w:pPr>
              <w:jc w:val="left"/>
            </w:pPr>
          </w:p>
        </w:tc>
        <w:tc>
          <w:tcPr>
            <w:tcW w:w="560" w:type="pct"/>
            <w:tcBorders>
              <w:top w:val="single" w:sz="8" w:space="0" w:color="auto"/>
            </w:tcBorders>
          </w:tcPr>
          <w:p w14:paraId="1CFCF92F" w14:textId="77777777" w:rsidR="009149F9" w:rsidRDefault="009149F9">
            <w:pPr>
              <w:jc w:val="left"/>
            </w:pPr>
          </w:p>
        </w:tc>
      </w:tr>
      <w:tr w:rsidR="009149F9" w14:paraId="54E7E7BB" w14:textId="77777777">
        <w:tc>
          <w:tcPr>
            <w:tcW w:w="1496" w:type="pct"/>
          </w:tcPr>
          <w:p w14:paraId="2D721456" w14:textId="77777777" w:rsidR="009149F9" w:rsidRDefault="005B43E5">
            <w:pPr>
              <w:jc w:val="left"/>
            </w:pPr>
            <w:r>
              <w:rPr>
                <w:rFonts w:hint="eastAsia"/>
              </w:rPr>
              <w:t>餐厅</w:t>
            </w:r>
          </w:p>
        </w:tc>
        <w:tc>
          <w:tcPr>
            <w:tcW w:w="1743" w:type="pct"/>
          </w:tcPr>
          <w:p w14:paraId="0C82E8E2" w14:textId="77777777" w:rsidR="009149F9" w:rsidRDefault="005B43E5">
            <w:pPr>
              <w:jc w:val="left"/>
            </w:pPr>
            <w:r>
              <w:rPr>
                <w:rFonts w:hint="eastAsia"/>
              </w:rPr>
              <w:t>6</w:t>
            </w:r>
            <w:r>
              <w:t>50</w:t>
            </w:r>
          </w:p>
        </w:tc>
        <w:tc>
          <w:tcPr>
            <w:tcW w:w="512" w:type="pct"/>
          </w:tcPr>
          <w:p w14:paraId="152CDE13" w14:textId="77777777" w:rsidR="009149F9" w:rsidRDefault="005B43E5">
            <w:pPr>
              <w:jc w:val="left"/>
            </w:pPr>
            <w:r>
              <w:rPr>
                <w:rFonts w:hint="eastAsia"/>
              </w:rPr>
              <w:t>1</w:t>
            </w:r>
          </w:p>
        </w:tc>
        <w:tc>
          <w:tcPr>
            <w:tcW w:w="688" w:type="pct"/>
          </w:tcPr>
          <w:p w14:paraId="75504CAD" w14:textId="77777777" w:rsidR="009149F9" w:rsidRDefault="005B43E5">
            <w:pPr>
              <w:jc w:val="left"/>
            </w:pPr>
            <w:r>
              <w:rPr>
                <w:rFonts w:hint="eastAsia"/>
              </w:rPr>
              <w:t>1</w:t>
            </w:r>
            <w:r>
              <w:t>00</w:t>
            </w:r>
          </w:p>
        </w:tc>
        <w:tc>
          <w:tcPr>
            <w:tcW w:w="560" w:type="pct"/>
          </w:tcPr>
          <w:p w14:paraId="249A7785" w14:textId="77777777" w:rsidR="009149F9" w:rsidRDefault="005B43E5">
            <w:pPr>
              <w:jc w:val="left"/>
            </w:pPr>
            <w:r>
              <w:rPr>
                <w:rFonts w:hint="eastAsia"/>
              </w:rPr>
              <w:t>2</w:t>
            </w:r>
          </w:p>
        </w:tc>
      </w:tr>
      <w:tr w:rsidR="009149F9" w14:paraId="05291EA0" w14:textId="77777777">
        <w:tc>
          <w:tcPr>
            <w:tcW w:w="1496" w:type="pct"/>
          </w:tcPr>
          <w:p w14:paraId="5FB1D689" w14:textId="77777777" w:rsidR="009149F9" w:rsidRDefault="005B43E5">
            <w:pPr>
              <w:jc w:val="left"/>
            </w:pPr>
            <w:r>
              <w:rPr>
                <w:rFonts w:hint="eastAsia"/>
              </w:rPr>
              <w:t>教师餐厅</w:t>
            </w:r>
          </w:p>
        </w:tc>
        <w:tc>
          <w:tcPr>
            <w:tcW w:w="1743" w:type="pct"/>
          </w:tcPr>
          <w:p w14:paraId="44802B4C" w14:textId="77777777" w:rsidR="009149F9" w:rsidRDefault="009149F9">
            <w:pPr>
              <w:jc w:val="left"/>
            </w:pPr>
          </w:p>
        </w:tc>
        <w:tc>
          <w:tcPr>
            <w:tcW w:w="512" w:type="pct"/>
          </w:tcPr>
          <w:p w14:paraId="0409E12C" w14:textId="77777777" w:rsidR="009149F9" w:rsidRDefault="009149F9">
            <w:pPr>
              <w:jc w:val="left"/>
            </w:pPr>
          </w:p>
        </w:tc>
        <w:tc>
          <w:tcPr>
            <w:tcW w:w="688" w:type="pct"/>
          </w:tcPr>
          <w:p w14:paraId="0A10114E" w14:textId="77777777" w:rsidR="009149F9" w:rsidRDefault="005B43E5">
            <w:pPr>
              <w:jc w:val="left"/>
            </w:pPr>
            <w:r>
              <w:rPr>
                <w:rFonts w:hint="eastAsia"/>
              </w:rPr>
              <w:t>2</w:t>
            </w:r>
            <w:r>
              <w:t>0</w:t>
            </w:r>
          </w:p>
        </w:tc>
        <w:tc>
          <w:tcPr>
            <w:tcW w:w="560" w:type="pct"/>
          </w:tcPr>
          <w:p w14:paraId="25749948" w14:textId="77777777" w:rsidR="009149F9" w:rsidRDefault="005B43E5">
            <w:pPr>
              <w:jc w:val="left"/>
            </w:pPr>
            <w:r>
              <w:rPr>
                <w:rFonts w:hint="eastAsia"/>
              </w:rPr>
              <w:t>2</w:t>
            </w:r>
          </w:p>
        </w:tc>
      </w:tr>
      <w:tr w:rsidR="009149F9" w14:paraId="3F1B92C8" w14:textId="77777777">
        <w:tc>
          <w:tcPr>
            <w:tcW w:w="1496" w:type="pct"/>
          </w:tcPr>
          <w:p w14:paraId="15888DD6" w14:textId="77777777" w:rsidR="009149F9" w:rsidRDefault="005B43E5">
            <w:pPr>
              <w:jc w:val="left"/>
            </w:pPr>
            <w:r>
              <w:rPr>
                <w:rFonts w:hint="eastAsia"/>
              </w:rPr>
              <w:t>图书馆</w:t>
            </w:r>
          </w:p>
        </w:tc>
        <w:tc>
          <w:tcPr>
            <w:tcW w:w="1743" w:type="pct"/>
          </w:tcPr>
          <w:p w14:paraId="32B5F694" w14:textId="77777777" w:rsidR="009149F9" w:rsidRDefault="005B43E5">
            <w:pPr>
              <w:jc w:val="left"/>
            </w:pPr>
            <w:r>
              <w:rPr>
                <w:rFonts w:hint="eastAsia"/>
              </w:rPr>
              <w:t>1</w:t>
            </w:r>
            <w:r>
              <w:t>0*300</w:t>
            </w:r>
          </w:p>
        </w:tc>
        <w:tc>
          <w:tcPr>
            <w:tcW w:w="512" w:type="pct"/>
          </w:tcPr>
          <w:p w14:paraId="09C14936" w14:textId="77777777" w:rsidR="009149F9" w:rsidRDefault="005B43E5">
            <w:pPr>
              <w:jc w:val="left"/>
            </w:pPr>
            <w:r>
              <w:rPr>
                <w:rFonts w:hint="eastAsia"/>
              </w:rPr>
              <w:t>1</w:t>
            </w:r>
          </w:p>
        </w:tc>
        <w:tc>
          <w:tcPr>
            <w:tcW w:w="688" w:type="pct"/>
          </w:tcPr>
          <w:p w14:paraId="57224DFE" w14:textId="77777777" w:rsidR="009149F9" w:rsidRDefault="005B43E5">
            <w:pPr>
              <w:jc w:val="left"/>
            </w:pPr>
            <w:r>
              <w:rPr>
                <w:rFonts w:hint="eastAsia"/>
              </w:rPr>
              <w:t>5</w:t>
            </w:r>
            <w:r>
              <w:t>0</w:t>
            </w:r>
          </w:p>
        </w:tc>
        <w:tc>
          <w:tcPr>
            <w:tcW w:w="560" w:type="pct"/>
          </w:tcPr>
          <w:p w14:paraId="5A16FE03" w14:textId="77777777" w:rsidR="009149F9" w:rsidRDefault="005B43E5">
            <w:pPr>
              <w:jc w:val="left"/>
            </w:pPr>
            <w:r>
              <w:rPr>
                <w:rFonts w:hint="eastAsia"/>
              </w:rPr>
              <w:t>2</w:t>
            </w:r>
          </w:p>
        </w:tc>
      </w:tr>
      <w:tr w:rsidR="009149F9" w14:paraId="4462412E" w14:textId="77777777">
        <w:tc>
          <w:tcPr>
            <w:tcW w:w="1496" w:type="pct"/>
          </w:tcPr>
          <w:p w14:paraId="1FDAC665" w14:textId="77777777" w:rsidR="009149F9" w:rsidRDefault="005B43E5">
            <w:pPr>
              <w:jc w:val="left"/>
            </w:pPr>
            <w:r>
              <w:rPr>
                <w:rFonts w:hint="eastAsia"/>
              </w:rPr>
              <w:t>体育馆</w:t>
            </w:r>
          </w:p>
        </w:tc>
        <w:tc>
          <w:tcPr>
            <w:tcW w:w="1743" w:type="pct"/>
          </w:tcPr>
          <w:p w14:paraId="26F9CBF6" w14:textId="77777777" w:rsidR="009149F9" w:rsidRDefault="005B43E5">
            <w:pPr>
              <w:jc w:val="left"/>
            </w:pPr>
            <w:r>
              <w:rPr>
                <w:rFonts w:hint="eastAsia"/>
              </w:rPr>
              <w:t>1</w:t>
            </w:r>
            <w:r>
              <w:t>0*60</w:t>
            </w:r>
          </w:p>
        </w:tc>
        <w:tc>
          <w:tcPr>
            <w:tcW w:w="512" w:type="pct"/>
          </w:tcPr>
          <w:p w14:paraId="581269D8" w14:textId="77777777" w:rsidR="009149F9" w:rsidRDefault="005B43E5">
            <w:pPr>
              <w:jc w:val="left"/>
            </w:pPr>
            <w:r>
              <w:rPr>
                <w:rFonts w:hint="eastAsia"/>
              </w:rPr>
              <w:t>3</w:t>
            </w:r>
          </w:p>
        </w:tc>
        <w:tc>
          <w:tcPr>
            <w:tcW w:w="688" w:type="pct"/>
          </w:tcPr>
          <w:p w14:paraId="55735643" w14:textId="77777777" w:rsidR="009149F9" w:rsidRDefault="005B43E5">
            <w:pPr>
              <w:jc w:val="left"/>
            </w:pPr>
            <w:r>
              <w:rPr>
                <w:rFonts w:hint="eastAsia"/>
              </w:rPr>
              <w:t>1</w:t>
            </w:r>
            <w:r>
              <w:t>0</w:t>
            </w:r>
          </w:p>
        </w:tc>
        <w:tc>
          <w:tcPr>
            <w:tcW w:w="560" w:type="pct"/>
          </w:tcPr>
          <w:p w14:paraId="44C13D87" w14:textId="77777777" w:rsidR="009149F9" w:rsidRDefault="005B43E5">
            <w:pPr>
              <w:jc w:val="left"/>
            </w:pPr>
            <w:r>
              <w:rPr>
                <w:rFonts w:hint="eastAsia"/>
              </w:rPr>
              <w:t>3</w:t>
            </w:r>
          </w:p>
        </w:tc>
      </w:tr>
      <w:tr w:rsidR="009149F9" w14:paraId="11ADBA44" w14:textId="77777777">
        <w:tc>
          <w:tcPr>
            <w:tcW w:w="1496" w:type="pct"/>
          </w:tcPr>
          <w:p w14:paraId="086B5316" w14:textId="77777777" w:rsidR="009149F9" w:rsidRDefault="005B43E5">
            <w:pPr>
              <w:jc w:val="left"/>
            </w:pPr>
            <w:r>
              <w:rPr>
                <w:rFonts w:hint="eastAsia"/>
              </w:rPr>
              <w:t>办公室</w:t>
            </w:r>
          </w:p>
        </w:tc>
        <w:tc>
          <w:tcPr>
            <w:tcW w:w="1743" w:type="pct"/>
          </w:tcPr>
          <w:p w14:paraId="185F3083" w14:textId="77777777" w:rsidR="009149F9" w:rsidRDefault="005B43E5">
            <w:pPr>
              <w:jc w:val="left"/>
            </w:pPr>
            <w:r>
              <w:rPr>
                <w:rFonts w:hint="eastAsia"/>
              </w:rPr>
              <w:t>1</w:t>
            </w:r>
            <w:r>
              <w:t>0*6*50</w:t>
            </w:r>
          </w:p>
        </w:tc>
        <w:tc>
          <w:tcPr>
            <w:tcW w:w="512" w:type="pct"/>
          </w:tcPr>
          <w:p w14:paraId="16D4C9F0" w14:textId="77777777" w:rsidR="009149F9" w:rsidRDefault="005B43E5">
            <w:pPr>
              <w:jc w:val="left"/>
            </w:pPr>
            <w:r>
              <w:rPr>
                <w:rFonts w:hint="eastAsia"/>
              </w:rPr>
              <w:t>1</w:t>
            </w:r>
          </w:p>
        </w:tc>
        <w:tc>
          <w:tcPr>
            <w:tcW w:w="688" w:type="pct"/>
          </w:tcPr>
          <w:p w14:paraId="7C53C670" w14:textId="77777777" w:rsidR="009149F9" w:rsidRDefault="005B43E5">
            <w:pPr>
              <w:jc w:val="left"/>
            </w:pPr>
            <w:r>
              <w:rPr>
                <w:rFonts w:hint="eastAsia"/>
              </w:rPr>
              <w:t>5</w:t>
            </w:r>
            <w:r>
              <w:t>0</w:t>
            </w:r>
          </w:p>
        </w:tc>
        <w:tc>
          <w:tcPr>
            <w:tcW w:w="560" w:type="pct"/>
          </w:tcPr>
          <w:p w14:paraId="34F0B71E" w14:textId="77777777" w:rsidR="009149F9" w:rsidRDefault="005B43E5">
            <w:pPr>
              <w:jc w:val="left"/>
            </w:pPr>
            <w:r>
              <w:rPr>
                <w:rFonts w:hint="eastAsia"/>
              </w:rPr>
              <w:t>2</w:t>
            </w:r>
          </w:p>
        </w:tc>
      </w:tr>
      <w:tr w:rsidR="009149F9" w14:paraId="477AF10F" w14:textId="77777777">
        <w:tc>
          <w:tcPr>
            <w:tcW w:w="1496" w:type="pct"/>
          </w:tcPr>
          <w:p w14:paraId="50CF774D" w14:textId="77777777" w:rsidR="009149F9" w:rsidRDefault="005B43E5">
            <w:pPr>
              <w:jc w:val="left"/>
            </w:pPr>
            <w:r>
              <w:rPr>
                <w:rFonts w:hint="eastAsia"/>
              </w:rPr>
              <w:t>社交空间</w:t>
            </w:r>
          </w:p>
        </w:tc>
        <w:tc>
          <w:tcPr>
            <w:tcW w:w="1743" w:type="pct"/>
          </w:tcPr>
          <w:p w14:paraId="4220B271" w14:textId="77777777" w:rsidR="009149F9" w:rsidRDefault="009149F9">
            <w:pPr>
              <w:jc w:val="left"/>
            </w:pPr>
          </w:p>
        </w:tc>
        <w:tc>
          <w:tcPr>
            <w:tcW w:w="512" w:type="pct"/>
          </w:tcPr>
          <w:p w14:paraId="7B6A8159" w14:textId="77777777" w:rsidR="009149F9" w:rsidRDefault="009149F9">
            <w:pPr>
              <w:jc w:val="left"/>
            </w:pPr>
          </w:p>
        </w:tc>
        <w:tc>
          <w:tcPr>
            <w:tcW w:w="688" w:type="pct"/>
          </w:tcPr>
          <w:p w14:paraId="3FF12D8A" w14:textId="77777777" w:rsidR="009149F9" w:rsidRDefault="005B43E5">
            <w:pPr>
              <w:jc w:val="left"/>
            </w:pPr>
            <w:r>
              <w:rPr>
                <w:rFonts w:hint="eastAsia"/>
              </w:rPr>
              <w:t>1</w:t>
            </w:r>
            <w:r>
              <w:t>0</w:t>
            </w:r>
          </w:p>
        </w:tc>
        <w:tc>
          <w:tcPr>
            <w:tcW w:w="560" w:type="pct"/>
          </w:tcPr>
          <w:p w14:paraId="226CEADD" w14:textId="77777777" w:rsidR="009149F9" w:rsidRDefault="005B43E5">
            <w:pPr>
              <w:jc w:val="left"/>
            </w:pPr>
            <w:r>
              <w:t>3</w:t>
            </w:r>
          </w:p>
        </w:tc>
      </w:tr>
      <w:tr w:rsidR="009149F9" w14:paraId="57E0A2AE" w14:textId="77777777">
        <w:tc>
          <w:tcPr>
            <w:tcW w:w="1496" w:type="pct"/>
          </w:tcPr>
          <w:p w14:paraId="527E9EF2" w14:textId="77777777" w:rsidR="009149F9" w:rsidRDefault="005B43E5">
            <w:pPr>
              <w:jc w:val="left"/>
            </w:pPr>
            <w:r>
              <w:rPr>
                <w:rFonts w:hint="eastAsia"/>
              </w:rPr>
              <w:t>大型聚会</w:t>
            </w:r>
          </w:p>
        </w:tc>
        <w:tc>
          <w:tcPr>
            <w:tcW w:w="1743" w:type="pct"/>
          </w:tcPr>
          <w:p w14:paraId="5EA4833A" w14:textId="77777777" w:rsidR="009149F9" w:rsidRDefault="005B43E5">
            <w:pPr>
              <w:jc w:val="left"/>
            </w:pPr>
            <w:r>
              <w:rPr>
                <w:rFonts w:hint="eastAsia"/>
              </w:rPr>
              <w:t>4</w:t>
            </w:r>
            <w:r>
              <w:t>0||80(if x&gt;40)</w:t>
            </w:r>
          </w:p>
        </w:tc>
        <w:tc>
          <w:tcPr>
            <w:tcW w:w="512" w:type="pct"/>
          </w:tcPr>
          <w:p w14:paraId="684B35B0" w14:textId="77777777" w:rsidR="009149F9" w:rsidRDefault="005B43E5">
            <w:pPr>
              <w:jc w:val="left"/>
            </w:pPr>
            <w:r>
              <w:rPr>
                <w:rFonts w:hint="eastAsia"/>
              </w:rPr>
              <w:t>3</w:t>
            </w:r>
          </w:p>
        </w:tc>
        <w:tc>
          <w:tcPr>
            <w:tcW w:w="688" w:type="pct"/>
          </w:tcPr>
          <w:p w14:paraId="2857972D" w14:textId="77777777" w:rsidR="009149F9" w:rsidRDefault="009149F9">
            <w:pPr>
              <w:jc w:val="left"/>
            </w:pPr>
          </w:p>
        </w:tc>
        <w:tc>
          <w:tcPr>
            <w:tcW w:w="560" w:type="pct"/>
          </w:tcPr>
          <w:p w14:paraId="434F64F3" w14:textId="77777777" w:rsidR="009149F9" w:rsidRDefault="009149F9">
            <w:pPr>
              <w:jc w:val="left"/>
            </w:pPr>
          </w:p>
        </w:tc>
      </w:tr>
      <w:tr w:rsidR="009149F9" w14:paraId="64A482D8" w14:textId="77777777">
        <w:tc>
          <w:tcPr>
            <w:tcW w:w="1496" w:type="pct"/>
          </w:tcPr>
          <w:p w14:paraId="5FCDD655" w14:textId="77777777" w:rsidR="009149F9" w:rsidRDefault="005B43E5">
            <w:pPr>
              <w:jc w:val="left"/>
            </w:pPr>
            <w:r>
              <w:rPr>
                <w:rFonts w:hint="eastAsia"/>
              </w:rPr>
              <w:t>小型教学楼</w:t>
            </w:r>
          </w:p>
        </w:tc>
        <w:tc>
          <w:tcPr>
            <w:tcW w:w="1743" w:type="pct"/>
          </w:tcPr>
          <w:p w14:paraId="76A47502" w14:textId="77777777" w:rsidR="009149F9" w:rsidRDefault="005B43E5">
            <w:pPr>
              <w:jc w:val="left"/>
            </w:pPr>
            <w:r>
              <w:rPr>
                <w:rFonts w:hint="eastAsia"/>
              </w:rPr>
              <w:t>1</w:t>
            </w:r>
            <w:r>
              <w:t>0*45</w:t>
            </w:r>
          </w:p>
        </w:tc>
        <w:tc>
          <w:tcPr>
            <w:tcW w:w="512" w:type="pct"/>
          </w:tcPr>
          <w:p w14:paraId="1E29D0C7" w14:textId="77777777" w:rsidR="009149F9" w:rsidRDefault="005B43E5">
            <w:pPr>
              <w:jc w:val="left"/>
            </w:pPr>
            <w:r>
              <w:rPr>
                <w:rFonts w:hint="eastAsia"/>
              </w:rPr>
              <w:t>1</w:t>
            </w:r>
          </w:p>
        </w:tc>
        <w:tc>
          <w:tcPr>
            <w:tcW w:w="688" w:type="pct"/>
          </w:tcPr>
          <w:p w14:paraId="453B304B" w14:textId="77777777" w:rsidR="009149F9" w:rsidRDefault="009149F9">
            <w:pPr>
              <w:jc w:val="left"/>
            </w:pPr>
          </w:p>
        </w:tc>
        <w:tc>
          <w:tcPr>
            <w:tcW w:w="560" w:type="pct"/>
          </w:tcPr>
          <w:p w14:paraId="0AB88A76" w14:textId="77777777" w:rsidR="009149F9" w:rsidRDefault="009149F9">
            <w:pPr>
              <w:jc w:val="left"/>
            </w:pPr>
          </w:p>
        </w:tc>
      </w:tr>
      <w:tr w:rsidR="009149F9" w14:paraId="6F8471E6" w14:textId="77777777">
        <w:tc>
          <w:tcPr>
            <w:tcW w:w="1496" w:type="pct"/>
          </w:tcPr>
          <w:p w14:paraId="163C783B" w14:textId="77777777" w:rsidR="009149F9" w:rsidRDefault="005B43E5">
            <w:pPr>
              <w:jc w:val="left"/>
            </w:pPr>
            <w:r>
              <w:rPr>
                <w:rFonts w:hint="eastAsia"/>
              </w:rPr>
              <w:t>中型教学楼</w:t>
            </w:r>
          </w:p>
        </w:tc>
        <w:tc>
          <w:tcPr>
            <w:tcW w:w="1743" w:type="pct"/>
          </w:tcPr>
          <w:p w14:paraId="28DD2828" w14:textId="77777777" w:rsidR="009149F9" w:rsidRDefault="005B43E5">
            <w:pPr>
              <w:jc w:val="left"/>
            </w:pPr>
            <w:r>
              <w:rPr>
                <w:rFonts w:hint="eastAsia"/>
              </w:rPr>
              <w:t>1</w:t>
            </w:r>
            <w:r>
              <w:t>0*90</w:t>
            </w:r>
          </w:p>
        </w:tc>
        <w:tc>
          <w:tcPr>
            <w:tcW w:w="512" w:type="pct"/>
          </w:tcPr>
          <w:p w14:paraId="475A4D43" w14:textId="77777777" w:rsidR="009149F9" w:rsidRDefault="005B43E5">
            <w:pPr>
              <w:jc w:val="left"/>
            </w:pPr>
            <w:r>
              <w:rPr>
                <w:rFonts w:hint="eastAsia"/>
              </w:rPr>
              <w:t>1</w:t>
            </w:r>
          </w:p>
        </w:tc>
        <w:tc>
          <w:tcPr>
            <w:tcW w:w="688" w:type="pct"/>
          </w:tcPr>
          <w:p w14:paraId="6E52EF29" w14:textId="77777777" w:rsidR="009149F9" w:rsidRDefault="009149F9">
            <w:pPr>
              <w:jc w:val="left"/>
            </w:pPr>
          </w:p>
        </w:tc>
        <w:tc>
          <w:tcPr>
            <w:tcW w:w="560" w:type="pct"/>
          </w:tcPr>
          <w:p w14:paraId="7EADE057" w14:textId="77777777" w:rsidR="009149F9" w:rsidRDefault="009149F9">
            <w:pPr>
              <w:jc w:val="left"/>
            </w:pPr>
          </w:p>
        </w:tc>
      </w:tr>
      <w:tr w:rsidR="009149F9" w14:paraId="4E0CB86B" w14:textId="77777777">
        <w:tc>
          <w:tcPr>
            <w:tcW w:w="1496" w:type="pct"/>
          </w:tcPr>
          <w:p w14:paraId="47126DFB" w14:textId="77777777" w:rsidR="009149F9" w:rsidRDefault="005B43E5">
            <w:pPr>
              <w:jc w:val="left"/>
            </w:pPr>
            <w:r>
              <w:rPr>
                <w:rFonts w:hint="eastAsia"/>
              </w:rPr>
              <w:t>大型教学楼</w:t>
            </w:r>
          </w:p>
        </w:tc>
        <w:tc>
          <w:tcPr>
            <w:tcW w:w="1743" w:type="pct"/>
          </w:tcPr>
          <w:p w14:paraId="2911FF8A" w14:textId="77777777" w:rsidR="009149F9" w:rsidRDefault="005B43E5">
            <w:pPr>
              <w:jc w:val="left"/>
            </w:pPr>
            <w:r>
              <w:rPr>
                <w:rFonts w:hint="eastAsia"/>
              </w:rPr>
              <w:t>1</w:t>
            </w:r>
            <w:r>
              <w:t>0*225</w:t>
            </w:r>
          </w:p>
        </w:tc>
        <w:tc>
          <w:tcPr>
            <w:tcW w:w="512" w:type="pct"/>
          </w:tcPr>
          <w:p w14:paraId="3285244E" w14:textId="77777777" w:rsidR="009149F9" w:rsidRDefault="005B43E5">
            <w:pPr>
              <w:jc w:val="left"/>
            </w:pPr>
            <w:r>
              <w:rPr>
                <w:rFonts w:hint="eastAsia"/>
              </w:rPr>
              <w:t>1</w:t>
            </w:r>
          </w:p>
        </w:tc>
        <w:tc>
          <w:tcPr>
            <w:tcW w:w="688" w:type="pct"/>
          </w:tcPr>
          <w:p w14:paraId="38CE8FA4" w14:textId="77777777" w:rsidR="009149F9" w:rsidRDefault="009149F9">
            <w:pPr>
              <w:jc w:val="left"/>
            </w:pPr>
          </w:p>
        </w:tc>
        <w:tc>
          <w:tcPr>
            <w:tcW w:w="560" w:type="pct"/>
          </w:tcPr>
          <w:p w14:paraId="67694F1B" w14:textId="77777777" w:rsidR="009149F9" w:rsidRDefault="009149F9">
            <w:pPr>
              <w:jc w:val="left"/>
            </w:pPr>
          </w:p>
        </w:tc>
      </w:tr>
      <w:tr w:rsidR="009149F9" w14:paraId="77B111F1" w14:textId="77777777">
        <w:tc>
          <w:tcPr>
            <w:tcW w:w="1496" w:type="pct"/>
          </w:tcPr>
          <w:p w14:paraId="590BB324" w14:textId="77777777" w:rsidR="009149F9" w:rsidRDefault="005B43E5">
            <w:pPr>
              <w:jc w:val="left"/>
            </w:pPr>
            <w:r>
              <w:rPr>
                <w:rFonts w:hint="eastAsia"/>
              </w:rPr>
              <w:t>小型教室</w:t>
            </w:r>
          </w:p>
        </w:tc>
        <w:tc>
          <w:tcPr>
            <w:tcW w:w="1743" w:type="pct"/>
          </w:tcPr>
          <w:p w14:paraId="30E456DA" w14:textId="77777777" w:rsidR="009149F9" w:rsidRDefault="009149F9">
            <w:pPr>
              <w:jc w:val="left"/>
            </w:pPr>
          </w:p>
        </w:tc>
        <w:tc>
          <w:tcPr>
            <w:tcW w:w="512" w:type="pct"/>
          </w:tcPr>
          <w:p w14:paraId="42E4BCD1" w14:textId="77777777" w:rsidR="009149F9" w:rsidRDefault="009149F9">
            <w:pPr>
              <w:jc w:val="left"/>
            </w:pPr>
          </w:p>
        </w:tc>
        <w:tc>
          <w:tcPr>
            <w:tcW w:w="688" w:type="pct"/>
          </w:tcPr>
          <w:p w14:paraId="5C2C6CAD" w14:textId="77777777" w:rsidR="009149F9" w:rsidRDefault="005B43E5">
            <w:pPr>
              <w:jc w:val="left"/>
            </w:pPr>
            <w:r>
              <w:rPr>
                <w:rFonts w:hint="eastAsia"/>
              </w:rPr>
              <w:t>1</w:t>
            </w:r>
            <w:r>
              <w:t>5</w:t>
            </w:r>
          </w:p>
        </w:tc>
        <w:tc>
          <w:tcPr>
            <w:tcW w:w="560" w:type="pct"/>
          </w:tcPr>
          <w:p w14:paraId="2F51FF04" w14:textId="77777777" w:rsidR="009149F9" w:rsidRDefault="005B43E5">
            <w:pPr>
              <w:jc w:val="left"/>
            </w:pPr>
            <w:r>
              <w:rPr>
                <w:rFonts w:hint="eastAsia"/>
              </w:rPr>
              <w:t>2</w:t>
            </w:r>
          </w:p>
        </w:tc>
      </w:tr>
      <w:tr w:rsidR="009149F9" w14:paraId="347E9C9D" w14:textId="77777777">
        <w:tc>
          <w:tcPr>
            <w:tcW w:w="1496" w:type="pct"/>
          </w:tcPr>
          <w:p w14:paraId="5F0A546B" w14:textId="77777777" w:rsidR="009149F9" w:rsidRDefault="005B43E5">
            <w:pPr>
              <w:jc w:val="left"/>
            </w:pPr>
            <w:r>
              <w:rPr>
                <w:rFonts w:hint="eastAsia"/>
              </w:rPr>
              <w:t>中型教室</w:t>
            </w:r>
          </w:p>
        </w:tc>
        <w:tc>
          <w:tcPr>
            <w:tcW w:w="1743" w:type="pct"/>
          </w:tcPr>
          <w:p w14:paraId="2A556F1B" w14:textId="77777777" w:rsidR="009149F9" w:rsidRDefault="009149F9">
            <w:pPr>
              <w:jc w:val="left"/>
            </w:pPr>
          </w:p>
        </w:tc>
        <w:tc>
          <w:tcPr>
            <w:tcW w:w="512" w:type="pct"/>
          </w:tcPr>
          <w:p w14:paraId="2A94174E" w14:textId="77777777" w:rsidR="009149F9" w:rsidRDefault="009149F9">
            <w:pPr>
              <w:jc w:val="left"/>
            </w:pPr>
          </w:p>
        </w:tc>
        <w:tc>
          <w:tcPr>
            <w:tcW w:w="688" w:type="pct"/>
          </w:tcPr>
          <w:p w14:paraId="0E4EE388" w14:textId="77777777" w:rsidR="009149F9" w:rsidRDefault="005B43E5">
            <w:pPr>
              <w:jc w:val="left"/>
            </w:pPr>
            <w:r>
              <w:rPr>
                <w:rFonts w:hint="eastAsia"/>
              </w:rPr>
              <w:t>2</w:t>
            </w:r>
            <w:r>
              <w:t>0</w:t>
            </w:r>
          </w:p>
        </w:tc>
        <w:tc>
          <w:tcPr>
            <w:tcW w:w="560" w:type="pct"/>
          </w:tcPr>
          <w:p w14:paraId="037B83DE" w14:textId="77777777" w:rsidR="009149F9" w:rsidRDefault="005B43E5">
            <w:pPr>
              <w:jc w:val="left"/>
            </w:pPr>
            <w:r>
              <w:rPr>
                <w:rFonts w:hint="eastAsia"/>
              </w:rPr>
              <w:t>2</w:t>
            </w:r>
          </w:p>
        </w:tc>
      </w:tr>
      <w:tr w:rsidR="009149F9" w14:paraId="7842D843" w14:textId="77777777">
        <w:tc>
          <w:tcPr>
            <w:tcW w:w="1496" w:type="pct"/>
          </w:tcPr>
          <w:p w14:paraId="784AF904" w14:textId="77777777" w:rsidR="009149F9" w:rsidRDefault="005B43E5">
            <w:pPr>
              <w:jc w:val="left"/>
            </w:pPr>
            <w:r>
              <w:rPr>
                <w:rFonts w:hint="eastAsia"/>
              </w:rPr>
              <w:t>大型教室</w:t>
            </w:r>
          </w:p>
        </w:tc>
        <w:tc>
          <w:tcPr>
            <w:tcW w:w="1743" w:type="pct"/>
          </w:tcPr>
          <w:p w14:paraId="6F400151" w14:textId="77777777" w:rsidR="009149F9" w:rsidRDefault="009149F9">
            <w:pPr>
              <w:jc w:val="left"/>
            </w:pPr>
          </w:p>
        </w:tc>
        <w:tc>
          <w:tcPr>
            <w:tcW w:w="512" w:type="pct"/>
          </w:tcPr>
          <w:p w14:paraId="057F6BCD" w14:textId="77777777" w:rsidR="009149F9" w:rsidRDefault="009149F9">
            <w:pPr>
              <w:jc w:val="left"/>
            </w:pPr>
          </w:p>
        </w:tc>
        <w:tc>
          <w:tcPr>
            <w:tcW w:w="688" w:type="pct"/>
          </w:tcPr>
          <w:p w14:paraId="04575631" w14:textId="77777777" w:rsidR="009149F9" w:rsidRDefault="005B43E5">
            <w:pPr>
              <w:jc w:val="left"/>
            </w:pPr>
            <w:r>
              <w:rPr>
                <w:rFonts w:hint="eastAsia"/>
              </w:rPr>
              <w:t>3</w:t>
            </w:r>
            <w:r>
              <w:t>0</w:t>
            </w:r>
          </w:p>
        </w:tc>
        <w:tc>
          <w:tcPr>
            <w:tcW w:w="560" w:type="pct"/>
          </w:tcPr>
          <w:p w14:paraId="25924A8D" w14:textId="77777777" w:rsidR="009149F9" w:rsidRDefault="005B43E5">
            <w:pPr>
              <w:jc w:val="left"/>
            </w:pPr>
            <w:r>
              <w:rPr>
                <w:rFonts w:hint="eastAsia"/>
              </w:rPr>
              <w:t>2</w:t>
            </w:r>
          </w:p>
        </w:tc>
      </w:tr>
      <w:tr w:rsidR="009149F9" w14:paraId="1F5943AA" w14:textId="77777777">
        <w:tc>
          <w:tcPr>
            <w:tcW w:w="1496" w:type="pct"/>
          </w:tcPr>
          <w:p w14:paraId="376F88C3" w14:textId="77777777" w:rsidR="009149F9" w:rsidRDefault="005B43E5">
            <w:pPr>
              <w:jc w:val="left"/>
            </w:pPr>
            <w:r>
              <w:rPr>
                <w:rFonts w:hint="eastAsia"/>
              </w:rPr>
              <w:t>单人宿舍</w:t>
            </w:r>
          </w:p>
        </w:tc>
        <w:tc>
          <w:tcPr>
            <w:tcW w:w="1743" w:type="pct"/>
          </w:tcPr>
          <w:p w14:paraId="4CDE7595" w14:textId="77777777" w:rsidR="009149F9" w:rsidRDefault="009149F9">
            <w:pPr>
              <w:jc w:val="left"/>
            </w:pPr>
          </w:p>
        </w:tc>
        <w:tc>
          <w:tcPr>
            <w:tcW w:w="512" w:type="pct"/>
          </w:tcPr>
          <w:p w14:paraId="0D51BFAE" w14:textId="77777777" w:rsidR="009149F9" w:rsidRDefault="009149F9">
            <w:pPr>
              <w:jc w:val="left"/>
            </w:pPr>
          </w:p>
        </w:tc>
        <w:tc>
          <w:tcPr>
            <w:tcW w:w="688" w:type="pct"/>
          </w:tcPr>
          <w:p w14:paraId="143334EE" w14:textId="77777777" w:rsidR="009149F9" w:rsidRDefault="005B43E5">
            <w:pPr>
              <w:jc w:val="left"/>
            </w:pPr>
            <w:r>
              <w:rPr>
                <w:rFonts w:hint="eastAsia"/>
              </w:rPr>
              <w:t>1</w:t>
            </w:r>
          </w:p>
        </w:tc>
        <w:tc>
          <w:tcPr>
            <w:tcW w:w="560" w:type="pct"/>
          </w:tcPr>
          <w:p w14:paraId="0B824337" w14:textId="77777777" w:rsidR="009149F9" w:rsidRDefault="005B43E5">
            <w:pPr>
              <w:jc w:val="left"/>
            </w:pPr>
            <w:r>
              <w:rPr>
                <w:rFonts w:hint="eastAsia"/>
              </w:rPr>
              <w:t>3</w:t>
            </w:r>
          </w:p>
        </w:tc>
      </w:tr>
      <w:tr w:rsidR="009149F9" w14:paraId="620321C9" w14:textId="77777777">
        <w:tc>
          <w:tcPr>
            <w:tcW w:w="1496" w:type="pct"/>
          </w:tcPr>
          <w:p w14:paraId="3E858A74" w14:textId="77777777" w:rsidR="009149F9" w:rsidRDefault="005B43E5">
            <w:pPr>
              <w:jc w:val="left"/>
            </w:pPr>
            <w:r>
              <w:rPr>
                <w:rFonts w:hint="eastAsia"/>
              </w:rPr>
              <w:t>双人宿舍</w:t>
            </w:r>
          </w:p>
        </w:tc>
        <w:tc>
          <w:tcPr>
            <w:tcW w:w="1743" w:type="pct"/>
          </w:tcPr>
          <w:p w14:paraId="241D58BD" w14:textId="77777777" w:rsidR="009149F9" w:rsidRDefault="009149F9">
            <w:pPr>
              <w:jc w:val="left"/>
            </w:pPr>
          </w:p>
        </w:tc>
        <w:tc>
          <w:tcPr>
            <w:tcW w:w="512" w:type="pct"/>
          </w:tcPr>
          <w:p w14:paraId="14E200E9" w14:textId="77777777" w:rsidR="009149F9" w:rsidRDefault="009149F9">
            <w:pPr>
              <w:jc w:val="left"/>
            </w:pPr>
          </w:p>
        </w:tc>
        <w:tc>
          <w:tcPr>
            <w:tcW w:w="688" w:type="pct"/>
          </w:tcPr>
          <w:p w14:paraId="3D49B19A" w14:textId="77777777" w:rsidR="009149F9" w:rsidRDefault="005B43E5">
            <w:pPr>
              <w:jc w:val="left"/>
            </w:pPr>
            <w:r>
              <w:rPr>
                <w:rFonts w:hint="eastAsia"/>
              </w:rPr>
              <w:t>2</w:t>
            </w:r>
          </w:p>
        </w:tc>
        <w:tc>
          <w:tcPr>
            <w:tcW w:w="560" w:type="pct"/>
          </w:tcPr>
          <w:p w14:paraId="4F2F3B4F" w14:textId="77777777" w:rsidR="009149F9" w:rsidRDefault="005B43E5">
            <w:pPr>
              <w:jc w:val="left"/>
            </w:pPr>
            <w:r>
              <w:rPr>
                <w:rFonts w:hint="eastAsia"/>
              </w:rPr>
              <w:t>3</w:t>
            </w:r>
          </w:p>
        </w:tc>
      </w:tr>
      <w:tr w:rsidR="009149F9" w14:paraId="0EE1C15C" w14:textId="77777777">
        <w:tc>
          <w:tcPr>
            <w:tcW w:w="1496" w:type="pct"/>
          </w:tcPr>
          <w:p w14:paraId="2D33FEED" w14:textId="77777777" w:rsidR="009149F9" w:rsidRDefault="005B43E5">
            <w:pPr>
              <w:jc w:val="left"/>
            </w:pPr>
            <w:r>
              <w:rPr>
                <w:rFonts w:hint="eastAsia"/>
              </w:rPr>
              <w:t>小型宿舍</w:t>
            </w:r>
          </w:p>
        </w:tc>
        <w:tc>
          <w:tcPr>
            <w:tcW w:w="1743" w:type="pct"/>
          </w:tcPr>
          <w:p w14:paraId="3EC79AF2" w14:textId="77777777" w:rsidR="009149F9" w:rsidRDefault="005B43E5">
            <w:pPr>
              <w:jc w:val="left"/>
            </w:pPr>
            <w:r>
              <w:rPr>
                <w:rFonts w:hint="eastAsia"/>
              </w:rPr>
              <w:t>1</w:t>
            </w:r>
            <w:r>
              <w:t>0*15</w:t>
            </w:r>
          </w:p>
        </w:tc>
        <w:tc>
          <w:tcPr>
            <w:tcW w:w="512" w:type="pct"/>
          </w:tcPr>
          <w:p w14:paraId="0A900F62" w14:textId="77777777" w:rsidR="009149F9" w:rsidRDefault="005B43E5">
            <w:pPr>
              <w:jc w:val="left"/>
            </w:pPr>
            <w:r>
              <w:rPr>
                <w:rFonts w:hint="eastAsia"/>
              </w:rPr>
              <w:t>2</w:t>
            </w:r>
          </w:p>
        </w:tc>
        <w:tc>
          <w:tcPr>
            <w:tcW w:w="688" w:type="pct"/>
          </w:tcPr>
          <w:p w14:paraId="53AAD16E" w14:textId="77777777" w:rsidR="009149F9" w:rsidRDefault="005B43E5">
            <w:pPr>
              <w:jc w:val="left"/>
            </w:pPr>
            <w:r>
              <w:rPr>
                <w:rFonts w:hint="eastAsia"/>
              </w:rPr>
              <w:t>x</w:t>
            </w:r>
          </w:p>
        </w:tc>
        <w:tc>
          <w:tcPr>
            <w:tcW w:w="560" w:type="pct"/>
          </w:tcPr>
          <w:p w14:paraId="5B3156F4" w14:textId="77777777" w:rsidR="009149F9" w:rsidRDefault="005B43E5">
            <w:pPr>
              <w:jc w:val="left"/>
            </w:pPr>
            <w:r>
              <w:rPr>
                <w:rFonts w:hint="eastAsia"/>
              </w:rPr>
              <w:t>3</w:t>
            </w:r>
          </w:p>
        </w:tc>
      </w:tr>
      <w:tr w:rsidR="009149F9" w14:paraId="23909FB0" w14:textId="77777777">
        <w:tc>
          <w:tcPr>
            <w:tcW w:w="1496" w:type="pct"/>
          </w:tcPr>
          <w:p w14:paraId="05C39D6C" w14:textId="77777777" w:rsidR="009149F9" w:rsidRDefault="005B43E5">
            <w:pPr>
              <w:jc w:val="left"/>
            </w:pPr>
            <w:r>
              <w:rPr>
                <w:rFonts w:hint="eastAsia"/>
              </w:rPr>
              <w:t>中型宿舍</w:t>
            </w:r>
          </w:p>
        </w:tc>
        <w:tc>
          <w:tcPr>
            <w:tcW w:w="1743" w:type="pct"/>
          </w:tcPr>
          <w:p w14:paraId="3C7AF826" w14:textId="77777777" w:rsidR="009149F9" w:rsidRDefault="005B43E5">
            <w:pPr>
              <w:jc w:val="left"/>
            </w:pPr>
            <w:r>
              <w:rPr>
                <w:rFonts w:hint="eastAsia"/>
              </w:rPr>
              <w:t>1</w:t>
            </w:r>
            <w:r>
              <w:t>0*45</w:t>
            </w:r>
          </w:p>
        </w:tc>
        <w:tc>
          <w:tcPr>
            <w:tcW w:w="512" w:type="pct"/>
          </w:tcPr>
          <w:p w14:paraId="548EA152" w14:textId="77777777" w:rsidR="009149F9" w:rsidRDefault="005B43E5">
            <w:pPr>
              <w:jc w:val="left"/>
            </w:pPr>
            <w:r>
              <w:rPr>
                <w:rFonts w:hint="eastAsia"/>
              </w:rPr>
              <w:t>2</w:t>
            </w:r>
          </w:p>
        </w:tc>
        <w:tc>
          <w:tcPr>
            <w:tcW w:w="688" w:type="pct"/>
          </w:tcPr>
          <w:p w14:paraId="7ECFA69E" w14:textId="77777777" w:rsidR="009149F9" w:rsidRDefault="005B43E5">
            <w:pPr>
              <w:jc w:val="left"/>
            </w:pPr>
            <w:r>
              <w:rPr>
                <w:rFonts w:hint="eastAsia"/>
              </w:rPr>
              <w:t>x</w:t>
            </w:r>
          </w:p>
        </w:tc>
        <w:tc>
          <w:tcPr>
            <w:tcW w:w="560" w:type="pct"/>
          </w:tcPr>
          <w:p w14:paraId="7F3807CF" w14:textId="77777777" w:rsidR="009149F9" w:rsidRDefault="005B43E5">
            <w:pPr>
              <w:jc w:val="left"/>
            </w:pPr>
            <w:r>
              <w:rPr>
                <w:rFonts w:hint="eastAsia"/>
              </w:rPr>
              <w:t>3</w:t>
            </w:r>
          </w:p>
        </w:tc>
      </w:tr>
      <w:tr w:rsidR="009149F9" w14:paraId="174FD521" w14:textId="77777777">
        <w:tc>
          <w:tcPr>
            <w:tcW w:w="1496" w:type="pct"/>
          </w:tcPr>
          <w:p w14:paraId="7E4AF6C7" w14:textId="77777777" w:rsidR="009149F9" w:rsidRDefault="005B43E5">
            <w:pPr>
              <w:jc w:val="left"/>
            </w:pPr>
            <w:r>
              <w:rPr>
                <w:rFonts w:hint="eastAsia"/>
              </w:rPr>
              <w:t>大型宿舍</w:t>
            </w:r>
          </w:p>
        </w:tc>
        <w:tc>
          <w:tcPr>
            <w:tcW w:w="1743" w:type="pct"/>
          </w:tcPr>
          <w:p w14:paraId="1CEA3A50" w14:textId="77777777" w:rsidR="009149F9" w:rsidRDefault="005B43E5">
            <w:pPr>
              <w:jc w:val="left"/>
            </w:pPr>
            <w:r>
              <w:rPr>
                <w:rFonts w:hint="eastAsia"/>
              </w:rPr>
              <w:t>1</w:t>
            </w:r>
            <w:r>
              <w:t>0*75</w:t>
            </w:r>
          </w:p>
        </w:tc>
        <w:tc>
          <w:tcPr>
            <w:tcW w:w="512" w:type="pct"/>
          </w:tcPr>
          <w:p w14:paraId="60CBD904" w14:textId="77777777" w:rsidR="009149F9" w:rsidRDefault="005B43E5">
            <w:pPr>
              <w:jc w:val="left"/>
            </w:pPr>
            <w:r>
              <w:rPr>
                <w:rFonts w:hint="eastAsia"/>
              </w:rPr>
              <w:t>2</w:t>
            </w:r>
          </w:p>
        </w:tc>
        <w:tc>
          <w:tcPr>
            <w:tcW w:w="688" w:type="pct"/>
          </w:tcPr>
          <w:p w14:paraId="07515303" w14:textId="77777777" w:rsidR="009149F9" w:rsidRDefault="005B43E5">
            <w:pPr>
              <w:jc w:val="left"/>
            </w:pPr>
            <w:r>
              <w:rPr>
                <w:rFonts w:hint="eastAsia"/>
              </w:rPr>
              <w:t>x</w:t>
            </w:r>
          </w:p>
        </w:tc>
        <w:tc>
          <w:tcPr>
            <w:tcW w:w="560" w:type="pct"/>
          </w:tcPr>
          <w:p w14:paraId="55EA446C" w14:textId="77777777" w:rsidR="009149F9" w:rsidRDefault="005B43E5">
            <w:pPr>
              <w:jc w:val="left"/>
            </w:pPr>
            <w:r>
              <w:rPr>
                <w:rFonts w:hint="eastAsia"/>
              </w:rPr>
              <w:t>3</w:t>
            </w:r>
          </w:p>
        </w:tc>
      </w:tr>
    </w:tbl>
    <w:p w14:paraId="6CB00A0F" w14:textId="77777777" w:rsidR="009149F9" w:rsidRDefault="009149F9">
      <w:pPr>
        <w:jc w:val="left"/>
      </w:pPr>
    </w:p>
    <w:p w14:paraId="387ECEB2" w14:textId="77777777" w:rsidR="009149F9" w:rsidRDefault="005B43E5">
      <w:pPr>
        <w:jc w:val="center"/>
      </w:pPr>
      <w:r>
        <w:rPr>
          <w:rFonts w:hint="eastAsia"/>
        </w:rPr>
        <w:t>表</w:t>
      </w:r>
      <w:r>
        <w:t xml:space="preserve">4-3  </w:t>
      </w:r>
      <w:r>
        <w:rPr>
          <w:rFonts w:hint="eastAsia"/>
        </w:rPr>
        <w:t>政策与遵从度参数</w:t>
      </w:r>
    </w:p>
    <w:tbl>
      <w:tblPr>
        <w:tblStyle w:val="ab"/>
        <w:tblW w:w="5000" w:type="pct"/>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676"/>
        <w:gridCol w:w="927"/>
        <w:gridCol w:w="518"/>
        <w:gridCol w:w="926"/>
        <w:gridCol w:w="2604"/>
        <w:gridCol w:w="926"/>
        <w:gridCol w:w="926"/>
        <w:gridCol w:w="926"/>
        <w:gridCol w:w="926"/>
      </w:tblGrid>
      <w:tr w:rsidR="009149F9" w14:paraId="76BE40D4" w14:textId="77777777">
        <w:trPr>
          <w:trHeight w:val="156"/>
        </w:trPr>
        <w:tc>
          <w:tcPr>
            <w:tcW w:w="361" w:type="pct"/>
            <w:vMerge w:val="restart"/>
            <w:tcBorders>
              <w:top w:val="single" w:sz="8" w:space="0" w:color="auto"/>
              <w:bottom w:val="single" w:sz="8" w:space="0" w:color="auto"/>
            </w:tcBorders>
          </w:tcPr>
          <w:p w14:paraId="73CC5635" w14:textId="77777777" w:rsidR="009149F9" w:rsidRDefault="009149F9"/>
        </w:tc>
        <w:tc>
          <w:tcPr>
            <w:tcW w:w="2659" w:type="pct"/>
            <w:gridSpan w:val="4"/>
            <w:tcBorders>
              <w:top w:val="single" w:sz="8" w:space="0" w:color="auto"/>
              <w:bottom w:val="single" w:sz="8" w:space="0" w:color="auto"/>
            </w:tcBorders>
          </w:tcPr>
          <w:p w14:paraId="01141D67" w14:textId="77777777" w:rsidR="009149F9" w:rsidRDefault="005B43E5">
            <w:r>
              <w:rPr>
                <w:rFonts w:hint="eastAsia"/>
              </w:rPr>
              <w:t>政策</w:t>
            </w:r>
          </w:p>
        </w:tc>
        <w:tc>
          <w:tcPr>
            <w:tcW w:w="1980" w:type="pct"/>
            <w:gridSpan w:val="4"/>
            <w:tcBorders>
              <w:top w:val="single" w:sz="8" w:space="0" w:color="auto"/>
              <w:bottom w:val="single" w:sz="8" w:space="0" w:color="auto"/>
            </w:tcBorders>
          </w:tcPr>
          <w:p w14:paraId="7BB8AC7D" w14:textId="77777777" w:rsidR="009149F9" w:rsidRDefault="005B43E5">
            <w:r>
              <w:rPr>
                <w:rFonts w:hint="eastAsia"/>
              </w:rPr>
              <w:t>遵从度</w:t>
            </w:r>
          </w:p>
        </w:tc>
      </w:tr>
      <w:tr w:rsidR="009149F9" w14:paraId="2AFB78EC" w14:textId="77777777">
        <w:trPr>
          <w:trHeight w:val="156"/>
        </w:trPr>
        <w:tc>
          <w:tcPr>
            <w:tcW w:w="361" w:type="pct"/>
            <w:vMerge/>
            <w:tcBorders>
              <w:top w:val="single" w:sz="8" w:space="0" w:color="auto"/>
              <w:bottom w:val="single" w:sz="8" w:space="0" w:color="auto"/>
            </w:tcBorders>
          </w:tcPr>
          <w:p w14:paraId="7BC9EF56" w14:textId="77777777" w:rsidR="009149F9" w:rsidRDefault="009149F9"/>
        </w:tc>
        <w:tc>
          <w:tcPr>
            <w:tcW w:w="495" w:type="pct"/>
            <w:tcBorders>
              <w:top w:val="single" w:sz="8" w:space="0" w:color="auto"/>
              <w:bottom w:val="single" w:sz="8" w:space="0" w:color="auto"/>
            </w:tcBorders>
          </w:tcPr>
          <w:p w14:paraId="0CEFACDB" w14:textId="77777777" w:rsidR="009149F9" w:rsidRDefault="005B43E5">
            <m:oMathPara>
              <m:oMath>
                <m:r>
                  <w:rPr>
                    <w:rFonts w:ascii="Cambria Math" w:eastAsia="等线" w:hAnsi="Cambria Math"/>
                    <w:sz w:val="20"/>
                    <w:szCs w:val="20"/>
                  </w:rPr>
                  <m:t>P</m:t>
                </m:r>
              </m:oMath>
            </m:oMathPara>
          </w:p>
        </w:tc>
        <w:tc>
          <w:tcPr>
            <w:tcW w:w="277" w:type="pct"/>
            <w:tcBorders>
              <w:top w:val="single" w:sz="8" w:space="0" w:color="auto"/>
              <w:bottom w:val="single" w:sz="8" w:space="0" w:color="auto"/>
            </w:tcBorders>
          </w:tcPr>
          <w:p w14:paraId="61C715B6" w14:textId="77777777" w:rsidR="009149F9" w:rsidRDefault="005B43E5">
            <m:oMathPara>
              <m:oMath>
                <m:r>
                  <w:rPr>
                    <w:rFonts w:ascii="Cambria Math" w:eastAsia="等线" w:hAnsi="Cambria Math"/>
                    <w:sz w:val="20"/>
                    <w:szCs w:val="20"/>
                  </w:rPr>
                  <m:t>L</m:t>
                </m:r>
              </m:oMath>
            </m:oMathPara>
          </w:p>
        </w:tc>
        <w:tc>
          <w:tcPr>
            <w:tcW w:w="495" w:type="pct"/>
            <w:tcBorders>
              <w:top w:val="single" w:sz="8" w:space="0" w:color="auto"/>
              <w:bottom w:val="single" w:sz="8" w:space="0" w:color="auto"/>
            </w:tcBorders>
          </w:tcPr>
          <w:p w14:paraId="2D98E440" w14:textId="77777777" w:rsidR="009149F9" w:rsidRDefault="005B43E5">
            <m:oMathPara>
              <m:oMath>
                <m:r>
                  <w:rPr>
                    <w:rFonts w:ascii="Cambria Math" w:eastAsia="等线" w:hAnsi="Cambria Math"/>
                    <w:sz w:val="20"/>
                    <w:szCs w:val="20"/>
                  </w:rPr>
                  <m:t>D</m:t>
                </m:r>
              </m:oMath>
            </m:oMathPara>
          </w:p>
        </w:tc>
        <w:tc>
          <w:tcPr>
            <w:tcW w:w="1392" w:type="pct"/>
            <w:tcBorders>
              <w:top w:val="single" w:sz="8" w:space="0" w:color="auto"/>
              <w:bottom w:val="single" w:sz="8" w:space="0" w:color="auto"/>
            </w:tcBorders>
          </w:tcPr>
          <w:p w14:paraId="5D792BC3" w14:textId="77777777" w:rsidR="009149F9" w:rsidRDefault="005B43E5">
            <m:oMathPara>
              <m:oMath>
                <m:r>
                  <w:rPr>
                    <w:rFonts w:ascii="Cambria Math" w:eastAsia="等线" w:hAnsi="Cambria Math"/>
                    <w:sz w:val="20"/>
                    <w:szCs w:val="20"/>
                  </w:rPr>
                  <m:t>B</m:t>
                </m:r>
              </m:oMath>
            </m:oMathPara>
          </w:p>
        </w:tc>
        <w:tc>
          <w:tcPr>
            <w:tcW w:w="495" w:type="pct"/>
            <w:tcBorders>
              <w:top w:val="single" w:sz="8" w:space="0" w:color="auto"/>
              <w:bottom w:val="single" w:sz="8" w:space="0" w:color="auto"/>
            </w:tcBorders>
          </w:tcPr>
          <w:p w14:paraId="0C90C0BE" w14:textId="77777777" w:rsidR="009149F9" w:rsidRDefault="005B43E5">
            <m:oMathPara>
              <m:oMath>
                <m:r>
                  <w:rPr>
                    <w:rFonts w:ascii="Cambria Math" w:eastAsia="等线" w:hAnsi="Cambria Math" w:hint="eastAsia"/>
                    <w:sz w:val="20"/>
                    <w:szCs w:val="20"/>
                  </w:rPr>
                  <m:t>f</m:t>
                </m:r>
              </m:oMath>
            </m:oMathPara>
          </w:p>
        </w:tc>
        <w:tc>
          <w:tcPr>
            <w:tcW w:w="495" w:type="pct"/>
            <w:tcBorders>
              <w:top w:val="single" w:sz="8" w:space="0" w:color="auto"/>
              <w:bottom w:val="single" w:sz="8" w:space="0" w:color="auto"/>
            </w:tcBorders>
          </w:tcPr>
          <w:p w14:paraId="283EF7E4" w14:textId="77777777" w:rsidR="009149F9" w:rsidRDefault="005B43E5">
            <m:oMathPara>
              <m:oMath>
                <m:r>
                  <w:rPr>
                    <w:rFonts w:ascii="Cambria Math" w:eastAsia="等线" w:hAnsi="Cambria Math"/>
                    <w:sz w:val="20"/>
                    <w:szCs w:val="20"/>
                  </w:rPr>
                  <m:t>c</m:t>
                </m:r>
              </m:oMath>
            </m:oMathPara>
          </w:p>
        </w:tc>
        <w:tc>
          <w:tcPr>
            <w:tcW w:w="495" w:type="pct"/>
            <w:tcBorders>
              <w:top w:val="single" w:sz="8" w:space="0" w:color="auto"/>
              <w:bottom w:val="single" w:sz="8" w:space="0" w:color="auto"/>
            </w:tcBorders>
          </w:tcPr>
          <w:p w14:paraId="12B8A884" w14:textId="77777777" w:rsidR="009149F9" w:rsidRDefault="005B43E5">
            <m:oMathPara>
              <m:oMath>
                <m:r>
                  <w:rPr>
                    <w:rFonts w:ascii="Cambria Math" w:eastAsia="等线" w:hAnsi="Cambria Math"/>
                    <w:sz w:val="20"/>
                    <w:szCs w:val="20"/>
                  </w:rPr>
                  <m:t>h</m:t>
                </m:r>
              </m:oMath>
            </m:oMathPara>
          </w:p>
        </w:tc>
        <w:tc>
          <w:tcPr>
            <w:tcW w:w="495" w:type="pct"/>
            <w:tcBorders>
              <w:top w:val="single" w:sz="8" w:space="0" w:color="auto"/>
              <w:bottom w:val="single" w:sz="8" w:space="0" w:color="auto"/>
            </w:tcBorders>
          </w:tcPr>
          <w:p w14:paraId="51259CC1" w14:textId="77777777" w:rsidR="009149F9" w:rsidRDefault="005B43E5">
            <m:oMathPara>
              <m:oMath>
                <m:r>
                  <w:rPr>
                    <w:rFonts w:ascii="Cambria Math" w:eastAsia="等线" w:hAnsi="Cambria Math"/>
                    <w:sz w:val="20"/>
                    <w:szCs w:val="20"/>
                  </w:rPr>
                  <m:t>s</m:t>
                </m:r>
              </m:oMath>
            </m:oMathPara>
          </w:p>
        </w:tc>
      </w:tr>
      <w:tr w:rsidR="009149F9" w14:paraId="7D76F97B" w14:textId="77777777">
        <w:tc>
          <w:tcPr>
            <w:tcW w:w="361" w:type="pct"/>
            <w:tcBorders>
              <w:top w:val="single" w:sz="8" w:space="0" w:color="auto"/>
            </w:tcBorders>
          </w:tcPr>
          <w:p w14:paraId="0C5AC34A" w14:textId="77777777" w:rsidR="009149F9" w:rsidRDefault="005B43E5">
            <w:r>
              <w:rPr>
                <w:rFonts w:hint="eastAsia"/>
              </w:rPr>
              <w:t>低</w:t>
            </w:r>
          </w:p>
        </w:tc>
        <w:tc>
          <w:tcPr>
            <w:tcW w:w="495" w:type="pct"/>
            <w:tcBorders>
              <w:top w:val="single" w:sz="8" w:space="0" w:color="auto"/>
            </w:tcBorders>
          </w:tcPr>
          <w:p w14:paraId="1102A149" w14:textId="77777777" w:rsidR="009149F9" w:rsidRDefault="005B43E5">
            <w:r>
              <w:rPr>
                <w:rFonts w:hint="eastAsia"/>
              </w:rPr>
              <w:t>0</w:t>
            </w:r>
            <w:r>
              <w:t>.25</w:t>
            </w:r>
          </w:p>
        </w:tc>
        <w:tc>
          <w:tcPr>
            <w:tcW w:w="277" w:type="pct"/>
            <w:tcBorders>
              <w:top w:val="single" w:sz="8" w:space="0" w:color="auto"/>
            </w:tcBorders>
          </w:tcPr>
          <w:p w14:paraId="2CF23839" w14:textId="77777777" w:rsidR="009149F9" w:rsidRDefault="005B43E5">
            <w:r>
              <w:rPr>
                <w:rFonts w:hint="eastAsia"/>
              </w:rPr>
              <w:t>4</w:t>
            </w:r>
          </w:p>
        </w:tc>
        <w:tc>
          <w:tcPr>
            <w:tcW w:w="495" w:type="pct"/>
            <w:tcBorders>
              <w:top w:val="single" w:sz="8" w:space="0" w:color="auto"/>
            </w:tcBorders>
          </w:tcPr>
          <w:p w14:paraId="6363C037" w14:textId="77777777" w:rsidR="009149F9" w:rsidRDefault="005B43E5">
            <w:r>
              <w:rPr>
                <w:rFonts w:hint="eastAsia"/>
              </w:rPr>
              <w:t>0</w:t>
            </w:r>
          </w:p>
        </w:tc>
        <w:tc>
          <w:tcPr>
            <w:tcW w:w="1392" w:type="pct"/>
            <w:tcBorders>
              <w:top w:val="single" w:sz="8" w:space="0" w:color="auto"/>
            </w:tcBorders>
          </w:tcPr>
          <w:p w14:paraId="04D1F233" w14:textId="77777777" w:rsidR="009149F9" w:rsidRDefault="005B43E5">
            <w:r>
              <w:rPr>
                <w:rFonts w:hint="eastAsia"/>
              </w:rPr>
              <w:t>{</w:t>
            </w:r>
            <w:proofErr w:type="gramStart"/>
            <w:r>
              <w:t>G,L</w:t>
            </w:r>
            <w:proofErr w:type="gramEnd"/>
            <w:r>
              <w:t>}</w:t>
            </w:r>
          </w:p>
        </w:tc>
        <w:tc>
          <w:tcPr>
            <w:tcW w:w="495" w:type="pct"/>
            <w:tcBorders>
              <w:top w:val="single" w:sz="8" w:space="0" w:color="auto"/>
            </w:tcBorders>
          </w:tcPr>
          <w:p w14:paraId="05453771" w14:textId="77777777" w:rsidR="009149F9" w:rsidRDefault="005B43E5">
            <w:r>
              <w:rPr>
                <w:rFonts w:hint="eastAsia"/>
              </w:rPr>
              <w:t>0</w:t>
            </w:r>
          </w:p>
        </w:tc>
        <w:tc>
          <w:tcPr>
            <w:tcW w:w="495" w:type="pct"/>
            <w:tcBorders>
              <w:top w:val="single" w:sz="8" w:space="0" w:color="auto"/>
            </w:tcBorders>
          </w:tcPr>
          <w:p w14:paraId="4B6CA445" w14:textId="77777777" w:rsidR="009149F9" w:rsidRDefault="005B43E5">
            <w:r>
              <w:rPr>
                <w:rFonts w:hint="eastAsia"/>
              </w:rPr>
              <w:t>0</w:t>
            </w:r>
            <w:r>
              <w:t>.80</w:t>
            </w:r>
          </w:p>
        </w:tc>
        <w:tc>
          <w:tcPr>
            <w:tcW w:w="495" w:type="pct"/>
            <w:tcBorders>
              <w:top w:val="single" w:sz="8" w:space="0" w:color="auto"/>
            </w:tcBorders>
          </w:tcPr>
          <w:p w14:paraId="21E6CA14" w14:textId="77777777" w:rsidR="009149F9" w:rsidRDefault="005B43E5">
            <w:r>
              <w:rPr>
                <w:rFonts w:hint="eastAsia"/>
              </w:rPr>
              <w:t>0</w:t>
            </w:r>
            <w:r>
              <w:t>.50</w:t>
            </w:r>
          </w:p>
        </w:tc>
        <w:tc>
          <w:tcPr>
            <w:tcW w:w="495" w:type="pct"/>
            <w:tcBorders>
              <w:top w:val="single" w:sz="8" w:space="0" w:color="auto"/>
            </w:tcBorders>
          </w:tcPr>
          <w:p w14:paraId="2DE32108" w14:textId="77777777" w:rsidR="009149F9" w:rsidRDefault="005B43E5">
            <w:r>
              <w:rPr>
                <w:rFonts w:hint="eastAsia"/>
              </w:rPr>
              <w:t>0</w:t>
            </w:r>
          </w:p>
        </w:tc>
      </w:tr>
      <w:tr w:rsidR="009149F9" w14:paraId="495B4D8C" w14:textId="77777777">
        <w:tc>
          <w:tcPr>
            <w:tcW w:w="361" w:type="pct"/>
          </w:tcPr>
          <w:p w14:paraId="584DF21F" w14:textId="77777777" w:rsidR="009149F9" w:rsidRDefault="005B43E5">
            <w:r>
              <w:rPr>
                <w:rFonts w:hint="eastAsia"/>
              </w:rPr>
              <w:t>中</w:t>
            </w:r>
          </w:p>
        </w:tc>
        <w:tc>
          <w:tcPr>
            <w:tcW w:w="495" w:type="pct"/>
          </w:tcPr>
          <w:p w14:paraId="414E74A4" w14:textId="77777777" w:rsidR="009149F9" w:rsidRDefault="005B43E5">
            <w:r>
              <w:rPr>
                <w:rFonts w:hint="eastAsia"/>
              </w:rPr>
              <w:t>0</w:t>
            </w:r>
            <w:r>
              <w:t>.50</w:t>
            </w:r>
          </w:p>
        </w:tc>
        <w:tc>
          <w:tcPr>
            <w:tcW w:w="277" w:type="pct"/>
          </w:tcPr>
          <w:p w14:paraId="79DD8833" w14:textId="77777777" w:rsidR="009149F9" w:rsidRDefault="005B43E5">
            <w:r>
              <w:rPr>
                <w:rFonts w:hint="eastAsia"/>
              </w:rPr>
              <w:t>2</w:t>
            </w:r>
          </w:p>
        </w:tc>
        <w:tc>
          <w:tcPr>
            <w:tcW w:w="495" w:type="pct"/>
          </w:tcPr>
          <w:p w14:paraId="42BEF773" w14:textId="77777777" w:rsidR="009149F9" w:rsidRDefault="005B43E5">
            <w:r>
              <w:rPr>
                <w:rFonts w:hint="eastAsia"/>
              </w:rPr>
              <w:t>0</w:t>
            </w:r>
            <w:r>
              <w:t>.20</w:t>
            </w:r>
          </w:p>
        </w:tc>
        <w:tc>
          <w:tcPr>
            <w:tcW w:w="1392" w:type="pct"/>
          </w:tcPr>
          <w:p w14:paraId="3327D869" w14:textId="77777777" w:rsidR="009149F9" w:rsidRDefault="005B43E5">
            <w:r>
              <w:rPr>
                <w:rFonts w:hint="eastAsia"/>
              </w:rPr>
              <w:t>{</w:t>
            </w:r>
            <w:proofErr w:type="gramStart"/>
            <w:r>
              <w:t>G,L</w:t>
            </w:r>
            <w:proofErr w:type="gramEnd"/>
            <w:r>
              <w:t>,DH,LG}</w:t>
            </w:r>
          </w:p>
        </w:tc>
        <w:tc>
          <w:tcPr>
            <w:tcW w:w="495" w:type="pct"/>
          </w:tcPr>
          <w:p w14:paraId="1AA6019F" w14:textId="77777777" w:rsidR="009149F9" w:rsidRDefault="005B43E5">
            <w:r>
              <w:rPr>
                <w:rFonts w:hint="eastAsia"/>
              </w:rPr>
              <w:t>0</w:t>
            </w:r>
            <w:r>
              <w:t>.50</w:t>
            </w:r>
          </w:p>
        </w:tc>
        <w:tc>
          <w:tcPr>
            <w:tcW w:w="495" w:type="pct"/>
          </w:tcPr>
          <w:p w14:paraId="6D99038E" w14:textId="77777777" w:rsidR="009149F9" w:rsidRDefault="005B43E5">
            <w:r>
              <w:rPr>
                <w:rFonts w:hint="eastAsia"/>
              </w:rPr>
              <w:t>0</w:t>
            </w:r>
            <w:r>
              <w:t>.90</w:t>
            </w:r>
          </w:p>
        </w:tc>
        <w:tc>
          <w:tcPr>
            <w:tcW w:w="495" w:type="pct"/>
          </w:tcPr>
          <w:p w14:paraId="222A53C7" w14:textId="77777777" w:rsidR="009149F9" w:rsidRDefault="005B43E5">
            <w:r>
              <w:rPr>
                <w:rFonts w:hint="eastAsia"/>
              </w:rPr>
              <w:t>0</w:t>
            </w:r>
            <w:r>
              <w:t>.75</w:t>
            </w:r>
          </w:p>
        </w:tc>
        <w:tc>
          <w:tcPr>
            <w:tcW w:w="495" w:type="pct"/>
          </w:tcPr>
          <w:p w14:paraId="4CDCB011" w14:textId="77777777" w:rsidR="009149F9" w:rsidRDefault="005B43E5">
            <w:r>
              <w:rPr>
                <w:rFonts w:hint="eastAsia"/>
              </w:rPr>
              <w:t>0</w:t>
            </w:r>
            <w:r>
              <w:t>.25</w:t>
            </w:r>
          </w:p>
        </w:tc>
      </w:tr>
      <w:tr w:rsidR="009149F9" w14:paraId="4ECB83AD" w14:textId="77777777">
        <w:tc>
          <w:tcPr>
            <w:tcW w:w="361" w:type="pct"/>
          </w:tcPr>
          <w:p w14:paraId="4EBAD7BD" w14:textId="77777777" w:rsidR="009149F9" w:rsidRDefault="005B43E5">
            <w:r>
              <w:rPr>
                <w:rFonts w:hint="eastAsia"/>
              </w:rPr>
              <w:t>高</w:t>
            </w:r>
          </w:p>
        </w:tc>
        <w:tc>
          <w:tcPr>
            <w:tcW w:w="495" w:type="pct"/>
          </w:tcPr>
          <w:p w14:paraId="70F34C5E" w14:textId="77777777" w:rsidR="009149F9" w:rsidRDefault="005B43E5">
            <w:r>
              <w:rPr>
                <w:rFonts w:hint="eastAsia"/>
              </w:rPr>
              <w:t>1</w:t>
            </w:r>
          </w:p>
        </w:tc>
        <w:tc>
          <w:tcPr>
            <w:tcW w:w="277" w:type="pct"/>
          </w:tcPr>
          <w:p w14:paraId="40C5A2C4" w14:textId="77777777" w:rsidR="009149F9" w:rsidRDefault="005B43E5">
            <w:r>
              <w:rPr>
                <w:rFonts w:hint="eastAsia"/>
              </w:rPr>
              <w:t>1</w:t>
            </w:r>
          </w:p>
        </w:tc>
        <w:tc>
          <w:tcPr>
            <w:tcW w:w="495" w:type="pct"/>
          </w:tcPr>
          <w:p w14:paraId="79021357" w14:textId="77777777" w:rsidR="009149F9" w:rsidRDefault="005B43E5">
            <w:r>
              <w:rPr>
                <w:rFonts w:hint="eastAsia"/>
              </w:rPr>
              <w:t>0</w:t>
            </w:r>
            <w:r>
              <w:t>.40</w:t>
            </w:r>
          </w:p>
        </w:tc>
        <w:tc>
          <w:tcPr>
            <w:tcW w:w="1392" w:type="pct"/>
          </w:tcPr>
          <w:p w14:paraId="5FACDE26" w14:textId="77777777" w:rsidR="009149F9" w:rsidRDefault="005B43E5">
            <w:r>
              <w:rPr>
                <w:rFonts w:hint="eastAsia"/>
              </w:rPr>
              <w:t>{</w:t>
            </w:r>
            <w:proofErr w:type="gramStart"/>
            <w:r>
              <w:t>G,L</w:t>
            </w:r>
            <w:proofErr w:type="gramEnd"/>
            <w:r>
              <w:t>,DH,O,LG}</w:t>
            </w:r>
          </w:p>
        </w:tc>
        <w:tc>
          <w:tcPr>
            <w:tcW w:w="495" w:type="pct"/>
          </w:tcPr>
          <w:p w14:paraId="05D3473A" w14:textId="77777777" w:rsidR="009149F9" w:rsidRDefault="005B43E5">
            <w:r>
              <w:rPr>
                <w:rFonts w:hint="eastAsia"/>
              </w:rPr>
              <w:t>1</w:t>
            </w:r>
          </w:p>
        </w:tc>
        <w:tc>
          <w:tcPr>
            <w:tcW w:w="495" w:type="pct"/>
          </w:tcPr>
          <w:p w14:paraId="1560335F" w14:textId="77777777" w:rsidR="009149F9" w:rsidRDefault="005B43E5">
            <w:r>
              <w:rPr>
                <w:rFonts w:hint="eastAsia"/>
              </w:rPr>
              <w:t>1</w:t>
            </w:r>
          </w:p>
        </w:tc>
        <w:tc>
          <w:tcPr>
            <w:tcW w:w="495" w:type="pct"/>
          </w:tcPr>
          <w:p w14:paraId="269F78F0" w14:textId="77777777" w:rsidR="009149F9" w:rsidRDefault="005B43E5">
            <w:r>
              <w:rPr>
                <w:rFonts w:hint="eastAsia"/>
              </w:rPr>
              <w:t>1</w:t>
            </w:r>
          </w:p>
        </w:tc>
        <w:tc>
          <w:tcPr>
            <w:tcW w:w="495" w:type="pct"/>
          </w:tcPr>
          <w:p w14:paraId="4EEF5638" w14:textId="77777777" w:rsidR="009149F9" w:rsidRDefault="005B43E5">
            <w:r>
              <w:rPr>
                <w:rFonts w:hint="eastAsia"/>
              </w:rPr>
              <w:t>0</w:t>
            </w:r>
            <w:r>
              <w:t>.75</w:t>
            </w:r>
          </w:p>
        </w:tc>
      </w:tr>
    </w:tbl>
    <w:p w14:paraId="70875BD0" w14:textId="77777777" w:rsidR="009149F9" w:rsidRDefault="009149F9">
      <w:pPr>
        <w:ind w:firstLineChars="200" w:firstLine="420"/>
        <w:sectPr w:rsidR="009149F9">
          <w:pgSz w:w="11907" w:h="16840"/>
          <w:pgMar w:top="1418" w:right="1134" w:bottom="1134" w:left="1418" w:header="851" w:footer="992" w:gutter="0"/>
          <w:cols w:space="425"/>
          <w:docGrid w:type="lines" w:linePitch="312"/>
        </w:sectPr>
      </w:pPr>
    </w:p>
    <w:p w14:paraId="13DA1DD8" w14:textId="77777777" w:rsidR="009149F9" w:rsidRDefault="005B43E5">
      <w:pPr>
        <w:pStyle w:val="1"/>
        <w:rPr>
          <w:rFonts w:ascii="黑体" w:hAnsi="黑体"/>
        </w:rPr>
      </w:pPr>
      <w:bookmarkStart w:id="116" w:name="_Toc103853736"/>
      <w:bookmarkStart w:id="117" w:name="_Toc104199733"/>
      <w:r>
        <w:rPr>
          <w:rFonts w:ascii="黑体" w:hAnsi="黑体" w:hint="eastAsia"/>
        </w:rPr>
        <w:lastRenderedPageBreak/>
        <w:t>5实验结果与分析</w:t>
      </w:r>
      <w:bookmarkEnd w:id="116"/>
      <w:bookmarkEnd w:id="117"/>
    </w:p>
    <w:p w14:paraId="31B7B4DF" w14:textId="77777777" w:rsidR="009149F9" w:rsidRDefault="005B43E5">
      <w:pPr>
        <w:pStyle w:val="2"/>
        <w:spacing w:before="0" w:beforeAutospacing="0" w:after="0" w:afterAutospacing="0"/>
        <w:rPr>
          <w:rFonts w:ascii="黑体" w:eastAsia="黑体" w:hAnsi="黑体"/>
          <w:b w:val="0"/>
          <w:bCs w:val="0"/>
          <w:sz w:val="30"/>
        </w:rPr>
      </w:pPr>
      <w:bookmarkStart w:id="118" w:name="_Toc103853737"/>
      <w:bookmarkStart w:id="119" w:name="_Toc104199734"/>
      <w:r>
        <w:rPr>
          <w:rFonts w:ascii="黑体" w:eastAsia="黑体" w:hAnsi="黑体" w:hint="eastAsia"/>
          <w:b w:val="0"/>
          <w:bCs w:val="0"/>
          <w:sz w:val="30"/>
        </w:rPr>
        <w:t>5.1基础模型</w:t>
      </w:r>
      <w:bookmarkEnd w:id="118"/>
      <w:bookmarkEnd w:id="119"/>
    </w:p>
    <w:p w14:paraId="6FA29AD6" w14:textId="77777777" w:rsidR="009149F9" w:rsidRDefault="005B43E5">
      <w:pPr>
        <w:spacing w:line="400" w:lineRule="exact"/>
        <w:ind w:firstLineChars="200" w:firstLine="480"/>
        <w:rPr>
          <w:sz w:val="24"/>
        </w:rPr>
      </w:pPr>
      <w:r>
        <w:rPr>
          <w:rFonts w:hint="eastAsia"/>
          <w:sz w:val="24"/>
        </w:rPr>
        <w:t>我们将基础模型运行</w:t>
      </w:r>
      <w:r>
        <w:rPr>
          <w:rFonts w:hint="eastAsia"/>
          <w:sz w:val="24"/>
        </w:rPr>
        <w:t>300</w:t>
      </w:r>
      <w:r>
        <w:rPr>
          <w:rFonts w:hint="eastAsia"/>
          <w:sz w:val="24"/>
        </w:rPr>
        <w:t>次，模拟天数设置为</w:t>
      </w:r>
      <w:r>
        <w:rPr>
          <w:rFonts w:hint="eastAsia"/>
          <w:sz w:val="24"/>
        </w:rPr>
        <w:t>100</w:t>
      </w:r>
      <w:r>
        <w:rPr>
          <w:rFonts w:hint="eastAsia"/>
          <w:sz w:val="24"/>
        </w:rPr>
        <w:t>天，并保留每天的易感人数、感染人数、恢复人数。根据模拟结果，做出每天</w:t>
      </w:r>
      <w:r>
        <w:rPr>
          <w:rFonts w:hint="eastAsia"/>
          <w:sz w:val="24"/>
        </w:rPr>
        <w:t>S</w:t>
      </w:r>
      <w:r>
        <w:rPr>
          <w:rFonts w:hint="eastAsia"/>
          <w:sz w:val="24"/>
        </w:rPr>
        <w:t>、</w:t>
      </w:r>
      <w:r>
        <w:rPr>
          <w:rFonts w:hint="eastAsia"/>
          <w:sz w:val="24"/>
        </w:rPr>
        <w:t>I</w:t>
      </w:r>
      <w:r>
        <w:rPr>
          <w:rFonts w:hint="eastAsia"/>
          <w:sz w:val="24"/>
        </w:rPr>
        <w:t>、</w:t>
      </w:r>
      <w:r>
        <w:rPr>
          <w:rFonts w:hint="eastAsia"/>
          <w:sz w:val="24"/>
        </w:rPr>
        <w:t>R</w:t>
      </w:r>
      <w:r>
        <w:rPr>
          <w:rFonts w:hint="eastAsia"/>
          <w:sz w:val="24"/>
        </w:rPr>
        <w:t>的人数及其</w:t>
      </w:r>
      <w:r>
        <w:rPr>
          <w:rFonts w:hint="eastAsia"/>
          <w:sz w:val="24"/>
        </w:rPr>
        <w:t>95%</w:t>
      </w:r>
      <w:r>
        <w:rPr>
          <w:rFonts w:hint="eastAsia"/>
          <w:sz w:val="24"/>
        </w:rPr>
        <w:t>的置信区间。可视化结果如图</w:t>
      </w:r>
      <w:r>
        <w:rPr>
          <w:rFonts w:hint="eastAsia"/>
          <w:sz w:val="24"/>
        </w:rPr>
        <w:t>5-1</w:t>
      </w:r>
      <w:r>
        <w:rPr>
          <w:rFonts w:hint="eastAsia"/>
          <w:sz w:val="24"/>
        </w:rPr>
        <w:t>：</w:t>
      </w:r>
    </w:p>
    <w:p w14:paraId="4C1AFD0D" w14:textId="77777777" w:rsidR="009149F9" w:rsidRDefault="005B43E5">
      <w:pPr>
        <w:ind w:firstLineChars="200" w:firstLine="420"/>
      </w:pPr>
      <w:r>
        <w:rPr>
          <w:noProof/>
        </w:rPr>
        <w:drawing>
          <wp:inline distT="0" distB="0" distL="0" distR="0" wp14:anchorId="6145DD16" wp14:editId="503F7593">
            <wp:extent cx="5162550" cy="4130040"/>
            <wp:effectExtent l="0" t="0" r="0" b="0"/>
            <wp:docPr id="5" name="图片 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折线图&#10;&#10;描述已自动生成"/>
                    <pic:cNvPicPr>
                      <a:picLocks noChangeAspect="1"/>
                    </pic:cNvPicPr>
                  </pic:nvPicPr>
                  <pic:blipFill>
                    <a:blip r:embed="rId191" cstate="print">
                      <a:extLst>
                        <a:ext uri="{28A0092B-C50C-407E-A947-70E740481C1C}">
                          <a14:useLocalDpi xmlns:a14="http://schemas.microsoft.com/office/drawing/2010/main" val="0"/>
                        </a:ext>
                      </a:extLst>
                    </a:blip>
                    <a:stretch>
                      <a:fillRect/>
                    </a:stretch>
                  </pic:blipFill>
                  <pic:spPr>
                    <a:xfrm>
                      <a:off x="0" y="0"/>
                      <a:ext cx="5164070" cy="4131256"/>
                    </a:xfrm>
                    <a:prstGeom prst="rect">
                      <a:avLst/>
                    </a:prstGeom>
                  </pic:spPr>
                </pic:pic>
              </a:graphicData>
            </a:graphic>
          </wp:inline>
        </w:drawing>
      </w:r>
    </w:p>
    <w:p w14:paraId="426AB88F" w14:textId="77777777" w:rsidR="009149F9" w:rsidRDefault="005B43E5">
      <w:pPr>
        <w:ind w:firstLineChars="200" w:firstLine="420"/>
        <w:jc w:val="center"/>
      </w:pPr>
      <w:r>
        <w:rPr>
          <w:rFonts w:hint="eastAsia"/>
        </w:rPr>
        <w:t>图</w:t>
      </w:r>
      <w:r>
        <w:rPr>
          <w:rFonts w:hint="eastAsia"/>
        </w:rPr>
        <w:t xml:space="preserve"> </w:t>
      </w:r>
      <w:r>
        <w:t xml:space="preserve">5-1 </w:t>
      </w:r>
      <w:r>
        <w:rPr>
          <w:rFonts w:hint="eastAsia"/>
        </w:rPr>
        <w:t>基础模型</w:t>
      </w:r>
      <w:r>
        <w:rPr>
          <w:rFonts w:hint="eastAsia"/>
        </w:rPr>
        <w:t>S</w:t>
      </w:r>
      <w:r>
        <w:rPr>
          <w:rFonts w:hint="eastAsia"/>
        </w:rPr>
        <w:t>、</w:t>
      </w:r>
      <w:r>
        <w:rPr>
          <w:rFonts w:hint="eastAsia"/>
        </w:rPr>
        <w:t>I</w:t>
      </w:r>
      <w:r>
        <w:rPr>
          <w:rFonts w:hint="eastAsia"/>
        </w:rPr>
        <w:t>、</w:t>
      </w:r>
      <w:r>
        <w:rPr>
          <w:rFonts w:hint="eastAsia"/>
        </w:rPr>
        <w:t>R</w:t>
      </w:r>
      <w:r>
        <w:rPr>
          <w:rFonts w:hint="eastAsia"/>
        </w:rPr>
        <w:t>人数及其</w:t>
      </w:r>
      <w:r>
        <w:rPr>
          <w:rFonts w:hint="eastAsia"/>
        </w:rPr>
        <w:t>95%</w:t>
      </w:r>
      <w:r>
        <w:rPr>
          <w:rFonts w:hint="eastAsia"/>
        </w:rPr>
        <w:t>的置信区间</w:t>
      </w:r>
    </w:p>
    <w:p w14:paraId="133721D0" w14:textId="77777777" w:rsidR="009149F9" w:rsidRDefault="005B43E5">
      <w:pPr>
        <w:spacing w:line="400" w:lineRule="exact"/>
        <w:ind w:firstLineChars="200" w:firstLine="480"/>
        <w:rPr>
          <w:sz w:val="24"/>
        </w:rPr>
      </w:pPr>
      <w:r>
        <w:rPr>
          <w:rFonts w:hint="eastAsia"/>
          <w:sz w:val="24"/>
        </w:rPr>
        <w:t>可分析得知，在没有采取任何防控措施的情况下，感染人数将会先升后降，峰值将达到</w:t>
      </w:r>
      <w:r>
        <w:rPr>
          <w:rFonts w:hint="eastAsia"/>
          <w:sz w:val="24"/>
        </w:rPr>
        <w:t>1000</w:t>
      </w:r>
      <w:r>
        <w:rPr>
          <w:rFonts w:hint="eastAsia"/>
          <w:sz w:val="24"/>
        </w:rPr>
        <w:t>人。最终总的感染人数将到达</w:t>
      </w:r>
      <w:r>
        <w:rPr>
          <w:rFonts w:hint="eastAsia"/>
          <w:sz w:val="24"/>
        </w:rPr>
        <w:t>2200</w:t>
      </w:r>
      <w:r>
        <w:rPr>
          <w:rFonts w:hint="eastAsia"/>
          <w:sz w:val="24"/>
        </w:rPr>
        <w:t>多人，将有近</w:t>
      </w:r>
      <w:r>
        <w:rPr>
          <w:rFonts w:hint="eastAsia"/>
          <w:sz w:val="24"/>
        </w:rPr>
        <w:t>30%</w:t>
      </w:r>
      <w:r>
        <w:rPr>
          <w:rFonts w:hint="eastAsia"/>
          <w:sz w:val="24"/>
        </w:rPr>
        <w:t>的代理被感染。如果考虑到其有一定的致死率，这将会严重威胁学生和教师的生命健康。</w:t>
      </w:r>
    </w:p>
    <w:p w14:paraId="4518F690" w14:textId="77777777" w:rsidR="009149F9" w:rsidRDefault="005B43E5">
      <w:pPr>
        <w:pStyle w:val="2"/>
        <w:spacing w:before="0" w:beforeAutospacing="0" w:after="0" w:afterAutospacing="0"/>
        <w:rPr>
          <w:rFonts w:ascii="黑体" w:eastAsia="黑体" w:hAnsi="黑体"/>
          <w:b w:val="0"/>
          <w:bCs w:val="0"/>
          <w:sz w:val="30"/>
        </w:rPr>
      </w:pPr>
      <w:bookmarkStart w:id="120" w:name="_Toc103853738"/>
      <w:bookmarkStart w:id="121" w:name="_Toc104199735"/>
      <w:r>
        <w:rPr>
          <w:rFonts w:ascii="黑体" w:eastAsia="黑体" w:hAnsi="黑体" w:hint="eastAsia"/>
          <w:b w:val="0"/>
          <w:bCs w:val="0"/>
          <w:sz w:val="30"/>
        </w:rPr>
        <w:t>5.2防疫政策和代理遵从度</w:t>
      </w:r>
      <w:bookmarkEnd w:id="120"/>
      <w:bookmarkEnd w:id="121"/>
    </w:p>
    <w:p w14:paraId="69B7CF85" w14:textId="77777777" w:rsidR="009149F9" w:rsidRDefault="005B43E5">
      <w:pPr>
        <w:spacing w:line="400" w:lineRule="exact"/>
        <w:ind w:firstLineChars="200" w:firstLine="480"/>
        <w:rPr>
          <w:sz w:val="24"/>
        </w:rPr>
      </w:pPr>
      <w:r>
        <w:rPr>
          <w:rFonts w:hint="eastAsia"/>
          <w:sz w:val="24"/>
        </w:rPr>
        <w:t>我们从最终感染人数和基本再生数</w:t>
      </w:r>
      <w:r>
        <w:rPr>
          <w:rFonts w:hint="eastAsia"/>
          <w:sz w:val="24"/>
        </w:rPr>
        <w:t>R0</w:t>
      </w:r>
      <w:proofErr w:type="gramStart"/>
      <w:r>
        <w:rPr>
          <w:rFonts w:hint="eastAsia"/>
          <w:sz w:val="24"/>
        </w:rPr>
        <w:t>两个</w:t>
      </w:r>
      <w:proofErr w:type="gramEnd"/>
      <w:r>
        <w:rPr>
          <w:rFonts w:hint="eastAsia"/>
          <w:sz w:val="24"/>
        </w:rPr>
        <w:t>不同的维度，分析不同防疫政策和遵从度的结果差异。</w:t>
      </w:r>
    </w:p>
    <w:p w14:paraId="4BA12005" w14:textId="77777777" w:rsidR="009149F9" w:rsidRDefault="005B43E5">
      <w:pPr>
        <w:spacing w:line="400" w:lineRule="exact"/>
        <w:ind w:firstLineChars="200" w:firstLine="480"/>
        <w:rPr>
          <w:sz w:val="24"/>
        </w:rPr>
      </w:pPr>
      <w:r>
        <w:rPr>
          <w:rFonts w:hint="eastAsia"/>
          <w:sz w:val="24"/>
        </w:rPr>
        <w:t>R0</w:t>
      </w:r>
      <w:r>
        <w:rPr>
          <w:rFonts w:hint="eastAsia"/>
          <w:sz w:val="24"/>
        </w:rPr>
        <w:t>的计算采用以下方程，在模型运行</w:t>
      </w:r>
      <w:r>
        <w:rPr>
          <w:rFonts w:hint="eastAsia"/>
          <w:sz w:val="24"/>
        </w:rPr>
        <w:t>14</w:t>
      </w:r>
      <w:r>
        <w:rPr>
          <w:rFonts w:hint="eastAsia"/>
          <w:sz w:val="24"/>
        </w:rPr>
        <w:t>天（两周）后，进行计算：</w:t>
      </w:r>
    </w:p>
    <w:p w14:paraId="7F563F92" w14:textId="77777777" w:rsidR="009149F9" w:rsidRDefault="005B43E5">
      <w:pPr>
        <w:pStyle w:val="MTDisplayEquation"/>
        <w:jc w:val="right"/>
      </w:pPr>
      <w:r>
        <w:tab/>
      </w:r>
      <w:r>
        <w:rPr>
          <w:position w:val="-24"/>
        </w:rPr>
        <w:object w:dxaOrig="1340" w:dyaOrig="620" w14:anchorId="2D8E676A">
          <v:shape id="_x0000_i1123" type="#_x0000_t75" style="width:67pt;height:31pt" o:ole="">
            <v:imagedata r:id="rId192" o:title=""/>
          </v:shape>
          <o:OLEObject Type="Embed" ProgID="Equation.DSMT4" ShapeID="_x0000_i1123" DrawAspect="Content" ObjectID="_1714846519" r:id="rId193"/>
        </w:object>
      </w:r>
      <w:r>
        <w:rPr>
          <w:rFonts w:hint="eastAsia"/>
          <w:position w:val="-24"/>
        </w:rPr>
        <w:t xml:space="preserve">                            </w:t>
      </w:r>
      <w:r>
        <w:t xml:space="preserve"> </w:t>
      </w:r>
      <w:r>
        <w:rPr>
          <w:rFonts w:hint="eastAsia"/>
        </w:rPr>
        <w:t>（</w:t>
      </w:r>
      <w:r>
        <w:rPr>
          <w:rFonts w:hint="eastAsia"/>
        </w:rPr>
        <w:t>5-1</w:t>
      </w:r>
      <w:r>
        <w:rPr>
          <w:rFonts w:hint="eastAsia"/>
        </w:rPr>
        <w:t>）</w:t>
      </w:r>
    </w:p>
    <w:p w14:paraId="2AD1C97D" w14:textId="77777777" w:rsidR="009149F9" w:rsidRDefault="005B43E5">
      <w:pPr>
        <w:pStyle w:val="3"/>
        <w:spacing w:before="0" w:after="0" w:line="240" w:lineRule="auto"/>
        <w:rPr>
          <w:rFonts w:ascii="黑体" w:eastAsia="黑体" w:hAnsi="黑体"/>
          <w:b w:val="0"/>
          <w:bCs w:val="0"/>
          <w:sz w:val="28"/>
        </w:rPr>
      </w:pPr>
      <w:bookmarkStart w:id="122" w:name="_Toc103853739"/>
      <w:bookmarkStart w:id="123" w:name="_Toc104199736"/>
      <w:r>
        <w:rPr>
          <w:rFonts w:ascii="黑体" w:eastAsia="黑体" w:hAnsi="黑体" w:hint="eastAsia"/>
          <w:b w:val="0"/>
          <w:bCs w:val="0"/>
          <w:sz w:val="28"/>
        </w:rPr>
        <w:t>5.2.1单一防疫政策</w:t>
      </w:r>
      <w:bookmarkEnd w:id="122"/>
      <w:bookmarkEnd w:id="123"/>
    </w:p>
    <w:p w14:paraId="4D2B8738" w14:textId="77777777" w:rsidR="009149F9" w:rsidRDefault="005B43E5">
      <w:pPr>
        <w:spacing w:line="400" w:lineRule="exact"/>
        <w:ind w:firstLineChars="200" w:firstLine="480"/>
        <w:rPr>
          <w:sz w:val="24"/>
        </w:rPr>
      </w:pPr>
      <w:r>
        <w:rPr>
          <w:rFonts w:hint="eastAsia"/>
          <w:sz w:val="24"/>
        </w:rPr>
        <w:t>对于单一防疫政策，设置</w:t>
      </w:r>
      <w:r>
        <w:rPr>
          <w:rFonts w:hint="eastAsia"/>
          <w:sz w:val="24"/>
        </w:rPr>
        <w:t>11</w:t>
      </w:r>
      <w:r>
        <w:rPr>
          <w:rFonts w:hint="eastAsia"/>
          <w:sz w:val="24"/>
        </w:rPr>
        <w:t>个实验，分别是：基础模型、只采取佩戴口罩、只采取线</w:t>
      </w:r>
      <w:r>
        <w:rPr>
          <w:rFonts w:hint="eastAsia"/>
          <w:sz w:val="24"/>
        </w:rPr>
        <w:lastRenderedPageBreak/>
        <w:t>上线下教学、只采取核酸轮检和自我检测、只采取减少学生聚集、只采取关闭部分建筑</w:t>
      </w:r>
      <w:r>
        <w:rPr>
          <w:rFonts w:hint="eastAsia"/>
          <w:sz w:val="24"/>
        </w:rPr>
        <w:t>h=0.5</w:t>
      </w:r>
      <w:r>
        <w:rPr>
          <w:rFonts w:hint="eastAsia"/>
          <w:sz w:val="24"/>
        </w:rPr>
        <w:t>、只采取关闭部分建筑</w:t>
      </w:r>
      <w:r>
        <w:rPr>
          <w:rFonts w:hint="eastAsia"/>
          <w:sz w:val="24"/>
        </w:rPr>
        <w:t>h=1</w:t>
      </w:r>
      <w:r>
        <w:rPr>
          <w:rFonts w:hint="eastAsia"/>
          <w:sz w:val="24"/>
        </w:rPr>
        <w:t>，中等程度的防疫政策且</w:t>
      </w:r>
      <w:r>
        <w:rPr>
          <w:rFonts w:hint="eastAsia"/>
          <w:sz w:val="24"/>
        </w:rPr>
        <w:t>L=4</w:t>
      </w:r>
      <w:r>
        <w:rPr>
          <w:rFonts w:hint="eastAsia"/>
          <w:sz w:val="24"/>
        </w:rPr>
        <w:t>，中等程度的防疫政策且</w:t>
      </w:r>
      <w:r>
        <w:rPr>
          <w:rFonts w:hint="eastAsia"/>
          <w:sz w:val="24"/>
        </w:rPr>
        <w:t>L=3</w:t>
      </w:r>
      <w:r>
        <w:rPr>
          <w:rFonts w:hint="eastAsia"/>
          <w:sz w:val="24"/>
        </w:rPr>
        <w:t>，中等程度的防疫政策且</w:t>
      </w:r>
      <w:r>
        <w:rPr>
          <w:rFonts w:hint="eastAsia"/>
          <w:sz w:val="24"/>
        </w:rPr>
        <w:t>L=2</w:t>
      </w:r>
      <w:r>
        <w:rPr>
          <w:rFonts w:hint="eastAsia"/>
          <w:sz w:val="24"/>
        </w:rPr>
        <w:t>，中等程度的防疫政策且</w:t>
      </w:r>
      <w:r>
        <w:rPr>
          <w:rFonts w:hint="eastAsia"/>
          <w:sz w:val="24"/>
        </w:rPr>
        <w:t>L=1</w:t>
      </w:r>
      <w:r>
        <w:rPr>
          <w:rFonts w:hint="eastAsia"/>
          <w:sz w:val="24"/>
        </w:rPr>
        <w:t>。可视化结果如图</w:t>
      </w:r>
      <w:r>
        <w:rPr>
          <w:rFonts w:hint="eastAsia"/>
          <w:sz w:val="24"/>
        </w:rPr>
        <w:t>5-2</w:t>
      </w:r>
      <w:r>
        <w:rPr>
          <w:rFonts w:hint="eastAsia"/>
          <w:sz w:val="24"/>
        </w:rPr>
        <w:t>、</w:t>
      </w:r>
      <w:r>
        <w:rPr>
          <w:rFonts w:hint="eastAsia"/>
          <w:sz w:val="24"/>
        </w:rPr>
        <w:t>5-3</w:t>
      </w:r>
      <w:r>
        <w:rPr>
          <w:rFonts w:hint="eastAsia"/>
          <w:sz w:val="24"/>
        </w:rPr>
        <w:t>：</w:t>
      </w:r>
    </w:p>
    <w:p w14:paraId="19EF3BC6" w14:textId="77777777" w:rsidR="009149F9" w:rsidRDefault="005B43E5">
      <w:pPr>
        <w:ind w:firstLineChars="200" w:firstLine="420"/>
      </w:pPr>
      <w:r>
        <w:rPr>
          <w:noProof/>
        </w:rPr>
        <w:drawing>
          <wp:inline distT="0" distB="0" distL="0" distR="0" wp14:anchorId="4B220D45" wp14:editId="74640002">
            <wp:extent cx="5279390" cy="3519805"/>
            <wp:effectExtent l="0" t="0" r="0" b="0"/>
            <wp:docPr id="3" name="图片 3"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应用程序&#10;&#10;描述已自动生成"/>
                    <pic:cNvPicPr>
                      <a:picLocks noChangeAspect="1"/>
                    </pic:cNvPicPr>
                  </pic:nvPicPr>
                  <pic:blipFill>
                    <a:blip r:embed="rId194">
                      <a:extLst>
                        <a:ext uri="{28A0092B-C50C-407E-A947-70E740481C1C}">
                          <a14:useLocalDpi xmlns:a14="http://schemas.microsoft.com/office/drawing/2010/main" val="0"/>
                        </a:ext>
                      </a:extLst>
                    </a:blip>
                    <a:stretch>
                      <a:fillRect/>
                    </a:stretch>
                  </pic:blipFill>
                  <pic:spPr>
                    <a:xfrm>
                      <a:off x="0" y="0"/>
                      <a:ext cx="5279390" cy="3519805"/>
                    </a:xfrm>
                    <a:prstGeom prst="rect">
                      <a:avLst/>
                    </a:prstGeom>
                  </pic:spPr>
                </pic:pic>
              </a:graphicData>
            </a:graphic>
          </wp:inline>
        </w:drawing>
      </w:r>
    </w:p>
    <w:p w14:paraId="09D4D8E6" w14:textId="77777777" w:rsidR="009149F9" w:rsidRDefault="005B43E5">
      <w:pPr>
        <w:ind w:firstLineChars="200" w:firstLine="420"/>
        <w:jc w:val="center"/>
      </w:pPr>
      <w:r>
        <w:rPr>
          <w:rFonts w:hint="eastAsia"/>
        </w:rPr>
        <w:t>图</w:t>
      </w:r>
      <w:r>
        <w:rPr>
          <w:rFonts w:hint="eastAsia"/>
        </w:rPr>
        <w:t xml:space="preserve"> </w:t>
      </w:r>
      <w:r>
        <w:t xml:space="preserve">5-2 </w:t>
      </w:r>
      <w:r>
        <w:rPr>
          <w:rFonts w:hint="eastAsia"/>
        </w:rPr>
        <w:t>单一政策最终感染人数对比图</w:t>
      </w:r>
    </w:p>
    <w:p w14:paraId="4591AB59" w14:textId="77777777" w:rsidR="009149F9" w:rsidRDefault="005B43E5">
      <w:pPr>
        <w:ind w:firstLineChars="200" w:firstLine="420"/>
      </w:pPr>
      <w:r>
        <w:rPr>
          <w:rFonts w:hint="eastAsia"/>
          <w:noProof/>
        </w:rPr>
        <w:drawing>
          <wp:inline distT="0" distB="0" distL="0" distR="0" wp14:anchorId="3B6134CD" wp14:editId="1B3381DA">
            <wp:extent cx="4822190" cy="3101340"/>
            <wp:effectExtent l="0" t="0" r="0" b="0"/>
            <wp:docPr id="6" name="图片 6"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箱线图&#10;&#10;描述已自动生成"/>
                    <pic:cNvPicPr>
                      <a:picLocks noChangeAspect="1"/>
                    </pic:cNvPicPr>
                  </pic:nvPicPr>
                  <pic:blipFill>
                    <a:blip r:embed="rId195">
                      <a:extLst>
                        <a:ext uri="{28A0092B-C50C-407E-A947-70E740481C1C}">
                          <a14:useLocalDpi xmlns:a14="http://schemas.microsoft.com/office/drawing/2010/main" val="0"/>
                        </a:ext>
                      </a:extLst>
                    </a:blip>
                    <a:stretch>
                      <a:fillRect/>
                    </a:stretch>
                  </pic:blipFill>
                  <pic:spPr>
                    <a:xfrm>
                      <a:off x="0" y="0"/>
                      <a:ext cx="4822190" cy="3101340"/>
                    </a:xfrm>
                    <a:prstGeom prst="rect">
                      <a:avLst/>
                    </a:prstGeom>
                  </pic:spPr>
                </pic:pic>
              </a:graphicData>
            </a:graphic>
          </wp:inline>
        </w:drawing>
      </w:r>
    </w:p>
    <w:p w14:paraId="00674D3A" w14:textId="77777777" w:rsidR="009149F9" w:rsidRDefault="005B43E5">
      <w:pPr>
        <w:ind w:firstLineChars="200" w:firstLine="420"/>
        <w:jc w:val="center"/>
      </w:pPr>
      <w:r>
        <w:rPr>
          <w:rFonts w:hint="eastAsia"/>
        </w:rPr>
        <w:t>图</w:t>
      </w:r>
      <w:r>
        <w:rPr>
          <w:rFonts w:hint="eastAsia"/>
        </w:rPr>
        <w:t xml:space="preserve"> </w:t>
      </w:r>
      <w:r>
        <w:t xml:space="preserve">5-3 </w:t>
      </w:r>
      <w:r>
        <w:rPr>
          <w:rFonts w:hint="eastAsia"/>
        </w:rPr>
        <w:t>单一政策</w:t>
      </w:r>
      <w:r>
        <w:rPr>
          <w:rFonts w:hint="eastAsia"/>
        </w:rPr>
        <w:t>R</w:t>
      </w:r>
      <w:r>
        <w:t>0</w:t>
      </w:r>
      <w:r>
        <w:rPr>
          <w:rFonts w:hint="eastAsia"/>
        </w:rPr>
        <w:t>对比图</w:t>
      </w:r>
    </w:p>
    <w:p w14:paraId="160A6006" w14:textId="77777777" w:rsidR="009149F9" w:rsidRDefault="005B43E5">
      <w:pPr>
        <w:spacing w:line="400" w:lineRule="exact"/>
        <w:ind w:firstLineChars="200" w:firstLine="480"/>
        <w:rPr>
          <w:sz w:val="24"/>
        </w:rPr>
      </w:pPr>
      <w:r>
        <w:rPr>
          <w:rFonts w:hint="eastAsia"/>
          <w:sz w:val="24"/>
        </w:rPr>
        <w:t>可以发现采取单一的佩戴口罩、线上线下混合教学、较少聚集、核酸轮检和自我检测的防疫政策都可以在不同程度上降低感染人数和病毒的传播。但是关闭部分建筑却由于不同的</w:t>
      </w:r>
      <w:r>
        <w:rPr>
          <w:rFonts w:hint="eastAsia"/>
          <w:sz w:val="24"/>
        </w:rPr>
        <w:t>h</w:t>
      </w:r>
      <w:r>
        <w:rPr>
          <w:rFonts w:hint="eastAsia"/>
          <w:sz w:val="24"/>
        </w:rPr>
        <w:t>有着不同结果。这是因为当关闭部分建筑后，如果</w:t>
      </w:r>
      <w:r>
        <w:rPr>
          <w:rFonts w:hint="eastAsia"/>
          <w:sz w:val="24"/>
        </w:rPr>
        <w:t>h</w:t>
      </w:r>
      <w:r>
        <w:rPr>
          <w:rFonts w:hint="eastAsia"/>
          <w:sz w:val="24"/>
        </w:rPr>
        <w:t>值较小，反而会增大学生参与</w:t>
      </w:r>
      <w:r>
        <w:rPr>
          <w:rFonts w:hint="eastAsia"/>
          <w:sz w:val="24"/>
        </w:rPr>
        <w:lastRenderedPageBreak/>
        <w:t>聚会、社团活动的概率，增加了学生之间的接触，使其感染人数不但没有减少反而增加，达到了相反的效果。但是如果</w:t>
      </w:r>
      <w:r>
        <w:rPr>
          <w:rFonts w:hint="eastAsia"/>
          <w:sz w:val="24"/>
        </w:rPr>
        <w:t>h</w:t>
      </w:r>
      <w:r>
        <w:rPr>
          <w:rFonts w:hint="eastAsia"/>
          <w:sz w:val="24"/>
        </w:rPr>
        <w:t>值较大，学生在不能前往图书馆、体育馆等地方后，选择呆在宿舍学习或者休息，则会在很大程度上减少疫情的传播，降低最终的感染人数。同时可以发现，佩戴口罩、核酸轮检是非常有效的防疫措施。佩戴口罩可以有效地减少疫情的在校园内的传播，减小</w:t>
      </w:r>
      <w:r>
        <w:rPr>
          <w:rFonts w:hint="eastAsia"/>
          <w:sz w:val="24"/>
        </w:rPr>
        <w:t>R0</w:t>
      </w:r>
      <w:r>
        <w:rPr>
          <w:rFonts w:hint="eastAsia"/>
          <w:sz w:val="24"/>
        </w:rPr>
        <w:t>的大小。核酸轮检可以及时发现感染者，及时采取隔离措施，使得感染者不再校园中继续移动以至于感染其他人，最终有效的减少了感染人数。因此可以启发我们，对于校园疫情防控要注意佩戴口罩、核酸轮检的配合使用，这样可以在高效的抑制疫情在学校中的传播。同时，对于不同的核酸结果返回时间分析，可以得到核酸结果返回时间越快，其</w:t>
      </w:r>
      <w:r>
        <w:rPr>
          <w:rFonts w:hint="eastAsia"/>
          <w:sz w:val="24"/>
        </w:rPr>
        <w:t>R0</w:t>
      </w:r>
      <w:r>
        <w:rPr>
          <w:rFonts w:hint="eastAsia"/>
          <w:sz w:val="24"/>
        </w:rPr>
        <w:t>值越小，其在校园中的传播造成的再感染就会越小。因此，对于校园中的核酸检测，要及时得到核酸结果，及时将检测结果为阳性的学生或者教师进行隔离，同时搭配有效的校园疫情防控措施，会使得最终感染人数处于一个较低的水平。</w:t>
      </w:r>
    </w:p>
    <w:p w14:paraId="27127144" w14:textId="77777777" w:rsidR="009149F9" w:rsidRDefault="005B43E5">
      <w:pPr>
        <w:spacing w:line="400" w:lineRule="exact"/>
        <w:ind w:firstLineChars="200" w:firstLine="480"/>
        <w:rPr>
          <w:sz w:val="24"/>
        </w:rPr>
      </w:pPr>
      <w:r>
        <w:rPr>
          <w:rFonts w:hint="eastAsia"/>
          <w:sz w:val="24"/>
        </w:rPr>
        <w:t>根据在中等防疫政策、中等遵从度下设置不同的感染常数</w:t>
      </w:r>
      <w:r>
        <w:rPr>
          <w:rFonts w:hint="eastAsia"/>
          <w:sz w:val="24"/>
        </w:rPr>
        <w:t>P</w:t>
      </w:r>
      <w:r>
        <w:rPr>
          <w:rFonts w:hint="eastAsia"/>
          <w:sz w:val="24"/>
        </w:rPr>
        <w:t>。结果可视化如图</w:t>
      </w:r>
      <w:r>
        <w:rPr>
          <w:rFonts w:hint="eastAsia"/>
          <w:sz w:val="24"/>
        </w:rPr>
        <w:t>5-4</w:t>
      </w:r>
      <w:r>
        <w:rPr>
          <w:rFonts w:hint="eastAsia"/>
          <w:sz w:val="24"/>
        </w:rPr>
        <w:t>。结果和我们所预想的一样，感染人数随着感染常数</w:t>
      </w:r>
      <w:r>
        <w:rPr>
          <w:rFonts w:hint="eastAsia"/>
          <w:sz w:val="24"/>
        </w:rPr>
        <w:t>P</w:t>
      </w:r>
      <w:r>
        <w:rPr>
          <w:rFonts w:hint="eastAsia"/>
          <w:sz w:val="24"/>
        </w:rPr>
        <w:t>的增加而增多。因此，我们在进行校园疫情模拟时，可以通过调节参数</w:t>
      </w:r>
      <w:r>
        <w:rPr>
          <w:rFonts w:hint="eastAsia"/>
          <w:sz w:val="24"/>
        </w:rPr>
        <w:t>P</w:t>
      </w:r>
      <w:r>
        <w:rPr>
          <w:rFonts w:hint="eastAsia"/>
          <w:sz w:val="24"/>
        </w:rPr>
        <w:t>以适应不同类型流行病毒的传播和不同的校园环境。</w:t>
      </w:r>
    </w:p>
    <w:p w14:paraId="0990108F" w14:textId="77777777" w:rsidR="009149F9" w:rsidRDefault="005B43E5">
      <w:pPr>
        <w:ind w:firstLineChars="200" w:firstLine="420"/>
      </w:pPr>
      <w:r>
        <w:rPr>
          <w:noProof/>
        </w:rPr>
        <w:drawing>
          <wp:inline distT="0" distB="0" distL="0" distR="0" wp14:anchorId="220958D2" wp14:editId="5BA134D9">
            <wp:extent cx="5486400" cy="3657600"/>
            <wp:effectExtent l="0" t="0" r="0" b="0"/>
            <wp:docPr id="10" name="图片 10"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箱线图&#10;&#10;描述已自动生成"/>
                    <pic:cNvPicPr>
                      <a:picLocks noChangeAspect="1"/>
                    </pic:cNvPicPr>
                  </pic:nvPicPr>
                  <pic:blipFill>
                    <a:blip r:embed="rId196">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76D7F53E" w14:textId="77777777" w:rsidR="009149F9" w:rsidRDefault="005B43E5">
      <w:pPr>
        <w:ind w:firstLineChars="200" w:firstLine="420"/>
        <w:jc w:val="center"/>
      </w:pPr>
      <w:r>
        <w:rPr>
          <w:rFonts w:hint="eastAsia"/>
        </w:rPr>
        <w:t>图</w:t>
      </w:r>
      <w:r>
        <w:rPr>
          <w:rFonts w:hint="eastAsia"/>
        </w:rPr>
        <w:t xml:space="preserve"> </w:t>
      </w:r>
      <w:r>
        <w:t xml:space="preserve">5-4 </w:t>
      </w:r>
      <w:r>
        <w:rPr>
          <w:rFonts w:hint="eastAsia"/>
        </w:rPr>
        <w:t>不同感染常数</w:t>
      </w:r>
      <w:r>
        <w:rPr>
          <w:rFonts w:hint="eastAsia"/>
        </w:rPr>
        <w:t>P</w:t>
      </w:r>
      <w:r>
        <w:rPr>
          <w:rFonts w:hint="eastAsia"/>
        </w:rPr>
        <w:t>最终感染人数柱状图</w:t>
      </w:r>
    </w:p>
    <w:p w14:paraId="55E84DAC" w14:textId="77777777" w:rsidR="009149F9" w:rsidRDefault="005B43E5">
      <w:pPr>
        <w:spacing w:line="400" w:lineRule="exact"/>
        <w:ind w:firstLineChars="200" w:firstLine="480"/>
        <w:rPr>
          <w:sz w:val="24"/>
        </w:rPr>
      </w:pPr>
      <w:r>
        <w:rPr>
          <w:rFonts w:hint="eastAsia"/>
          <w:sz w:val="24"/>
        </w:rPr>
        <w:t>在基础模型</w:t>
      </w:r>
      <w:r>
        <w:rPr>
          <w:rFonts w:hint="eastAsia"/>
          <w:sz w:val="24"/>
        </w:rPr>
        <w:t>P=1.25</w:t>
      </w:r>
      <w:r>
        <w:rPr>
          <w:rFonts w:hint="eastAsia"/>
          <w:sz w:val="24"/>
        </w:rPr>
        <w:t>的情况下，设置不同的初始种子发现，结果如图</w:t>
      </w:r>
      <w:r>
        <w:rPr>
          <w:rFonts w:hint="eastAsia"/>
          <w:sz w:val="24"/>
        </w:rPr>
        <w:t>5-5</w:t>
      </w:r>
      <w:r>
        <w:rPr>
          <w:rFonts w:hint="eastAsia"/>
          <w:sz w:val="24"/>
        </w:rPr>
        <w:t>。观察图</w:t>
      </w:r>
      <w:r>
        <w:rPr>
          <w:rFonts w:hint="eastAsia"/>
          <w:sz w:val="24"/>
        </w:rPr>
        <w:t>5-5(b)</w:t>
      </w:r>
      <w:r>
        <w:rPr>
          <w:rFonts w:hint="eastAsia"/>
          <w:sz w:val="24"/>
        </w:rPr>
        <w:t>，发现初始种子会很大程度的影响基本再生数</w:t>
      </w:r>
      <w:r>
        <w:rPr>
          <w:rFonts w:hint="eastAsia"/>
          <w:sz w:val="24"/>
        </w:rPr>
        <w:t>R0</w:t>
      </w:r>
      <w:r>
        <w:rPr>
          <w:rFonts w:hint="eastAsia"/>
          <w:sz w:val="24"/>
        </w:rPr>
        <w:t>。随着种子数目的增加</w:t>
      </w:r>
      <w:r>
        <w:rPr>
          <w:rFonts w:hint="eastAsia"/>
          <w:sz w:val="24"/>
        </w:rPr>
        <w:t>R0</w:t>
      </w:r>
      <w:r>
        <w:rPr>
          <w:rFonts w:hint="eastAsia"/>
          <w:sz w:val="24"/>
        </w:rPr>
        <w:t>的值在不断减小。由于变化速率在不断变小，其对</w:t>
      </w:r>
      <w:r>
        <w:rPr>
          <w:rFonts w:hint="eastAsia"/>
          <w:sz w:val="24"/>
        </w:rPr>
        <w:t>R0</w:t>
      </w:r>
      <w:r>
        <w:rPr>
          <w:rFonts w:hint="eastAsia"/>
          <w:sz w:val="24"/>
        </w:rPr>
        <w:t>的影响效果随着种子数目的增加在不断降低。</w:t>
      </w:r>
    </w:p>
    <w:p w14:paraId="4BF8ACF4" w14:textId="77777777" w:rsidR="009149F9" w:rsidRDefault="005B43E5" w:rsidP="00181827">
      <w:pPr>
        <w:pPrChange w:id="124" w:author="Wang X.X." w:date="2022-05-23T21:09:00Z">
          <w:pPr>
            <w:ind w:firstLineChars="200" w:firstLine="420"/>
          </w:pPr>
        </w:pPrChange>
      </w:pPr>
      <w:r>
        <w:rPr>
          <w:rFonts w:hint="eastAsia"/>
          <w:noProof/>
        </w:rPr>
        <w:lastRenderedPageBreak/>
        <w:drawing>
          <wp:inline distT="0" distB="0" distL="0" distR="0" wp14:anchorId="52754A63" wp14:editId="6A579FE5">
            <wp:extent cx="5943600" cy="2122210"/>
            <wp:effectExtent l="0" t="0" r="0" b="0"/>
            <wp:docPr id="16" name="图片 16" descr="D:\code\jupyter\bishedata\种子2.png种子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D:\code\jupyter\bishedata\种子2.png种子2"/>
                    <pic:cNvPicPr>
                      <a:picLocks noChangeAspect="1"/>
                    </pic:cNvPicPr>
                  </pic:nvPicPr>
                  <pic:blipFill rotWithShape="1">
                    <a:blip r:embed="rId197"/>
                    <a:srcRect l="5238" t="24900" r="4640" b="17886"/>
                    <a:stretch/>
                  </pic:blipFill>
                  <pic:spPr bwMode="auto">
                    <a:xfrm>
                      <a:off x="0" y="0"/>
                      <a:ext cx="5963569" cy="2129340"/>
                    </a:xfrm>
                    <a:prstGeom prst="rect">
                      <a:avLst/>
                    </a:prstGeom>
                    <a:ln>
                      <a:noFill/>
                    </a:ln>
                    <a:extLst>
                      <a:ext uri="{53640926-AAD7-44D8-BBD7-CCE9431645EC}">
                        <a14:shadowObscured xmlns:a14="http://schemas.microsoft.com/office/drawing/2010/main"/>
                      </a:ext>
                    </a:extLst>
                  </pic:spPr>
                </pic:pic>
              </a:graphicData>
            </a:graphic>
          </wp:inline>
        </w:drawing>
      </w:r>
    </w:p>
    <w:p w14:paraId="1E0FF4F1" w14:textId="77777777" w:rsidR="009149F9" w:rsidRPr="00181827" w:rsidRDefault="005B43E5">
      <w:pPr>
        <w:ind w:firstLineChars="200" w:firstLine="420"/>
        <w:jc w:val="center"/>
        <w:rPr>
          <w:szCs w:val="21"/>
        </w:rPr>
      </w:pPr>
      <w:r w:rsidRPr="00181827">
        <w:rPr>
          <w:rFonts w:hint="eastAsia"/>
          <w:szCs w:val="21"/>
        </w:rPr>
        <w:t>图</w:t>
      </w:r>
      <w:r w:rsidRPr="00181827">
        <w:rPr>
          <w:rFonts w:hint="eastAsia"/>
          <w:szCs w:val="21"/>
        </w:rPr>
        <w:t xml:space="preserve"> </w:t>
      </w:r>
      <w:r w:rsidRPr="00181827">
        <w:rPr>
          <w:szCs w:val="21"/>
        </w:rPr>
        <w:t xml:space="preserve">5-5 </w:t>
      </w:r>
      <w:r w:rsidRPr="00181827">
        <w:rPr>
          <w:rFonts w:hint="eastAsia"/>
          <w:szCs w:val="21"/>
        </w:rPr>
        <w:t>不同</w:t>
      </w:r>
      <w:r w:rsidRPr="00181827">
        <w:rPr>
          <w:rFonts w:hint="eastAsia"/>
          <w:szCs w:val="21"/>
          <w:rPrChange w:id="125" w:author="Wang X.X." w:date="2022-05-23T21:10:00Z">
            <w:rPr>
              <w:rFonts w:hint="eastAsia"/>
              <w:sz w:val="24"/>
            </w:rPr>
          </w:rPrChange>
        </w:rPr>
        <w:t>初始种子</w:t>
      </w:r>
      <w:r w:rsidRPr="00181827">
        <w:rPr>
          <w:rFonts w:hint="eastAsia"/>
          <w:szCs w:val="21"/>
        </w:rPr>
        <w:t>最终感染人数和</w:t>
      </w:r>
      <w:r w:rsidRPr="00181827">
        <w:rPr>
          <w:rFonts w:hint="eastAsia"/>
          <w:szCs w:val="21"/>
        </w:rPr>
        <w:t>R</w:t>
      </w:r>
      <w:r w:rsidRPr="00181827">
        <w:rPr>
          <w:szCs w:val="21"/>
        </w:rPr>
        <w:t>0</w:t>
      </w:r>
      <w:r w:rsidRPr="00181827">
        <w:rPr>
          <w:rFonts w:hint="eastAsia"/>
          <w:szCs w:val="21"/>
        </w:rPr>
        <w:t>对比</w:t>
      </w:r>
      <w:commentRangeStart w:id="126"/>
      <w:r w:rsidRPr="00181827">
        <w:rPr>
          <w:rFonts w:hint="eastAsia"/>
          <w:szCs w:val="21"/>
        </w:rPr>
        <w:t>图</w:t>
      </w:r>
      <w:commentRangeEnd w:id="126"/>
      <w:r w:rsidR="00181827" w:rsidRPr="00181827">
        <w:rPr>
          <w:rStyle w:val="af0"/>
        </w:rPr>
        <w:commentReference w:id="126"/>
      </w:r>
    </w:p>
    <w:p w14:paraId="65349565" w14:textId="77777777" w:rsidR="009149F9" w:rsidRDefault="005B43E5">
      <w:pPr>
        <w:spacing w:line="400" w:lineRule="exact"/>
        <w:ind w:firstLineChars="200" w:firstLine="480"/>
        <w:rPr>
          <w:sz w:val="24"/>
        </w:rPr>
      </w:pPr>
      <w:r>
        <w:rPr>
          <w:rFonts w:hint="eastAsia"/>
          <w:sz w:val="24"/>
        </w:rPr>
        <w:t>在基础模型中，设置不同的戴口罩病毒传播因子和戴口罩被感染因子，结果如图</w:t>
      </w:r>
      <w:r>
        <w:rPr>
          <w:rFonts w:hint="eastAsia"/>
          <w:sz w:val="24"/>
        </w:rPr>
        <w:t>5-6</w:t>
      </w:r>
      <w:r>
        <w:rPr>
          <w:rFonts w:hint="eastAsia"/>
          <w:sz w:val="24"/>
        </w:rPr>
        <w:t>。发现无论是感染人数还是基本再生数</w:t>
      </w:r>
      <w:r>
        <w:rPr>
          <w:rFonts w:hint="eastAsia"/>
          <w:sz w:val="24"/>
        </w:rPr>
        <w:t>R0</w:t>
      </w:r>
      <w:r>
        <w:rPr>
          <w:rFonts w:hint="eastAsia"/>
          <w:sz w:val="24"/>
        </w:rPr>
        <w:t>都有较为明显的变化。因此，一方面，我们可以根据不同的校园环境和病毒传播，调节这两个参数，用来符合具体的校园疫情防控；另一方面，佩戴口罩可以明显的降低</w:t>
      </w:r>
      <w:r>
        <w:rPr>
          <w:rFonts w:hint="eastAsia"/>
          <w:sz w:val="24"/>
        </w:rPr>
        <w:t>R0</w:t>
      </w:r>
      <w:r>
        <w:rPr>
          <w:rFonts w:hint="eastAsia"/>
          <w:sz w:val="24"/>
        </w:rPr>
        <w:t>的值并且降低最终的感染人数，我们不仅要正确的科学的佩戴口罩，而且要佩戴有防护效果的口罩，而不是佩戴那种为了装饰的口罩。</w:t>
      </w:r>
    </w:p>
    <w:p w14:paraId="2D542759" w14:textId="77777777" w:rsidR="009149F9" w:rsidRDefault="005B43E5" w:rsidP="00181827">
      <w:pPr>
        <w:pPrChange w:id="127" w:author="Wang X.X." w:date="2022-05-23T21:10:00Z">
          <w:pPr>
            <w:ind w:firstLineChars="200" w:firstLine="420"/>
          </w:pPr>
        </w:pPrChange>
      </w:pPr>
      <w:r>
        <w:rPr>
          <w:rFonts w:hint="eastAsia"/>
          <w:noProof/>
        </w:rPr>
        <w:drawing>
          <wp:inline distT="0" distB="0" distL="0" distR="0" wp14:anchorId="1EC77CA9" wp14:editId="3C299CA8">
            <wp:extent cx="5994400" cy="2169264"/>
            <wp:effectExtent l="0" t="0" r="6350" b="2540"/>
            <wp:docPr id="17" name="图片 17" descr="D:\code\jupyter\bishedata\口罩.png口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D:\code\jupyter\bishedata\口罩.png口罩"/>
                    <pic:cNvPicPr>
                      <a:picLocks noChangeAspect="1"/>
                    </pic:cNvPicPr>
                  </pic:nvPicPr>
                  <pic:blipFill rotWithShape="1">
                    <a:blip r:embed="rId198"/>
                    <a:srcRect l="5346" t="24136" r="6030" b="18852"/>
                    <a:stretch/>
                  </pic:blipFill>
                  <pic:spPr bwMode="auto">
                    <a:xfrm>
                      <a:off x="0" y="0"/>
                      <a:ext cx="6011616" cy="2175494"/>
                    </a:xfrm>
                    <a:prstGeom prst="rect">
                      <a:avLst/>
                    </a:prstGeom>
                    <a:ln>
                      <a:noFill/>
                    </a:ln>
                    <a:extLst>
                      <a:ext uri="{53640926-AAD7-44D8-BBD7-CCE9431645EC}">
                        <a14:shadowObscured xmlns:a14="http://schemas.microsoft.com/office/drawing/2010/main"/>
                      </a:ext>
                    </a:extLst>
                  </pic:spPr>
                </pic:pic>
              </a:graphicData>
            </a:graphic>
          </wp:inline>
        </w:drawing>
      </w:r>
    </w:p>
    <w:p w14:paraId="10764B24" w14:textId="77777777" w:rsidR="009149F9" w:rsidRPr="00181827" w:rsidRDefault="005B43E5">
      <w:pPr>
        <w:ind w:firstLineChars="200" w:firstLine="420"/>
        <w:jc w:val="center"/>
        <w:rPr>
          <w:szCs w:val="21"/>
        </w:rPr>
      </w:pPr>
      <w:r w:rsidRPr="00181827">
        <w:rPr>
          <w:rFonts w:hint="eastAsia"/>
          <w:szCs w:val="21"/>
        </w:rPr>
        <w:t>图</w:t>
      </w:r>
      <w:r w:rsidRPr="00181827">
        <w:rPr>
          <w:rFonts w:hint="eastAsia"/>
          <w:szCs w:val="21"/>
        </w:rPr>
        <w:t xml:space="preserve"> </w:t>
      </w:r>
      <w:r w:rsidRPr="00181827">
        <w:rPr>
          <w:szCs w:val="21"/>
        </w:rPr>
        <w:t xml:space="preserve">5-6 </w:t>
      </w:r>
      <w:r w:rsidRPr="00181827">
        <w:rPr>
          <w:rFonts w:hint="eastAsia"/>
          <w:szCs w:val="21"/>
        </w:rPr>
        <w:t>不同</w:t>
      </w:r>
      <w:r w:rsidRPr="00181827">
        <w:rPr>
          <w:rFonts w:hint="eastAsia"/>
          <w:szCs w:val="21"/>
          <w:rPrChange w:id="128" w:author="Wang X.X." w:date="2022-05-23T21:10:00Z">
            <w:rPr>
              <w:rFonts w:hint="eastAsia"/>
              <w:sz w:val="24"/>
            </w:rPr>
          </w:rPrChange>
        </w:rPr>
        <w:t>戴口罩病毒传播因子和戴口罩被感染因子</w:t>
      </w:r>
      <w:r w:rsidRPr="00181827">
        <w:rPr>
          <w:rFonts w:hint="eastAsia"/>
          <w:szCs w:val="21"/>
        </w:rPr>
        <w:t>最终感染人数和</w:t>
      </w:r>
      <w:r w:rsidRPr="00181827">
        <w:rPr>
          <w:rFonts w:hint="eastAsia"/>
          <w:szCs w:val="21"/>
        </w:rPr>
        <w:t>R</w:t>
      </w:r>
      <w:r w:rsidRPr="00181827">
        <w:rPr>
          <w:szCs w:val="21"/>
        </w:rPr>
        <w:t>0</w:t>
      </w:r>
      <w:r w:rsidRPr="00181827">
        <w:rPr>
          <w:rFonts w:hint="eastAsia"/>
          <w:szCs w:val="21"/>
        </w:rPr>
        <w:t>对比图</w:t>
      </w:r>
    </w:p>
    <w:p w14:paraId="252D5455" w14:textId="77777777" w:rsidR="009149F9" w:rsidRDefault="005B43E5">
      <w:pPr>
        <w:pStyle w:val="3"/>
        <w:spacing w:before="0" w:after="0" w:line="240" w:lineRule="auto"/>
        <w:rPr>
          <w:rFonts w:ascii="黑体" w:eastAsia="黑体" w:hAnsi="黑体"/>
          <w:b w:val="0"/>
          <w:bCs w:val="0"/>
          <w:sz w:val="28"/>
        </w:rPr>
      </w:pPr>
      <w:bookmarkStart w:id="129" w:name="_Toc103853740"/>
      <w:bookmarkStart w:id="130" w:name="_Toc104199737"/>
      <w:r>
        <w:rPr>
          <w:rFonts w:ascii="黑体" w:eastAsia="黑体" w:hAnsi="黑体" w:hint="eastAsia"/>
          <w:b w:val="0"/>
          <w:bCs w:val="0"/>
          <w:sz w:val="28"/>
        </w:rPr>
        <w:t>5.2.2不同政策结合不同代理遵从度</w:t>
      </w:r>
      <w:bookmarkEnd w:id="129"/>
      <w:bookmarkEnd w:id="130"/>
    </w:p>
    <w:p w14:paraId="570919D1" w14:textId="77777777" w:rsidR="009149F9" w:rsidRDefault="005B43E5">
      <w:pPr>
        <w:spacing w:line="400" w:lineRule="exact"/>
        <w:ind w:firstLineChars="200" w:firstLine="480"/>
        <w:rPr>
          <w:sz w:val="24"/>
        </w:rPr>
      </w:pPr>
      <w:r>
        <w:rPr>
          <w:rFonts w:hint="eastAsia"/>
          <w:sz w:val="24"/>
        </w:rPr>
        <w:t>模型干预措施是将学生主观行为与学校管理分开。具体来说，学生主观可以控制在社交环境中口罩的使用、对核酸轮检的遵守程度、关闭建筑后呆在宿舍的概率、减少社交的程度。学校决策者控制每周核酸检测的人数、核酸测试结果的延迟天数、哪些建筑物被关闭以及允许返回校园的学生和教师数量。将不同政策、不同代理遵从度的模型结果进行集成展示，结果如图</w:t>
      </w:r>
      <w:r>
        <w:rPr>
          <w:rFonts w:hint="eastAsia"/>
          <w:sz w:val="24"/>
        </w:rPr>
        <w:t>5-7</w:t>
      </w:r>
      <w:r>
        <w:rPr>
          <w:rFonts w:hint="eastAsia"/>
          <w:sz w:val="24"/>
        </w:rPr>
        <w:t>：</w:t>
      </w:r>
    </w:p>
    <w:p w14:paraId="13305812" w14:textId="77777777" w:rsidR="009149F9" w:rsidRDefault="005B43E5">
      <w:pPr>
        <w:ind w:firstLineChars="200" w:firstLine="420"/>
      </w:pPr>
      <w:r>
        <w:rPr>
          <w:noProof/>
        </w:rPr>
        <w:lastRenderedPageBreak/>
        <w:drawing>
          <wp:inline distT="0" distB="0" distL="0" distR="0" wp14:anchorId="16199821" wp14:editId="6EEDE99A">
            <wp:extent cx="5486400" cy="3657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99">
                      <a:extLst>
                        <a:ext uri="{28A0092B-C50C-407E-A947-70E740481C1C}">
                          <a14:useLocalDpi xmlns:a14="http://schemas.microsoft.com/office/drawing/2010/main" val="0"/>
                        </a:ext>
                      </a:extLst>
                    </a:blip>
                    <a:stretch>
                      <a:fillRect/>
                    </a:stretch>
                  </pic:blipFill>
                  <pic:spPr>
                    <a:xfrm>
                      <a:off x="0" y="0"/>
                      <a:ext cx="5486411" cy="3657607"/>
                    </a:xfrm>
                    <a:prstGeom prst="rect">
                      <a:avLst/>
                    </a:prstGeom>
                  </pic:spPr>
                </pic:pic>
              </a:graphicData>
            </a:graphic>
          </wp:inline>
        </w:drawing>
      </w:r>
    </w:p>
    <w:p w14:paraId="40AF68A8" w14:textId="77777777" w:rsidR="009149F9" w:rsidRDefault="005B43E5">
      <w:pPr>
        <w:ind w:firstLineChars="200" w:firstLine="420"/>
        <w:jc w:val="center"/>
      </w:pPr>
      <w:r>
        <w:rPr>
          <w:rFonts w:hint="eastAsia"/>
        </w:rPr>
        <w:t>图</w:t>
      </w:r>
      <w:r>
        <w:rPr>
          <w:rFonts w:hint="eastAsia"/>
        </w:rPr>
        <w:t xml:space="preserve"> </w:t>
      </w:r>
      <w:r>
        <w:t xml:space="preserve">5-7 </w:t>
      </w:r>
      <w:r>
        <w:rPr>
          <w:rFonts w:hint="eastAsia"/>
          <w:sz w:val="24"/>
        </w:rPr>
        <w:t>不同政策、不同代理遵从度最终感染人数平均值</w:t>
      </w:r>
    </w:p>
    <w:p w14:paraId="244EBEC3" w14:textId="77777777" w:rsidR="009149F9" w:rsidRDefault="005B43E5">
      <w:pPr>
        <w:spacing w:line="400" w:lineRule="exact"/>
        <w:ind w:firstLineChars="200" w:firstLine="480"/>
        <w:rPr>
          <w:sz w:val="24"/>
        </w:rPr>
      </w:pPr>
      <w:r>
        <w:rPr>
          <w:rFonts w:hint="eastAsia"/>
          <w:sz w:val="24"/>
        </w:rPr>
        <w:t>首先，相比于遵从度，学校政策对感染人数的影响效果更大，低强度的政策使得感染人数维持在三位数、高强度的政策使得感染人数处于两位数级别，政策的改变可以使的感染人数发生数量级的改变。因此，对于校园疫情的防控，学校的管理管理措施起着更重要的作用，学校层面一定要制定合理、科学的学校管理措施。其次，学生遵从度和学校管理政策要有效的结合才能有效的控制疫情的传播，高强度的校园管理政策和高程度的学生遵从度结合，导致最终感染人数处于一个降低的水平。于是，校园疫情防控需要学校和师生共同努力，二者缺一不可。校园疫情防控不仅需要学校根据疫情制定符合实际的管理政策，还需要广大师生的主观遵从，这样才能及时控制疫情，创造一个相对安全的校园环境。最后，在低强度的校园管理政策下，随着代理遵从度的提升，最终感染人数急剧下降。无论在何种校园管理政策下，随着代理遵从都的提升，最终感染人数都发生了相对明显的下降。所以，在校园疫情防控中，要积极调动大家的积极性、遵守政策管理。师生也要主动遵守防疫政策的要求，具有集体意识和集体责任感，积极主动的营造一个安全的校园环境。</w:t>
      </w:r>
    </w:p>
    <w:p w14:paraId="7BF90E7C" w14:textId="77777777" w:rsidR="009149F9" w:rsidRDefault="005B43E5">
      <w:pPr>
        <w:pStyle w:val="3"/>
        <w:spacing w:before="0" w:after="0" w:line="240" w:lineRule="auto"/>
        <w:rPr>
          <w:rFonts w:ascii="黑体" w:eastAsia="黑体" w:hAnsi="黑体"/>
          <w:b w:val="0"/>
          <w:bCs w:val="0"/>
          <w:sz w:val="28"/>
        </w:rPr>
      </w:pPr>
      <w:bookmarkStart w:id="131" w:name="_Toc103853741"/>
      <w:bookmarkStart w:id="132" w:name="_Toc104199738"/>
      <w:r>
        <w:rPr>
          <w:rFonts w:ascii="黑体" w:eastAsia="黑体" w:hAnsi="黑体" w:hint="eastAsia"/>
          <w:b w:val="0"/>
          <w:bCs w:val="0"/>
          <w:sz w:val="28"/>
        </w:rPr>
        <w:lastRenderedPageBreak/>
        <w:t>5.2.3不同核酸结果延迟</w:t>
      </w:r>
      <w:bookmarkEnd w:id="131"/>
      <w:bookmarkEnd w:id="132"/>
    </w:p>
    <w:p w14:paraId="1CADAE79" w14:textId="77777777" w:rsidR="009149F9" w:rsidRDefault="005B43E5">
      <w:pPr>
        <w:ind w:firstLineChars="200" w:firstLine="420"/>
      </w:pPr>
      <w:r>
        <w:rPr>
          <w:noProof/>
        </w:rPr>
        <w:drawing>
          <wp:inline distT="0" distB="0" distL="0" distR="0" wp14:anchorId="38279AF4" wp14:editId="62704C98">
            <wp:extent cx="4882515" cy="3510915"/>
            <wp:effectExtent l="0" t="0" r="0" b="0"/>
            <wp:docPr id="8" name="图片 8" descr="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10;&#10;中度可信度描述已自动生成"/>
                    <pic:cNvPicPr>
                      <a:picLocks noChangeAspect="1"/>
                    </pic:cNvPicPr>
                  </pic:nvPicPr>
                  <pic:blipFill>
                    <a:blip r:embed="rId200">
                      <a:extLst>
                        <a:ext uri="{28A0092B-C50C-407E-A947-70E740481C1C}">
                          <a14:useLocalDpi xmlns:a14="http://schemas.microsoft.com/office/drawing/2010/main" val="0"/>
                        </a:ext>
                      </a:extLst>
                    </a:blip>
                    <a:stretch>
                      <a:fillRect/>
                    </a:stretch>
                  </pic:blipFill>
                  <pic:spPr>
                    <a:xfrm>
                      <a:off x="0" y="0"/>
                      <a:ext cx="4882906" cy="3511303"/>
                    </a:xfrm>
                    <a:prstGeom prst="rect">
                      <a:avLst/>
                    </a:prstGeom>
                  </pic:spPr>
                </pic:pic>
              </a:graphicData>
            </a:graphic>
          </wp:inline>
        </w:drawing>
      </w:r>
    </w:p>
    <w:p w14:paraId="4E0B2283" w14:textId="77777777" w:rsidR="009149F9" w:rsidRDefault="005B43E5">
      <w:pPr>
        <w:ind w:firstLineChars="200" w:firstLine="420"/>
        <w:jc w:val="center"/>
      </w:pPr>
      <w:r>
        <w:rPr>
          <w:rFonts w:hint="eastAsia"/>
        </w:rPr>
        <w:t>图</w:t>
      </w:r>
      <w:r>
        <w:rPr>
          <w:rFonts w:hint="eastAsia"/>
        </w:rPr>
        <w:t xml:space="preserve"> </w:t>
      </w:r>
      <w:r>
        <w:t xml:space="preserve">5-8 </w:t>
      </w:r>
      <w:r>
        <w:rPr>
          <w:rFonts w:hint="eastAsia"/>
        </w:rPr>
        <w:t>不同</w:t>
      </w:r>
      <w:r>
        <w:rPr>
          <w:rFonts w:hint="eastAsia"/>
          <w:sz w:val="24"/>
        </w:rPr>
        <w:t>核酸结果延迟期的最终感染人数</w:t>
      </w:r>
    </w:p>
    <w:p w14:paraId="1C37CB2B" w14:textId="77777777" w:rsidR="009149F9" w:rsidRDefault="005B43E5">
      <w:pPr>
        <w:spacing w:line="400" w:lineRule="exact"/>
        <w:ind w:firstLineChars="200" w:firstLine="480"/>
        <w:rPr>
          <w:sz w:val="24"/>
        </w:rPr>
      </w:pPr>
      <w:r>
        <w:rPr>
          <w:rFonts w:hint="eastAsia"/>
          <w:sz w:val="24"/>
        </w:rPr>
        <w:t>将接收核酸检测的结果延迟期从四天缩短到一天，最终感染人数如图</w:t>
      </w:r>
      <w:r>
        <w:rPr>
          <w:rFonts w:hint="eastAsia"/>
          <w:sz w:val="24"/>
        </w:rPr>
        <w:t>5-8</w:t>
      </w:r>
      <w:r>
        <w:rPr>
          <w:rFonts w:hint="eastAsia"/>
          <w:sz w:val="24"/>
        </w:rPr>
        <w:t>，发现最终感染人数从</w:t>
      </w:r>
      <w:r>
        <w:rPr>
          <w:rFonts w:hint="eastAsia"/>
          <w:sz w:val="24"/>
        </w:rPr>
        <w:t>700</w:t>
      </w:r>
      <w:r>
        <w:rPr>
          <w:rFonts w:hint="eastAsia"/>
          <w:sz w:val="24"/>
        </w:rPr>
        <w:t>左右下降到</w:t>
      </w:r>
      <w:r>
        <w:rPr>
          <w:rFonts w:hint="eastAsia"/>
          <w:sz w:val="24"/>
        </w:rPr>
        <w:t>550</w:t>
      </w:r>
      <w:r>
        <w:rPr>
          <w:rFonts w:hint="eastAsia"/>
          <w:sz w:val="24"/>
        </w:rPr>
        <w:t>左右。因此，结合有效的核酸检测措施，我们要及时得到核酸检测结果，将阳性个体及时隔离，防止其继续在校园中感染其他学生。</w:t>
      </w:r>
      <w:r>
        <w:rPr>
          <w:rFonts w:hint="eastAsia"/>
          <w:sz w:val="24"/>
        </w:rPr>
        <w:t xml:space="preserve"> </w:t>
      </w:r>
    </w:p>
    <w:p w14:paraId="2379E05A" w14:textId="77777777" w:rsidR="009149F9" w:rsidRDefault="005B43E5">
      <w:pPr>
        <w:pStyle w:val="2"/>
        <w:spacing w:before="0" w:beforeAutospacing="0" w:after="0" w:afterAutospacing="0"/>
        <w:rPr>
          <w:rFonts w:ascii="黑体" w:eastAsia="黑体" w:hAnsi="黑体"/>
          <w:b w:val="0"/>
          <w:bCs w:val="0"/>
          <w:sz w:val="30"/>
        </w:rPr>
      </w:pPr>
      <w:bookmarkStart w:id="133" w:name="_Toc103853742"/>
      <w:bookmarkStart w:id="134" w:name="_Toc104199739"/>
      <w:r>
        <w:rPr>
          <w:rFonts w:ascii="黑体" w:eastAsia="黑体" w:hAnsi="黑体" w:hint="eastAsia"/>
          <w:b w:val="0"/>
          <w:bCs w:val="0"/>
          <w:sz w:val="30"/>
        </w:rPr>
        <w:t>5.3数据拟合</w:t>
      </w:r>
      <w:bookmarkEnd w:id="133"/>
      <w:bookmarkEnd w:id="134"/>
    </w:p>
    <w:p w14:paraId="15A0AB39" w14:textId="77777777" w:rsidR="009149F9" w:rsidRDefault="005B43E5">
      <w:pPr>
        <w:pStyle w:val="3"/>
        <w:spacing w:before="0" w:after="0" w:line="240" w:lineRule="auto"/>
        <w:rPr>
          <w:rFonts w:ascii="黑体" w:eastAsia="黑体" w:hAnsi="黑体"/>
          <w:b w:val="0"/>
          <w:bCs w:val="0"/>
          <w:sz w:val="28"/>
        </w:rPr>
      </w:pPr>
      <w:bookmarkStart w:id="135" w:name="_Toc103853743"/>
      <w:bookmarkStart w:id="136" w:name="_Toc104199740"/>
      <w:r>
        <w:rPr>
          <w:rFonts w:ascii="黑体" w:eastAsia="黑体" w:hAnsi="黑体" w:hint="eastAsia"/>
          <w:b w:val="0"/>
          <w:bCs w:val="0"/>
          <w:sz w:val="28"/>
        </w:rPr>
        <w:t>5.3.1数据来源</w:t>
      </w:r>
      <w:bookmarkEnd w:id="135"/>
      <w:bookmarkEnd w:id="136"/>
    </w:p>
    <w:p w14:paraId="4FD56AF8" w14:textId="77777777" w:rsidR="009149F9" w:rsidRDefault="005B43E5">
      <w:pPr>
        <w:spacing w:line="400" w:lineRule="exact"/>
        <w:ind w:firstLineChars="200" w:firstLine="480"/>
        <w:rPr>
          <w:sz w:val="24"/>
        </w:rPr>
      </w:pPr>
      <w:r>
        <w:rPr>
          <w:rFonts w:hint="eastAsia"/>
          <w:sz w:val="24"/>
        </w:rPr>
        <w:t>我们将使用维拉诺瓦大学</w:t>
      </w:r>
      <w:r>
        <w:rPr>
          <w:rFonts w:hint="eastAsia"/>
          <w:sz w:val="24"/>
        </w:rPr>
        <w:t> 2020 </w:t>
      </w:r>
      <w:r>
        <w:rPr>
          <w:rFonts w:hint="eastAsia"/>
          <w:sz w:val="24"/>
        </w:rPr>
        <w:t>年秋季学期的</w:t>
      </w:r>
      <w:r>
        <w:rPr>
          <w:rFonts w:hint="eastAsia"/>
          <w:sz w:val="24"/>
        </w:rPr>
        <w:t> COVID-19 </w:t>
      </w:r>
      <w:r>
        <w:rPr>
          <w:rFonts w:hint="eastAsia"/>
          <w:sz w:val="24"/>
        </w:rPr>
        <w:t>在线记录数据</w:t>
      </w:r>
      <w:r>
        <w:rPr>
          <w:rFonts w:hint="eastAsia"/>
          <w:sz w:val="24"/>
        </w:rPr>
        <w:t>(</w:t>
      </w:r>
      <w:hyperlink r:id="rId201" w:tgtFrame="_blank" w:history="1">
        <w:r>
          <w:rPr>
            <w:rFonts w:hint="eastAsia"/>
            <w:sz w:val="24"/>
          </w:rPr>
          <w:t>https://app.powerbi.com/view?r=eyJrIjoiYmUzZjJkMzQtNmQ3Mi00MTBhLWFkNWYtYjQwN2NhZTc0ZDZhIiwidCI6Ijc2NWE4ZGU1LWNmOTQtNDRmMC05Y2FmLWFlNWJmOGNmYTM2NiIsImMiOjF9&amp;pageName=ReportSection.%20Accessed:%202021-03-03</w:t>
        </w:r>
      </w:hyperlink>
      <w:r>
        <w:rPr>
          <w:rFonts w:hint="eastAsia"/>
          <w:sz w:val="24"/>
        </w:rPr>
        <w:t> )</w:t>
      </w:r>
      <w:r>
        <w:rPr>
          <w:rFonts w:hint="eastAsia"/>
          <w:sz w:val="24"/>
        </w:rPr>
        <w:t>来验证我们的模型。我们注意到在线记录的数据每天只提供新的阳性检测结果。所以我们假设每个阳性病例都将保持感染状态（即仍然作为病例出现在数据中）并维持</w:t>
      </w:r>
      <w:r>
        <w:rPr>
          <w:rFonts w:hint="eastAsia"/>
          <w:sz w:val="24"/>
        </w:rPr>
        <w:t>14 </w:t>
      </w:r>
      <w:r>
        <w:rPr>
          <w:rFonts w:hint="eastAsia"/>
          <w:sz w:val="24"/>
        </w:rPr>
        <w:t>天</w:t>
      </w:r>
      <w:r>
        <w:rPr>
          <w:rFonts w:hint="eastAsia"/>
          <w:sz w:val="24"/>
        </w:rPr>
        <w:t>[31]</w:t>
      </w:r>
      <w:r>
        <w:rPr>
          <w:rFonts w:hint="eastAsia"/>
          <w:sz w:val="24"/>
        </w:rPr>
        <w:t>，用来估计每天的感染人数。每天的感染人数如下：</w:t>
      </w:r>
    </w:p>
    <w:p w14:paraId="49758DF3" w14:textId="77777777" w:rsidR="009149F9" w:rsidRDefault="005B43E5">
      <w:pPr>
        <w:ind w:left="60"/>
        <w:jc w:val="center"/>
      </w:pPr>
      <w:r>
        <w:rPr>
          <w:rFonts w:hint="eastAsia"/>
          <w:noProof/>
        </w:rPr>
        <w:lastRenderedPageBreak/>
        <w:drawing>
          <wp:inline distT="0" distB="0" distL="0" distR="0" wp14:anchorId="093747C7" wp14:editId="28C947A1">
            <wp:extent cx="3482340" cy="2611755"/>
            <wp:effectExtent l="0" t="0" r="3810" b="0"/>
            <wp:docPr id="19" name="图片 19"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表&#10;&#10;描述已自动生成"/>
                    <pic:cNvPicPr>
                      <a:picLocks noChangeAspect="1"/>
                    </pic:cNvPicPr>
                  </pic:nvPicPr>
                  <pic:blipFill>
                    <a:blip r:embed="rId202">
                      <a:extLst>
                        <a:ext uri="{28A0092B-C50C-407E-A947-70E740481C1C}">
                          <a14:useLocalDpi xmlns:a14="http://schemas.microsoft.com/office/drawing/2010/main" val="0"/>
                        </a:ext>
                      </a:extLst>
                    </a:blip>
                    <a:stretch>
                      <a:fillRect/>
                    </a:stretch>
                  </pic:blipFill>
                  <pic:spPr>
                    <a:xfrm>
                      <a:off x="0" y="0"/>
                      <a:ext cx="3482340" cy="2611755"/>
                    </a:xfrm>
                    <a:prstGeom prst="rect">
                      <a:avLst/>
                    </a:prstGeom>
                  </pic:spPr>
                </pic:pic>
              </a:graphicData>
            </a:graphic>
          </wp:inline>
        </w:drawing>
      </w:r>
    </w:p>
    <w:p w14:paraId="3DD385A9" w14:textId="77777777" w:rsidR="009149F9" w:rsidRDefault="005B43E5">
      <w:pPr>
        <w:ind w:firstLineChars="200" w:firstLine="420"/>
        <w:jc w:val="center"/>
      </w:pPr>
      <w:r>
        <w:rPr>
          <w:rFonts w:hint="eastAsia"/>
        </w:rPr>
        <w:t>图</w:t>
      </w:r>
      <w:r>
        <w:rPr>
          <w:rFonts w:hint="eastAsia"/>
        </w:rPr>
        <w:t xml:space="preserve"> </w:t>
      </w:r>
      <w:r>
        <w:t xml:space="preserve">5-9 </w:t>
      </w:r>
      <w:r>
        <w:rPr>
          <w:rFonts w:hint="eastAsia"/>
        </w:rPr>
        <w:t>估计</w:t>
      </w:r>
      <w:r>
        <w:t>维拉诺瓦大学</w:t>
      </w:r>
      <w:r>
        <w:t>2020 </w:t>
      </w:r>
      <w:r>
        <w:t>年秋季学期</w:t>
      </w:r>
      <w:r>
        <w:rPr>
          <w:rFonts w:hint="eastAsia"/>
        </w:rPr>
        <w:t>每天感染人数</w:t>
      </w:r>
    </w:p>
    <w:p w14:paraId="76BB6AD3" w14:textId="77777777" w:rsidR="009149F9" w:rsidRDefault="005B43E5">
      <w:pPr>
        <w:pStyle w:val="3"/>
        <w:spacing w:before="0" w:after="0" w:line="240" w:lineRule="auto"/>
        <w:rPr>
          <w:rFonts w:ascii="黑体" w:eastAsia="黑体" w:hAnsi="黑体"/>
          <w:b w:val="0"/>
          <w:bCs w:val="0"/>
          <w:sz w:val="28"/>
        </w:rPr>
      </w:pPr>
      <w:bookmarkStart w:id="137" w:name="_Toc103853744"/>
      <w:bookmarkStart w:id="138" w:name="_Toc104199741"/>
      <w:r>
        <w:rPr>
          <w:rFonts w:ascii="黑体" w:eastAsia="黑体" w:hAnsi="黑体" w:hint="eastAsia"/>
          <w:b w:val="0"/>
          <w:bCs w:val="0"/>
          <w:sz w:val="28"/>
        </w:rPr>
        <w:t>5.3.2数据拟合分析</w:t>
      </w:r>
      <w:bookmarkEnd w:id="137"/>
      <w:bookmarkEnd w:id="138"/>
    </w:p>
    <w:p w14:paraId="0EFE16F8" w14:textId="77777777" w:rsidR="009149F9" w:rsidRDefault="005B43E5">
      <w:pPr>
        <w:spacing w:line="400" w:lineRule="exact"/>
        <w:ind w:firstLineChars="200" w:firstLine="480"/>
        <w:rPr>
          <w:sz w:val="24"/>
        </w:rPr>
      </w:pPr>
      <w:r>
        <w:rPr>
          <w:rFonts w:hint="eastAsia"/>
          <w:sz w:val="24"/>
        </w:rPr>
        <w:t>我们将模型拟合到</w:t>
      </w:r>
      <w:r>
        <w:rPr>
          <w:rFonts w:hint="eastAsia"/>
          <w:sz w:val="24"/>
        </w:rPr>
        <w:t>2020</w:t>
      </w:r>
      <w:r>
        <w:rPr>
          <w:rFonts w:hint="eastAsia"/>
          <w:sz w:val="24"/>
        </w:rPr>
        <w:t>年维拉诺瓦大学秋季学期</w:t>
      </w:r>
      <w:r>
        <w:rPr>
          <w:rFonts w:hint="eastAsia"/>
          <w:sz w:val="24"/>
        </w:rPr>
        <w:t>COVID-19</w:t>
      </w:r>
      <w:r>
        <w:rPr>
          <w:rFonts w:hint="eastAsia"/>
          <w:sz w:val="24"/>
        </w:rPr>
        <w:t>在线数据的估计数据。我们注意到，估计数据中有三个不同的峰值。从我们的基础模型中可以清楚地看出，我们的模型本身不会捕捉到这种多峰值。我们假设峰值是学生或教职工参与校外活动后被意外感染并返回校园后传播。具体来说，我们假设在校园开学的第一个周末、劳工节周末和万圣节这三个特定的日期，由于返校，新病例会大量涌入。万圣节始终是社交活动增加的时期，并且临近学期期末。为了对这些预期的峰值或超级传播者事件进行建模，我们引入超级传播事件，被感染的代理在事件发生后大约</w:t>
      </w:r>
      <w:r>
        <w:rPr>
          <w:rFonts w:hint="eastAsia"/>
          <w:sz w:val="24"/>
        </w:rPr>
        <w:t>14</w:t>
      </w:r>
      <w:r>
        <w:rPr>
          <w:rFonts w:hint="eastAsia"/>
          <w:sz w:val="24"/>
        </w:rPr>
        <w:t>天传播到无症状和有症状的类。我们展示了假设所有</w:t>
      </w:r>
      <w:r>
        <w:rPr>
          <w:rFonts w:hint="eastAsia"/>
          <w:sz w:val="24"/>
        </w:rPr>
        <w:t>3</w:t>
      </w:r>
      <w:r>
        <w:rPr>
          <w:rFonts w:hint="eastAsia"/>
          <w:sz w:val="24"/>
        </w:rPr>
        <w:t>个峰值都发生在事件发生后</w:t>
      </w:r>
      <w:r>
        <w:rPr>
          <w:rFonts w:hint="eastAsia"/>
          <w:sz w:val="24"/>
        </w:rPr>
        <w:t>14</w:t>
      </w:r>
      <w:r>
        <w:rPr>
          <w:rFonts w:hint="eastAsia"/>
          <w:sz w:val="24"/>
        </w:rPr>
        <w:t>天的结果。预计在已知的超级传播者事件之后出现峰值的速度会有一些变化。此外，我们估计了三个跳跃的大小（跳跃大小</w:t>
      </w:r>
      <w:r>
        <w:rPr>
          <w:rFonts w:hint="eastAsia"/>
          <w:sz w:val="24"/>
        </w:rPr>
        <w:t>k)</w:t>
      </w:r>
      <w:r>
        <w:rPr>
          <w:rFonts w:hint="eastAsia"/>
          <w:sz w:val="24"/>
        </w:rPr>
        <w:t>。我们从在线数据中假设初始恢复类为零。我们通过调节感染常数、戴口罩病毒传播因子、戴口罩被感染因子使其匹配维拉诺瓦大学的校园环境，我们将其余参数设置为其默认值。分析发现，整体拟合效果良好，拟合整体走势和峰值基本相同，只有在部分点附近有较大偏差，整体平均每天的误差在</w:t>
      </w:r>
      <w:r>
        <w:rPr>
          <w:rFonts w:hint="eastAsia"/>
          <w:sz w:val="24"/>
        </w:rPr>
        <w:t>5</w:t>
      </w:r>
      <w:r>
        <w:rPr>
          <w:rFonts w:hint="eastAsia"/>
          <w:sz w:val="24"/>
        </w:rPr>
        <w:t>左右。最终拟合效果如下：</w:t>
      </w:r>
    </w:p>
    <w:p w14:paraId="44C3D460" w14:textId="77777777" w:rsidR="009149F9" w:rsidRDefault="005B43E5" w:rsidP="00181827">
      <w:pPr>
        <w:jc w:val="center"/>
        <w:pPrChange w:id="139" w:author="Wang X.X." w:date="2022-05-23T21:11:00Z">
          <w:pPr>
            <w:ind w:firstLineChars="200" w:firstLine="420"/>
          </w:pPr>
        </w:pPrChange>
      </w:pPr>
      <w:r>
        <w:rPr>
          <w:noProof/>
        </w:rPr>
        <w:lastRenderedPageBreak/>
        <w:drawing>
          <wp:inline distT="0" distB="0" distL="0" distR="0" wp14:anchorId="4CCDB704" wp14:editId="0AF2F1E4">
            <wp:extent cx="3914775" cy="2529840"/>
            <wp:effectExtent l="0" t="0" r="0" b="0"/>
            <wp:docPr id="11" name="图片 11"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包含 游戏机&#10;&#10;描述已自动生成"/>
                    <pic:cNvPicPr>
                      <a:picLocks noChangeAspect="1"/>
                    </pic:cNvPicPr>
                  </pic:nvPicPr>
                  <pic:blipFill>
                    <a:blip r:embed="rId203">
                      <a:extLst>
                        <a:ext uri="{28A0092B-C50C-407E-A947-70E740481C1C}">
                          <a14:useLocalDpi xmlns:a14="http://schemas.microsoft.com/office/drawing/2010/main" val="0"/>
                        </a:ext>
                      </a:extLst>
                    </a:blip>
                    <a:stretch>
                      <a:fillRect/>
                    </a:stretch>
                  </pic:blipFill>
                  <pic:spPr>
                    <a:xfrm>
                      <a:off x="0" y="0"/>
                      <a:ext cx="3937515" cy="2544157"/>
                    </a:xfrm>
                    <a:prstGeom prst="rect">
                      <a:avLst/>
                    </a:prstGeom>
                  </pic:spPr>
                </pic:pic>
              </a:graphicData>
            </a:graphic>
          </wp:inline>
        </w:drawing>
      </w:r>
    </w:p>
    <w:p w14:paraId="27B74E21" w14:textId="77777777" w:rsidR="009149F9" w:rsidRDefault="005B43E5">
      <w:pPr>
        <w:ind w:firstLineChars="200" w:firstLine="420"/>
        <w:jc w:val="center"/>
      </w:pPr>
      <w:r>
        <w:rPr>
          <w:rFonts w:hint="eastAsia"/>
        </w:rPr>
        <w:t>图</w:t>
      </w:r>
      <w:r>
        <w:rPr>
          <w:rFonts w:hint="eastAsia"/>
        </w:rPr>
        <w:t xml:space="preserve"> </w:t>
      </w:r>
      <w:r>
        <w:t xml:space="preserve">5-10 </w:t>
      </w:r>
      <w:r>
        <w:rPr>
          <w:rFonts w:hint="eastAsia"/>
        </w:rPr>
        <w:t>模型</w:t>
      </w:r>
      <w:r>
        <w:rPr>
          <w:rFonts w:hint="eastAsia"/>
          <w:sz w:val="24"/>
        </w:rPr>
        <w:t>拟合结果</w:t>
      </w:r>
    </w:p>
    <w:p w14:paraId="3E3D0701" w14:textId="77777777" w:rsidR="009149F9" w:rsidRDefault="005B43E5">
      <w:pPr>
        <w:pStyle w:val="2"/>
        <w:spacing w:before="0" w:beforeAutospacing="0" w:after="0" w:afterAutospacing="0"/>
        <w:rPr>
          <w:rFonts w:ascii="黑体" w:eastAsia="黑体" w:hAnsi="黑体"/>
          <w:b w:val="0"/>
          <w:bCs w:val="0"/>
          <w:sz w:val="30"/>
        </w:rPr>
      </w:pPr>
      <w:bookmarkStart w:id="140" w:name="_Toc103853745"/>
      <w:bookmarkStart w:id="141" w:name="_Toc104199742"/>
      <w:r>
        <w:rPr>
          <w:rFonts w:ascii="黑体" w:eastAsia="黑体" w:hAnsi="黑体" w:hint="eastAsia"/>
          <w:b w:val="0"/>
          <w:bCs w:val="0"/>
          <w:sz w:val="30"/>
        </w:rPr>
        <w:t>5.4本章小结</w:t>
      </w:r>
      <w:bookmarkEnd w:id="140"/>
      <w:bookmarkEnd w:id="141"/>
    </w:p>
    <w:p w14:paraId="464281FC" w14:textId="77777777" w:rsidR="009149F9" w:rsidRDefault="005B43E5">
      <w:pPr>
        <w:spacing w:line="400" w:lineRule="exact"/>
        <w:ind w:firstLineChars="200" w:firstLine="480"/>
        <w:rPr>
          <w:sz w:val="24"/>
        </w:rPr>
      </w:pPr>
      <w:r>
        <w:rPr>
          <w:rFonts w:hint="eastAsia"/>
          <w:sz w:val="24"/>
        </w:rPr>
        <w:t>我们在本小节中展示了基础模型和采取不同防疫措施的结果，得出佩戴口罩、核酸轮检是非常有效的防疫措施。根据不同的校园管理政策和代理遵从度的结合，我们发现相比于遵从度，学校政策对感染人数的影响效果更大，学生遵从度和学校管理政策要有效的结合才能有效的控制疫情的传播。通过设置不同检测结果反馈天数，得到有效的核酸检测措施结合及时的检测结果反馈能够有效的减少感染人数。另外，我们可以通过调节感染常数、戴口罩病毒传播因子、戴口罩被感染因子等参数，用来拟合真实的数据集，以便用于校园疫情的预测和管控。最终，我们通过拟合</w:t>
      </w:r>
      <w:r>
        <w:rPr>
          <w:rFonts w:hint="eastAsia"/>
          <w:sz w:val="24"/>
        </w:rPr>
        <w:t>2020</w:t>
      </w:r>
      <w:r>
        <w:rPr>
          <w:rFonts w:hint="eastAsia"/>
          <w:sz w:val="24"/>
        </w:rPr>
        <w:t>年维拉诺瓦大学秋季学期</w:t>
      </w:r>
      <w:r>
        <w:rPr>
          <w:rFonts w:hint="eastAsia"/>
          <w:sz w:val="24"/>
        </w:rPr>
        <w:t>COVID-19</w:t>
      </w:r>
      <w:r>
        <w:rPr>
          <w:rFonts w:hint="eastAsia"/>
          <w:sz w:val="24"/>
        </w:rPr>
        <w:t>在线数据，验证我们模型的准确性，发现整体拟合效果良好，整体走势和峰值基本相同，整体平均每天的误差在</w:t>
      </w:r>
      <w:r>
        <w:rPr>
          <w:rFonts w:hint="eastAsia"/>
          <w:sz w:val="24"/>
        </w:rPr>
        <w:t>5</w:t>
      </w:r>
      <w:r>
        <w:rPr>
          <w:rFonts w:hint="eastAsia"/>
          <w:sz w:val="24"/>
        </w:rPr>
        <w:t>左右。</w:t>
      </w:r>
    </w:p>
    <w:p w14:paraId="00818B79" w14:textId="77777777" w:rsidR="009149F9" w:rsidRDefault="009149F9">
      <w:pPr>
        <w:spacing w:line="400" w:lineRule="exact"/>
        <w:ind w:firstLineChars="200" w:firstLine="480"/>
        <w:rPr>
          <w:sz w:val="24"/>
        </w:rPr>
        <w:sectPr w:rsidR="009149F9">
          <w:pgSz w:w="11907" w:h="16840"/>
          <w:pgMar w:top="1418" w:right="1134" w:bottom="1134" w:left="1418" w:header="851" w:footer="992" w:gutter="0"/>
          <w:cols w:space="425"/>
          <w:docGrid w:type="lines" w:linePitch="312"/>
        </w:sectPr>
      </w:pPr>
    </w:p>
    <w:p w14:paraId="04D05C28" w14:textId="77777777" w:rsidR="009149F9" w:rsidRDefault="005B43E5">
      <w:pPr>
        <w:pStyle w:val="1"/>
        <w:rPr>
          <w:rFonts w:ascii="黑体" w:hAnsi="黑体"/>
        </w:rPr>
      </w:pPr>
      <w:bookmarkStart w:id="142" w:name="_Toc104199743"/>
      <w:r>
        <w:rPr>
          <w:rFonts w:ascii="黑体" w:hAnsi="黑体" w:hint="eastAsia"/>
        </w:rPr>
        <w:lastRenderedPageBreak/>
        <w:t>结论</w:t>
      </w:r>
      <w:bookmarkEnd w:id="142"/>
    </w:p>
    <w:p w14:paraId="486C0AAD" w14:textId="77777777" w:rsidR="009149F9" w:rsidRDefault="005B43E5" w:rsidP="00B80A79">
      <w:pPr>
        <w:rPr>
          <w:rFonts w:ascii="黑体" w:eastAsia="黑体" w:hAnsi="黑体"/>
          <w:b/>
          <w:bCs/>
          <w:sz w:val="30"/>
        </w:rPr>
      </w:pPr>
      <w:bookmarkStart w:id="143" w:name="_Toc103853747"/>
      <w:del w:id="144" w:author="Wang X.X." w:date="2022-05-23T21:12:00Z">
        <w:r w:rsidDel="00181827">
          <w:rPr>
            <w:rFonts w:ascii="黑体" w:eastAsia="黑体" w:hAnsi="黑体" w:hint="eastAsia"/>
            <w:sz w:val="30"/>
          </w:rPr>
          <w:delText>工作总结</w:delText>
        </w:r>
      </w:del>
      <w:bookmarkEnd w:id="143"/>
    </w:p>
    <w:p w14:paraId="73E27142" w14:textId="77777777" w:rsidR="009149F9" w:rsidRDefault="005B43E5">
      <w:pPr>
        <w:spacing w:line="400" w:lineRule="exact"/>
        <w:ind w:firstLineChars="200" w:firstLine="480"/>
        <w:rPr>
          <w:sz w:val="24"/>
        </w:rPr>
      </w:pPr>
      <w:r>
        <w:rPr>
          <w:rFonts w:hint="eastAsia"/>
          <w:sz w:val="24"/>
        </w:rPr>
        <w:t>为了研究面向校园疫情防控的人群运动行为及疫情传播建模，本文通过基于代理建模模拟一个相对真实的校园环境，同时基于</w:t>
      </w:r>
      <w:r>
        <w:rPr>
          <w:rFonts w:hint="eastAsia"/>
          <w:sz w:val="24"/>
        </w:rPr>
        <w:t>COVID-19</w:t>
      </w:r>
      <w:r>
        <w:rPr>
          <w:rFonts w:hint="eastAsia"/>
          <w:sz w:val="24"/>
        </w:rPr>
        <w:t>的感染特性，改进</w:t>
      </w:r>
      <w:r>
        <w:rPr>
          <w:rFonts w:hint="eastAsia"/>
          <w:sz w:val="24"/>
        </w:rPr>
        <w:t>SEIR</w:t>
      </w:r>
      <w:r>
        <w:rPr>
          <w:rFonts w:hint="eastAsia"/>
          <w:sz w:val="24"/>
        </w:rPr>
        <w:t>模型，提出感染概率公式，模拟病毒在校园中的传播。用真实数据集验证，发现整体拟合效果良好。</w:t>
      </w:r>
      <w:r>
        <w:rPr>
          <w:rFonts w:hint="eastAsia"/>
          <w:sz w:val="24"/>
        </w:rPr>
        <w:t xml:space="preserve"> </w:t>
      </w:r>
      <w:r>
        <w:rPr>
          <w:rFonts w:hint="eastAsia"/>
          <w:sz w:val="24"/>
        </w:rPr>
        <w:t>本文的主要工作与创新如下</w:t>
      </w:r>
      <w:r>
        <w:rPr>
          <w:rFonts w:hint="eastAsia"/>
          <w:sz w:val="24"/>
        </w:rPr>
        <w:t xml:space="preserve">: </w:t>
      </w:r>
    </w:p>
    <w:p w14:paraId="511FECD5" w14:textId="77777777" w:rsidR="009149F9" w:rsidRDefault="005B43E5">
      <w:pPr>
        <w:spacing w:line="400" w:lineRule="exact"/>
        <w:ind w:firstLineChars="200" w:firstLine="480"/>
        <w:rPr>
          <w:sz w:val="24"/>
        </w:rPr>
      </w:pPr>
      <w:r>
        <w:rPr>
          <w:rFonts w:hint="eastAsia"/>
          <w:sz w:val="24"/>
        </w:rPr>
        <w:t>首先，结合真实的校园环境和建筑，建立一个相对真实的校园网络。同时利用基于代理建模，定义代理的时间表的生成规则和移动路径。校园网络相对真实，每个代理的时间表随机生成，所以能够真实模拟一个校园模型。</w:t>
      </w:r>
    </w:p>
    <w:p w14:paraId="50CD8AF5" w14:textId="77777777" w:rsidR="009149F9" w:rsidRDefault="005B43E5">
      <w:pPr>
        <w:spacing w:line="400" w:lineRule="exact"/>
        <w:ind w:firstLineChars="200" w:firstLine="480"/>
        <w:rPr>
          <w:sz w:val="24"/>
        </w:rPr>
      </w:pPr>
      <w:r>
        <w:rPr>
          <w:rFonts w:hint="eastAsia"/>
          <w:sz w:val="24"/>
        </w:rPr>
        <w:t>其次，定义病毒传播过程和感染概率，模拟病毒在校园中的传播。基于</w:t>
      </w:r>
      <w:r>
        <w:rPr>
          <w:rFonts w:hint="eastAsia"/>
          <w:sz w:val="24"/>
        </w:rPr>
        <w:t>COVID-19</w:t>
      </w:r>
      <w:r>
        <w:rPr>
          <w:rFonts w:hint="eastAsia"/>
          <w:sz w:val="24"/>
        </w:rPr>
        <w:t>的感染特性，在</w:t>
      </w:r>
      <w:r>
        <w:rPr>
          <w:rFonts w:hint="eastAsia"/>
          <w:sz w:val="24"/>
        </w:rPr>
        <w:t>SEIR</w:t>
      </w:r>
      <w:r>
        <w:rPr>
          <w:rFonts w:hint="eastAsia"/>
          <w:sz w:val="24"/>
        </w:rPr>
        <w:t>模型的基础上，将感染类分为无症状感染者、轻症感染者和重症感染者。随后，由于结合代理在网络中的移动，提出基于空间风险和空间感染人数的感染概率公式。同时，定义了校外感染和大型聚会感染。</w:t>
      </w:r>
    </w:p>
    <w:p w14:paraId="7858C233" w14:textId="77777777" w:rsidR="009149F9" w:rsidRDefault="005B43E5">
      <w:pPr>
        <w:spacing w:line="400" w:lineRule="exact"/>
        <w:ind w:firstLineChars="200" w:firstLine="480"/>
        <w:rPr>
          <w:sz w:val="24"/>
        </w:rPr>
      </w:pPr>
      <w:r>
        <w:rPr>
          <w:rFonts w:hint="eastAsia"/>
          <w:sz w:val="24"/>
        </w:rPr>
        <w:t>之后，通过单一政策和基础模型的比较，得出佩戴口罩、核酸轮检是非常有效的防疫措施。通过不同校园管</w:t>
      </w:r>
      <w:proofErr w:type="gramStart"/>
      <w:r>
        <w:rPr>
          <w:rFonts w:hint="eastAsia"/>
          <w:sz w:val="24"/>
        </w:rPr>
        <w:t>控政策</w:t>
      </w:r>
      <w:proofErr w:type="gramEnd"/>
      <w:r>
        <w:rPr>
          <w:rFonts w:hint="eastAsia"/>
          <w:sz w:val="24"/>
        </w:rPr>
        <w:t>和代理遵从度的结合，发现学生遵从度和学校管理政策要有效的结合才能有效的控制疫情的传播。通过设置不同检测结果反馈天数，比较最终感染人数，得出及时得到核酸检测结果能够减少感染人数。</w:t>
      </w:r>
    </w:p>
    <w:p w14:paraId="001F1FA2" w14:textId="77777777" w:rsidR="009149F9" w:rsidRDefault="005B43E5">
      <w:pPr>
        <w:spacing w:line="400" w:lineRule="exact"/>
        <w:ind w:firstLineChars="200" w:firstLine="480"/>
        <w:rPr>
          <w:sz w:val="24"/>
        </w:rPr>
      </w:pPr>
      <w:r>
        <w:rPr>
          <w:rFonts w:hint="eastAsia"/>
          <w:sz w:val="24"/>
        </w:rPr>
        <w:t>最终，通过调节感染常数、戴口罩病毒传播因子、戴口罩被感染因子等参数，用来拟合</w:t>
      </w:r>
      <w:r>
        <w:rPr>
          <w:rFonts w:hint="eastAsia"/>
          <w:sz w:val="24"/>
        </w:rPr>
        <w:t>2020</w:t>
      </w:r>
      <w:r>
        <w:rPr>
          <w:rFonts w:hint="eastAsia"/>
          <w:sz w:val="24"/>
        </w:rPr>
        <w:t>年维拉诺瓦大学秋季学期</w:t>
      </w:r>
      <w:r>
        <w:rPr>
          <w:rFonts w:hint="eastAsia"/>
          <w:sz w:val="24"/>
        </w:rPr>
        <w:t>COVID-19</w:t>
      </w:r>
      <w:r>
        <w:rPr>
          <w:rFonts w:hint="eastAsia"/>
          <w:sz w:val="24"/>
        </w:rPr>
        <w:t>在线数据，发现整体拟合效果良好，整体走势和峰值基本相同，整体平均每天的误差在可接受范围内。</w:t>
      </w:r>
    </w:p>
    <w:p w14:paraId="450D3C21" w14:textId="77777777" w:rsidR="009149F9" w:rsidRDefault="005B43E5">
      <w:pPr>
        <w:spacing w:line="400" w:lineRule="exact"/>
        <w:ind w:firstLineChars="200" w:firstLine="480"/>
        <w:rPr>
          <w:sz w:val="24"/>
        </w:rPr>
      </w:pPr>
      <w:r>
        <w:rPr>
          <w:rFonts w:hint="eastAsia"/>
          <w:sz w:val="24"/>
        </w:rPr>
        <w:t>本文的所有工作通过</w:t>
      </w:r>
      <w:r>
        <w:rPr>
          <w:rFonts w:hint="eastAsia"/>
          <w:sz w:val="24"/>
        </w:rPr>
        <w:t>python</w:t>
      </w:r>
      <w:r>
        <w:rPr>
          <w:rFonts w:hint="eastAsia"/>
          <w:sz w:val="24"/>
        </w:rPr>
        <w:t>进行模型搭建，</w:t>
      </w:r>
      <w:r>
        <w:rPr>
          <w:rFonts w:hint="eastAsia"/>
          <w:sz w:val="24"/>
        </w:rPr>
        <w:t>git</w:t>
      </w:r>
      <w:r>
        <w:rPr>
          <w:rFonts w:hint="eastAsia"/>
          <w:sz w:val="24"/>
        </w:rPr>
        <w:t>进行版本控制，并且发布在</w:t>
      </w:r>
      <w:r>
        <w:rPr>
          <w:rFonts w:hint="eastAsia"/>
          <w:sz w:val="24"/>
        </w:rPr>
        <w:t xml:space="preserve"> </w:t>
      </w:r>
      <w:proofErr w:type="spellStart"/>
      <w:r>
        <w:rPr>
          <w:rFonts w:hint="eastAsia"/>
          <w:sz w:val="24"/>
        </w:rPr>
        <w:t>Github</w:t>
      </w:r>
      <w:proofErr w:type="spellEnd"/>
      <w:r>
        <w:rPr>
          <w:rFonts w:hint="eastAsia"/>
          <w:sz w:val="24"/>
        </w:rPr>
        <w:t>上，可在</w:t>
      </w:r>
      <w:r>
        <w:rPr>
          <w:rFonts w:hint="eastAsia"/>
        </w:rPr>
        <w:fldChar w:fldCharType="begin"/>
      </w:r>
      <w:r>
        <w:instrText xml:space="preserve"> HYPERLINK "https://github.com/wzcGGG/bishe" </w:instrText>
      </w:r>
      <w:r>
        <w:rPr>
          <w:rFonts w:hint="eastAsia"/>
        </w:rPr>
        <w:fldChar w:fldCharType="separate"/>
      </w:r>
      <w:r>
        <w:rPr>
          <w:rFonts w:hint="eastAsia"/>
          <w:sz w:val="24"/>
        </w:rPr>
        <w:t>https://github.com/wzcGGG/bishe</w:t>
      </w:r>
      <w:r>
        <w:rPr>
          <w:rFonts w:hint="eastAsia"/>
          <w:sz w:val="24"/>
        </w:rPr>
        <w:fldChar w:fldCharType="end"/>
      </w:r>
      <w:r>
        <w:rPr>
          <w:rFonts w:hint="eastAsia"/>
          <w:sz w:val="24"/>
        </w:rPr>
        <w:t>中获取实验代码。</w:t>
      </w:r>
    </w:p>
    <w:p w14:paraId="27C89343" w14:textId="77777777" w:rsidR="009149F9" w:rsidRDefault="005B43E5" w:rsidP="00B80A79">
      <w:pPr>
        <w:rPr>
          <w:rFonts w:ascii="黑体" w:eastAsia="黑体" w:hAnsi="黑体"/>
          <w:b/>
          <w:bCs/>
          <w:sz w:val="30"/>
        </w:rPr>
      </w:pPr>
      <w:bookmarkStart w:id="145" w:name="_Toc103853748"/>
      <w:del w:id="146" w:author="Wang X.X." w:date="2022-05-23T21:12:00Z">
        <w:r w:rsidDel="00181827">
          <w:rPr>
            <w:rFonts w:ascii="黑体" w:eastAsia="黑体" w:hAnsi="黑体" w:hint="eastAsia"/>
            <w:sz w:val="30"/>
          </w:rPr>
          <w:delText>未来展望</w:delText>
        </w:r>
      </w:del>
      <w:bookmarkEnd w:id="145"/>
    </w:p>
    <w:p w14:paraId="54C627F6" w14:textId="77777777" w:rsidR="009149F9" w:rsidRDefault="005B43E5">
      <w:pPr>
        <w:spacing w:line="400" w:lineRule="exact"/>
        <w:ind w:firstLineChars="200" w:firstLine="480"/>
        <w:rPr>
          <w:sz w:val="24"/>
        </w:rPr>
      </w:pPr>
      <w:r>
        <w:rPr>
          <w:rFonts w:hint="eastAsia"/>
          <w:sz w:val="24"/>
        </w:rPr>
        <w:t>现实中疫情的发展状况还与许多因素相关。不同年龄之间感染率、恢复时间、病毒传播概率都是不同，因此可以考虑进行分年龄结构的</w:t>
      </w:r>
      <w:r>
        <w:rPr>
          <w:rFonts w:hint="eastAsia"/>
          <w:sz w:val="24"/>
        </w:rPr>
        <w:t>SEIR</w:t>
      </w:r>
      <w:r>
        <w:rPr>
          <w:rFonts w:hint="eastAsia"/>
          <w:sz w:val="24"/>
        </w:rPr>
        <w:t>模型</w:t>
      </w:r>
      <w:r>
        <w:rPr>
          <w:rFonts w:hint="eastAsia"/>
          <w:sz w:val="24"/>
        </w:rPr>
        <w:t>[32]</w:t>
      </w:r>
      <w:r>
        <w:rPr>
          <w:rFonts w:hint="eastAsia"/>
          <w:sz w:val="24"/>
        </w:rPr>
        <w:t>，进行病毒传播的模拟和预测。感染者康复后</w:t>
      </w:r>
      <w:r>
        <w:rPr>
          <w:rFonts w:hint="eastAsia"/>
          <w:sz w:val="24"/>
        </w:rPr>
        <w:t>,</w:t>
      </w:r>
      <w:r>
        <w:rPr>
          <w:rFonts w:hint="eastAsia"/>
          <w:sz w:val="24"/>
        </w:rPr>
        <w:t>体内的抗体会渐渐减少，全球出现了一些二次感染的案例，因此恢复类是有可能被再次感染的。随着越来越多的人接种新冠疫苗以及个人体质的差异，人们对病毒的抗性也各不相同。与此同时，越来越多的新科技用于疫情防控，比如：健康码、行程码进行信息流调；便携式核酸检测盒可以及时进行核酸自我检测；机器人进行机场、商场消毒；热成像及时发现发烧患者，因此，疫情防空的政策也在多元化、信息化。另外，大学校园内手机十分普及，手机支付信息和手机定位信息都可以转化为数字移动信息，在未来可引入这些数字代理</w:t>
      </w:r>
      <w:r>
        <w:rPr>
          <w:rFonts w:hint="eastAsia"/>
          <w:sz w:val="24"/>
        </w:rPr>
        <w:t>[33]</w:t>
      </w:r>
      <w:r>
        <w:rPr>
          <w:rFonts w:hint="eastAsia"/>
          <w:sz w:val="24"/>
        </w:rPr>
        <w:t>，对校园疫情防控提供更精确的原始移动数据。同时可对数据应用机器学习算法</w:t>
      </w:r>
      <w:r>
        <w:rPr>
          <w:rFonts w:hint="eastAsia"/>
          <w:sz w:val="24"/>
        </w:rPr>
        <w:t>[34]</w:t>
      </w:r>
      <w:r>
        <w:rPr>
          <w:rFonts w:hint="eastAsia"/>
          <w:sz w:val="24"/>
        </w:rPr>
        <w:t>提取数据特征，结合模型调参，训练得到更精确的模型参数和初</w:t>
      </w:r>
      <w:r>
        <w:rPr>
          <w:rFonts w:hint="eastAsia"/>
          <w:sz w:val="24"/>
        </w:rPr>
        <w:lastRenderedPageBreak/>
        <w:t>始化数据，从而提供更精准的管控和预测，从而达到实时更新和短期精确预测的效果。</w:t>
      </w:r>
    </w:p>
    <w:p w14:paraId="50F7F22A" w14:textId="77777777" w:rsidR="009149F9" w:rsidRDefault="009149F9">
      <w:pPr>
        <w:spacing w:line="400" w:lineRule="exact"/>
        <w:ind w:firstLineChars="200" w:firstLine="480"/>
        <w:rPr>
          <w:sz w:val="24"/>
        </w:rPr>
        <w:sectPr w:rsidR="009149F9">
          <w:pgSz w:w="11907" w:h="16840"/>
          <w:pgMar w:top="1418" w:right="1134" w:bottom="1134" w:left="1418" w:header="851" w:footer="992" w:gutter="0"/>
          <w:cols w:space="425"/>
          <w:docGrid w:type="lines" w:linePitch="312"/>
        </w:sectPr>
      </w:pPr>
    </w:p>
    <w:p w14:paraId="53122161" w14:textId="77777777" w:rsidR="009149F9" w:rsidRDefault="005B43E5">
      <w:pPr>
        <w:pStyle w:val="1"/>
      </w:pPr>
      <w:bookmarkStart w:id="147" w:name="_Toc103853749"/>
      <w:bookmarkStart w:id="148" w:name="_Toc104199744"/>
      <w:r>
        <w:rPr>
          <w:rFonts w:hint="eastAsia"/>
        </w:rPr>
        <w:lastRenderedPageBreak/>
        <w:t>参考文献</w:t>
      </w:r>
      <w:bookmarkEnd w:id="147"/>
      <w:bookmarkEnd w:id="148"/>
    </w:p>
    <w:p w14:paraId="79976432" w14:textId="77777777" w:rsidR="009149F9" w:rsidRDefault="005B43E5">
      <w:pPr>
        <w:spacing w:line="400" w:lineRule="exact"/>
        <w:ind w:left="420" w:hangingChars="175" w:hanging="420"/>
        <w:rPr>
          <w:color w:val="000000"/>
          <w:sz w:val="24"/>
        </w:rPr>
      </w:pPr>
      <w:r>
        <w:rPr>
          <w:color w:val="000000"/>
          <w:sz w:val="24"/>
        </w:rPr>
        <w:t>[</w:t>
      </w:r>
      <w:proofErr w:type="gramStart"/>
      <w:r>
        <w:rPr>
          <w:color w:val="000000"/>
          <w:sz w:val="24"/>
        </w:rPr>
        <w:t>1]</w:t>
      </w:r>
      <w:bookmarkStart w:id="149" w:name="_Ref103193520"/>
      <w:r>
        <w:rPr>
          <w:color w:val="000000"/>
          <w:sz w:val="24"/>
        </w:rPr>
        <w:t>Miller</w:t>
      </w:r>
      <w:proofErr w:type="gramEnd"/>
      <w:r>
        <w:rPr>
          <w:color w:val="000000"/>
          <w:sz w:val="24"/>
        </w:rPr>
        <w:t xml:space="preserve"> M. 2019 Novel Coronavirus COVID-19 (2019-nCoV) Data Repository: Johns Hopkins University Center for Systems Science and Engineering[J]. Bulletin-Association of Canadian Map Libraries and Archives (ACMLA), 2020 (164): 47-51. </w:t>
      </w:r>
    </w:p>
    <w:p w14:paraId="3FEBC9D3" w14:textId="77777777" w:rsidR="009149F9" w:rsidRDefault="005B43E5">
      <w:pPr>
        <w:spacing w:line="400" w:lineRule="exact"/>
        <w:ind w:left="420" w:hangingChars="175" w:hanging="420"/>
        <w:rPr>
          <w:color w:val="000000"/>
          <w:sz w:val="24"/>
        </w:rPr>
      </w:pPr>
      <w:r>
        <w:rPr>
          <w:color w:val="000000"/>
          <w:sz w:val="24"/>
        </w:rPr>
        <w:t>[</w:t>
      </w:r>
      <w:proofErr w:type="gramStart"/>
      <w:r>
        <w:rPr>
          <w:color w:val="000000"/>
          <w:sz w:val="24"/>
        </w:rPr>
        <w:t>2]</w:t>
      </w:r>
      <w:bookmarkStart w:id="150" w:name="_Ref103193388"/>
      <w:bookmarkEnd w:id="149"/>
      <w:proofErr w:type="spellStart"/>
      <w:r>
        <w:rPr>
          <w:color w:val="000000"/>
          <w:sz w:val="24"/>
        </w:rPr>
        <w:t>Bonaccorsi</w:t>
      </w:r>
      <w:proofErr w:type="spellEnd"/>
      <w:proofErr w:type="gramEnd"/>
      <w:r>
        <w:rPr>
          <w:color w:val="000000"/>
          <w:sz w:val="24"/>
        </w:rPr>
        <w:t xml:space="preserve"> G, </w:t>
      </w:r>
      <w:proofErr w:type="spellStart"/>
      <w:r>
        <w:rPr>
          <w:color w:val="000000"/>
          <w:sz w:val="24"/>
        </w:rPr>
        <w:t>Pierri</w:t>
      </w:r>
      <w:proofErr w:type="spellEnd"/>
      <w:r>
        <w:rPr>
          <w:color w:val="000000"/>
          <w:sz w:val="24"/>
        </w:rPr>
        <w:t xml:space="preserve"> F, Cinelli M, et al. Economic and social consequences of human mobility restrictions under COVID-19[J]. Proceedings of the National Academy of Sciences, 2020, 117(27): 15530-15535. </w:t>
      </w:r>
    </w:p>
    <w:p w14:paraId="53AA80A3" w14:textId="77777777" w:rsidR="009149F9" w:rsidRDefault="005B43E5">
      <w:pPr>
        <w:spacing w:line="400" w:lineRule="exact"/>
        <w:ind w:left="420" w:hangingChars="175" w:hanging="420"/>
        <w:rPr>
          <w:color w:val="000000"/>
          <w:sz w:val="24"/>
        </w:rPr>
      </w:pPr>
      <w:r>
        <w:rPr>
          <w:color w:val="000000"/>
          <w:sz w:val="24"/>
        </w:rPr>
        <w:t>[</w:t>
      </w:r>
      <w:proofErr w:type="gramStart"/>
      <w:r>
        <w:rPr>
          <w:color w:val="000000"/>
          <w:sz w:val="24"/>
        </w:rPr>
        <w:t>3]</w:t>
      </w:r>
      <w:bookmarkEnd w:id="150"/>
      <w:proofErr w:type="spellStart"/>
      <w:r>
        <w:rPr>
          <w:color w:val="000000"/>
          <w:sz w:val="24"/>
        </w:rPr>
        <w:t>Panovska</w:t>
      </w:r>
      <w:proofErr w:type="spellEnd"/>
      <w:proofErr w:type="gramEnd"/>
      <w:r>
        <w:rPr>
          <w:color w:val="000000"/>
          <w:sz w:val="24"/>
        </w:rPr>
        <w:t xml:space="preserve">-Griffiths J, Kerr C </w:t>
      </w:r>
      <w:proofErr w:type="spellStart"/>
      <w:r>
        <w:rPr>
          <w:color w:val="000000"/>
          <w:sz w:val="24"/>
        </w:rPr>
        <w:t>C</w:t>
      </w:r>
      <w:proofErr w:type="spellEnd"/>
      <w:r>
        <w:rPr>
          <w:color w:val="000000"/>
          <w:sz w:val="24"/>
        </w:rPr>
        <w:t>, Stuart R M, et al. Determining the optimal strategy for reopening schools, the impact of test and trace interventions, and the risk of occurrence of a second COVID-19 epidemic wave in the UK: a modelling study[J]. The Lancet Child &amp; Adolescent Health, 2020, 4(11): 817-827.</w:t>
      </w:r>
    </w:p>
    <w:p w14:paraId="4F15D703" w14:textId="77777777" w:rsidR="009149F9" w:rsidRDefault="005B43E5">
      <w:pPr>
        <w:spacing w:line="400" w:lineRule="exact"/>
        <w:ind w:left="420" w:hangingChars="175" w:hanging="420"/>
        <w:rPr>
          <w:color w:val="000000"/>
          <w:sz w:val="24"/>
        </w:rPr>
      </w:pPr>
      <w:bookmarkStart w:id="151" w:name="_Ref103193442"/>
      <w:r>
        <w:rPr>
          <w:color w:val="000000"/>
          <w:sz w:val="24"/>
        </w:rPr>
        <w:t>[</w:t>
      </w:r>
      <w:proofErr w:type="gramStart"/>
      <w:r>
        <w:rPr>
          <w:color w:val="000000"/>
          <w:sz w:val="24"/>
        </w:rPr>
        <w:t>4]</w:t>
      </w:r>
      <w:bookmarkEnd w:id="151"/>
      <w:proofErr w:type="spellStart"/>
      <w:r>
        <w:rPr>
          <w:color w:val="000000"/>
          <w:sz w:val="24"/>
        </w:rPr>
        <w:t>Vermund</w:t>
      </w:r>
      <w:proofErr w:type="spellEnd"/>
      <w:proofErr w:type="gramEnd"/>
      <w:r>
        <w:rPr>
          <w:color w:val="000000"/>
          <w:sz w:val="24"/>
        </w:rPr>
        <w:t xml:space="preserve"> S H, Pitzer V E. Asymptomatic transmission and the infection fatality risk for COVID-19: implications for school reopening[J]. Clinical Infectious Diseases, 2021, 72(9): 1493-1496.</w:t>
      </w:r>
    </w:p>
    <w:p w14:paraId="13E67A37" w14:textId="77777777" w:rsidR="009149F9" w:rsidRDefault="005B43E5">
      <w:pPr>
        <w:spacing w:line="400" w:lineRule="exact"/>
        <w:ind w:left="420" w:hangingChars="175" w:hanging="420"/>
        <w:rPr>
          <w:color w:val="000000"/>
          <w:sz w:val="24"/>
        </w:rPr>
      </w:pPr>
      <w:bookmarkStart w:id="152" w:name="_Ref103194688"/>
      <w:r>
        <w:rPr>
          <w:color w:val="000000"/>
          <w:sz w:val="24"/>
        </w:rPr>
        <w:t>[</w:t>
      </w:r>
      <w:proofErr w:type="gramStart"/>
      <w:r>
        <w:rPr>
          <w:color w:val="000000"/>
          <w:sz w:val="24"/>
        </w:rPr>
        <w:t>5]</w:t>
      </w:r>
      <w:bookmarkEnd w:id="152"/>
      <w:r>
        <w:rPr>
          <w:color w:val="000000"/>
          <w:sz w:val="24"/>
        </w:rPr>
        <w:t>Barton</w:t>
      </w:r>
      <w:proofErr w:type="gramEnd"/>
      <w:r>
        <w:rPr>
          <w:color w:val="000000"/>
          <w:sz w:val="24"/>
        </w:rPr>
        <w:t xml:space="preserve"> D C. Impacts of the COVID</w:t>
      </w:r>
      <w:r>
        <w:rPr>
          <w:rFonts w:hint="eastAsia"/>
          <w:color w:val="000000"/>
          <w:sz w:val="24"/>
        </w:rPr>
        <w:t>‐</w:t>
      </w:r>
      <w:r>
        <w:rPr>
          <w:color w:val="000000"/>
          <w:sz w:val="24"/>
        </w:rPr>
        <w:t>19 pandemic on field instruction and remote teaching alternatives: Results from a survey of instructors[J]. Ecology and evolution, 2020, 10(22): 12499-12507.</w:t>
      </w:r>
    </w:p>
    <w:p w14:paraId="0BEB4795" w14:textId="77777777" w:rsidR="009149F9" w:rsidRDefault="005B43E5">
      <w:pPr>
        <w:spacing w:line="400" w:lineRule="exact"/>
        <w:ind w:left="420" w:hangingChars="175" w:hanging="420"/>
        <w:rPr>
          <w:color w:val="000000"/>
          <w:sz w:val="24"/>
        </w:rPr>
      </w:pPr>
      <w:bookmarkStart w:id="153" w:name="_Ref103194704"/>
      <w:r>
        <w:rPr>
          <w:rFonts w:hint="eastAsia"/>
          <w:color w:val="000000"/>
          <w:sz w:val="24"/>
        </w:rPr>
        <w:t>[</w:t>
      </w:r>
      <w:r>
        <w:rPr>
          <w:color w:val="000000"/>
          <w:sz w:val="24"/>
        </w:rPr>
        <w:t>6]</w:t>
      </w:r>
      <w:bookmarkEnd w:id="153"/>
      <w:r>
        <w:rPr>
          <w:color w:val="000000"/>
          <w:sz w:val="24"/>
        </w:rPr>
        <w:t xml:space="preserve"> </w:t>
      </w:r>
      <w:r>
        <w:rPr>
          <w:rFonts w:hint="eastAsia"/>
          <w:color w:val="000000"/>
          <w:sz w:val="24"/>
        </w:rPr>
        <w:t>王志军</w:t>
      </w:r>
      <w:r>
        <w:rPr>
          <w:rFonts w:hint="eastAsia"/>
          <w:color w:val="000000"/>
          <w:sz w:val="24"/>
        </w:rPr>
        <w:t>.</w:t>
      </w:r>
      <w:r>
        <w:rPr>
          <w:rFonts w:hint="eastAsia"/>
          <w:color w:val="000000"/>
          <w:sz w:val="24"/>
        </w:rPr>
        <w:t>高校开学复课疫情防控对策研究</w:t>
      </w:r>
      <w:r>
        <w:rPr>
          <w:rFonts w:hint="eastAsia"/>
          <w:color w:val="000000"/>
          <w:sz w:val="24"/>
        </w:rPr>
        <w:t>[J].</w:t>
      </w:r>
      <w:r>
        <w:rPr>
          <w:rFonts w:hint="eastAsia"/>
          <w:color w:val="000000"/>
          <w:sz w:val="24"/>
        </w:rPr>
        <w:t>大众标准化</w:t>
      </w:r>
      <w:r>
        <w:rPr>
          <w:rFonts w:hint="eastAsia"/>
          <w:color w:val="000000"/>
          <w:sz w:val="24"/>
        </w:rPr>
        <w:t>,2020(05):94+96.</w:t>
      </w:r>
    </w:p>
    <w:p w14:paraId="5C25CA10" w14:textId="77777777" w:rsidR="009149F9" w:rsidRDefault="005B43E5">
      <w:pPr>
        <w:spacing w:line="400" w:lineRule="exact"/>
        <w:ind w:left="420" w:hangingChars="175" w:hanging="420"/>
        <w:rPr>
          <w:color w:val="000000"/>
          <w:sz w:val="24"/>
        </w:rPr>
      </w:pPr>
      <w:bookmarkStart w:id="154" w:name="_Ref103198135"/>
      <w:r>
        <w:rPr>
          <w:rFonts w:hint="eastAsia"/>
          <w:color w:val="000000"/>
          <w:sz w:val="24"/>
        </w:rPr>
        <w:t>[</w:t>
      </w:r>
      <w:r>
        <w:rPr>
          <w:color w:val="000000"/>
          <w:sz w:val="24"/>
        </w:rPr>
        <w:t>7]</w:t>
      </w:r>
      <w:bookmarkEnd w:id="154"/>
      <w:r>
        <w:rPr>
          <w:color w:val="000000"/>
          <w:sz w:val="24"/>
        </w:rPr>
        <w:t xml:space="preserve"> </w:t>
      </w:r>
      <w:proofErr w:type="gramStart"/>
      <w:r>
        <w:rPr>
          <w:color w:val="000000"/>
          <w:sz w:val="24"/>
        </w:rPr>
        <w:t>王立剑</w:t>
      </w:r>
      <w:proofErr w:type="gramEnd"/>
      <w:r>
        <w:rPr>
          <w:color w:val="000000"/>
          <w:sz w:val="24"/>
        </w:rPr>
        <w:t xml:space="preserve">, </w:t>
      </w:r>
      <w:proofErr w:type="gramStart"/>
      <w:r>
        <w:rPr>
          <w:color w:val="000000"/>
          <w:sz w:val="24"/>
        </w:rPr>
        <w:t>代秀亮</w:t>
      </w:r>
      <w:proofErr w:type="gramEnd"/>
      <w:r>
        <w:rPr>
          <w:color w:val="000000"/>
          <w:sz w:val="24"/>
        </w:rPr>
        <w:t xml:space="preserve">. </w:t>
      </w:r>
      <w:r>
        <w:rPr>
          <w:color w:val="000000"/>
          <w:sz w:val="24"/>
        </w:rPr>
        <w:t>重大突发公共危机事件中的社会保障应急机制</w:t>
      </w:r>
      <w:r>
        <w:rPr>
          <w:color w:val="000000"/>
          <w:sz w:val="24"/>
        </w:rPr>
        <w:t xml:space="preserve">[J]. </w:t>
      </w:r>
      <w:r>
        <w:rPr>
          <w:color w:val="000000"/>
          <w:sz w:val="24"/>
        </w:rPr>
        <w:t>西安交通大学学报</w:t>
      </w:r>
      <w:r>
        <w:rPr>
          <w:color w:val="000000"/>
          <w:sz w:val="24"/>
        </w:rPr>
        <w:t xml:space="preserve">: </w:t>
      </w:r>
      <w:r>
        <w:rPr>
          <w:color w:val="000000"/>
          <w:sz w:val="24"/>
        </w:rPr>
        <w:t>社会科学版</w:t>
      </w:r>
      <w:r>
        <w:rPr>
          <w:color w:val="000000"/>
          <w:sz w:val="24"/>
        </w:rPr>
        <w:t>, 2020, 40(4): 23-32.</w:t>
      </w:r>
    </w:p>
    <w:p w14:paraId="30C5A4BA" w14:textId="77777777" w:rsidR="009149F9" w:rsidRDefault="005B43E5">
      <w:pPr>
        <w:spacing w:line="400" w:lineRule="exact"/>
        <w:ind w:left="420" w:hangingChars="175" w:hanging="420"/>
        <w:rPr>
          <w:color w:val="000000"/>
          <w:sz w:val="24"/>
        </w:rPr>
      </w:pPr>
      <w:bookmarkStart w:id="155" w:name="_Ref103198219"/>
      <w:r>
        <w:rPr>
          <w:color w:val="000000"/>
          <w:sz w:val="24"/>
        </w:rPr>
        <w:t>[8]</w:t>
      </w:r>
      <w:bookmarkEnd w:id="155"/>
      <w:r>
        <w:rPr>
          <w:color w:val="000000"/>
          <w:sz w:val="24"/>
        </w:rPr>
        <w:t xml:space="preserve"> </w:t>
      </w:r>
      <w:r>
        <w:rPr>
          <w:rFonts w:hint="eastAsia"/>
          <w:color w:val="000000"/>
          <w:sz w:val="24"/>
        </w:rPr>
        <w:t>王满</w:t>
      </w:r>
      <w:r>
        <w:rPr>
          <w:rFonts w:hint="eastAsia"/>
          <w:color w:val="000000"/>
          <w:sz w:val="24"/>
        </w:rPr>
        <w:t>.</w:t>
      </w:r>
      <w:r>
        <w:rPr>
          <w:rFonts w:hint="eastAsia"/>
          <w:color w:val="000000"/>
          <w:sz w:val="24"/>
        </w:rPr>
        <w:t>疫情防控形势下校园安全管理措施与责任体系的构建——评《校园安全教育》</w:t>
      </w:r>
      <w:r>
        <w:rPr>
          <w:rFonts w:hint="eastAsia"/>
          <w:color w:val="000000"/>
          <w:sz w:val="24"/>
        </w:rPr>
        <w:t>[J].</w:t>
      </w:r>
      <w:r>
        <w:rPr>
          <w:rFonts w:hint="eastAsia"/>
          <w:color w:val="000000"/>
          <w:sz w:val="24"/>
        </w:rPr>
        <w:t>中国安全生产科学技术</w:t>
      </w:r>
      <w:r>
        <w:rPr>
          <w:rFonts w:hint="eastAsia"/>
          <w:color w:val="000000"/>
          <w:sz w:val="24"/>
        </w:rPr>
        <w:t>,2020,16(10):190-191.</w:t>
      </w:r>
    </w:p>
    <w:p w14:paraId="294D300A" w14:textId="77777777" w:rsidR="009149F9" w:rsidRDefault="005B43E5">
      <w:pPr>
        <w:spacing w:line="400" w:lineRule="exact"/>
        <w:ind w:left="420" w:hangingChars="175" w:hanging="420"/>
        <w:rPr>
          <w:color w:val="000000"/>
          <w:sz w:val="24"/>
        </w:rPr>
      </w:pPr>
      <w:bookmarkStart w:id="156" w:name="_Ref103195514"/>
      <w:r>
        <w:rPr>
          <w:rFonts w:hint="eastAsia"/>
          <w:color w:val="000000"/>
          <w:sz w:val="24"/>
        </w:rPr>
        <w:t>[</w:t>
      </w:r>
      <w:r>
        <w:rPr>
          <w:color w:val="000000"/>
          <w:sz w:val="24"/>
        </w:rPr>
        <w:t>9]</w:t>
      </w:r>
      <w:bookmarkEnd w:id="156"/>
      <w:r>
        <w:rPr>
          <w:color w:val="000000"/>
          <w:sz w:val="24"/>
        </w:rPr>
        <w:t xml:space="preserve"> </w:t>
      </w:r>
      <w:proofErr w:type="gramStart"/>
      <w:r>
        <w:rPr>
          <w:color w:val="000000"/>
          <w:sz w:val="24"/>
        </w:rPr>
        <w:t>焦建利</w:t>
      </w:r>
      <w:proofErr w:type="gramEnd"/>
      <w:r>
        <w:rPr>
          <w:color w:val="000000"/>
          <w:sz w:val="24"/>
        </w:rPr>
        <w:t xml:space="preserve">, </w:t>
      </w:r>
      <w:r>
        <w:rPr>
          <w:color w:val="000000"/>
          <w:sz w:val="24"/>
        </w:rPr>
        <w:t>周晓清</w:t>
      </w:r>
      <w:r>
        <w:rPr>
          <w:color w:val="000000"/>
          <w:sz w:val="24"/>
        </w:rPr>
        <w:t xml:space="preserve">, </w:t>
      </w:r>
      <w:r>
        <w:rPr>
          <w:color w:val="000000"/>
          <w:sz w:val="24"/>
        </w:rPr>
        <w:t>陈泽璇</w:t>
      </w:r>
      <w:r>
        <w:rPr>
          <w:color w:val="000000"/>
          <w:sz w:val="24"/>
        </w:rPr>
        <w:t xml:space="preserve">. </w:t>
      </w:r>
      <w:r>
        <w:rPr>
          <w:color w:val="000000"/>
          <w:sz w:val="24"/>
        </w:rPr>
        <w:t>疫情防控背景下</w:t>
      </w:r>
      <w:r>
        <w:rPr>
          <w:color w:val="000000"/>
          <w:sz w:val="24"/>
        </w:rPr>
        <w:t xml:space="preserve"> “</w:t>
      </w:r>
      <w:r>
        <w:rPr>
          <w:color w:val="000000"/>
          <w:sz w:val="24"/>
        </w:rPr>
        <w:t>停课不停学</w:t>
      </w:r>
      <w:r>
        <w:rPr>
          <w:color w:val="000000"/>
          <w:sz w:val="24"/>
        </w:rPr>
        <w:t xml:space="preserve">” </w:t>
      </w:r>
      <w:r>
        <w:rPr>
          <w:color w:val="000000"/>
          <w:sz w:val="24"/>
        </w:rPr>
        <w:t>在线教学案例研究</w:t>
      </w:r>
      <w:r>
        <w:rPr>
          <w:color w:val="000000"/>
          <w:sz w:val="24"/>
        </w:rPr>
        <w:t xml:space="preserve">[J]. </w:t>
      </w:r>
      <w:r>
        <w:rPr>
          <w:color w:val="000000"/>
          <w:sz w:val="24"/>
        </w:rPr>
        <w:t>中国电化教育</w:t>
      </w:r>
      <w:r>
        <w:rPr>
          <w:color w:val="000000"/>
          <w:sz w:val="24"/>
        </w:rPr>
        <w:t>, 2020, 3: 106-113.</w:t>
      </w:r>
    </w:p>
    <w:p w14:paraId="1138B984" w14:textId="77777777" w:rsidR="009149F9" w:rsidRDefault="005B43E5">
      <w:pPr>
        <w:spacing w:line="400" w:lineRule="exact"/>
        <w:ind w:left="420" w:hangingChars="175" w:hanging="420"/>
        <w:rPr>
          <w:color w:val="000000"/>
          <w:sz w:val="24"/>
        </w:rPr>
      </w:pPr>
      <w:bookmarkStart w:id="157" w:name="_Ref103195595"/>
      <w:r>
        <w:rPr>
          <w:rFonts w:hint="eastAsia"/>
          <w:color w:val="000000"/>
          <w:sz w:val="24"/>
        </w:rPr>
        <w:t>[</w:t>
      </w:r>
      <w:r>
        <w:rPr>
          <w:color w:val="000000"/>
          <w:sz w:val="24"/>
        </w:rPr>
        <w:t>10]</w:t>
      </w:r>
      <w:bookmarkEnd w:id="157"/>
      <w:r>
        <w:rPr>
          <w:color w:val="000000"/>
          <w:sz w:val="24"/>
        </w:rPr>
        <w:t xml:space="preserve"> </w:t>
      </w:r>
      <w:r>
        <w:rPr>
          <w:color w:val="000000"/>
          <w:sz w:val="24"/>
        </w:rPr>
        <w:t>毛文娟</w:t>
      </w:r>
      <w:r>
        <w:rPr>
          <w:color w:val="000000"/>
          <w:sz w:val="24"/>
        </w:rPr>
        <w:t xml:space="preserve">, </w:t>
      </w:r>
      <w:r>
        <w:rPr>
          <w:color w:val="000000"/>
          <w:sz w:val="24"/>
        </w:rPr>
        <w:t>纪巍</w:t>
      </w:r>
      <w:r>
        <w:rPr>
          <w:color w:val="000000"/>
          <w:sz w:val="24"/>
        </w:rPr>
        <w:t xml:space="preserve">. </w:t>
      </w:r>
      <w:r>
        <w:rPr>
          <w:color w:val="000000"/>
          <w:sz w:val="24"/>
        </w:rPr>
        <w:t>返校开学后学校疫情防控的对策研究</w:t>
      </w:r>
      <w:r>
        <w:rPr>
          <w:color w:val="000000"/>
          <w:sz w:val="24"/>
        </w:rPr>
        <w:t xml:space="preserve">[J]. </w:t>
      </w:r>
      <w:r>
        <w:rPr>
          <w:color w:val="000000"/>
          <w:sz w:val="24"/>
        </w:rPr>
        <w:t>河北师范大学学报</w:t>
      </w:r>
      <w:r>
        <w:rPr>
          <w:color w:val="000000"/>
          <w:sz w:val="24"/>
        </w:rPr>
        <w:t xml:space="preserve">: </w:t>
      </w:r>
      <w:r>
        <w:rPr>
          <w:color w:val="000000"/>
          <w:sz w:val="24"/>
        </w:rPr>
        <w:t>教育</w:t>
      </w:r>
      <w:proofErr w:type="gramStart"/>
      <w:r>
        <w:rPr>
          <w:color w:val="000000"/>
          <w:sz w:val="24"/>
        </w:rPr>
        <w:t>科学版</w:t>
      </w:r>
      <w:proofErr w:type="gramEnd"/>
      <w:r>
        <w:rPr>
          <w:color w:val="000000"/>
          <w:sz w:val="24"/>
        </w:rPr>
        <w:t>, 2020, 22(2): 25-28.</w:t>
      </w:r>
    </w:p>
    <w:p w14:paraId="4831B42D" w14:textId="77777777" w:rsidR="009149F9" w:rsidRDefault="005B43E5">
      <w:pPr>
        <w:spacing w:line="400" w:lineRule="exact"/>
        <w:ind w:left="420" w:hangingChars="175" w:hanging="420"/>
        <w:rPr>
          <w:color w:val="000000"/>
          <w:sz w:val="24"/>
        </w:rPr>
      </w:pPr>
      <w:bookmarkStart w:id="158" w:name="_Ref103195734"/>
      <w:r>
        <w:rPr>
          <w:color w:val="000000"/>
          <w:sz w:val="24"/>
        </w:rPr>
        <w:t>[11]</w:t>
      </w:r>
      <w:bookmarkEnd w:id="158"/>
      <w:r>
        <w:rPr>
          <w:color w:val="000000"/>
          <w:sz w:val="24"/>
        </w:rPr>
        <w:t xml:space="preserve"> </w:t>
      </w:r>
      <w:proofErr w:type="spellStart"/>
      <w:r>
        <w:rPr>
          <w:color w:val="000000"/>
          <w:sz w:val="24"/>
        </w:rPr>
        <w:t>Hellewell</w:t>
      </w:r>
      <w:proofErr w:type="spellEnd"/>
      <w:r>
        <w:rPr>
          <w:color w:val="000000"/>
          <w:sz w:val="24"/>
        </w:rPr>
        <w:t xml:space="preserve"> J, Abbott S, </w:t>
      </w:r>
      <w:proofErr w:type="spellStart"/>
      <w:r>
        <w:rPr>
          <w:color w:val="000000"/>
          <w:sz w:val="24"/>
        </w:rPr>
        <w:t>Gimma</w:t>
      </w:r>
      <w:proofErr w:type="spellEnd"/>
      <w:r>
        <w:rPr>
          <w:color w:val="000000"/>
          <w:sz w:val="24"/>
        </w:rPr>
        <w:t xml:space="preserve"> A, et al. Feasibility of controlling COVID-19 outbreaks by isolation of cases and contacts[J]. The Lancet Global Health, 2020, 8(4): e488-e496.</w:t>
      </w:r>
    </w:p>
    <w:p w14:paraId="35D9F72B" w14:textId="77777777" w:rsidR="009149F9" w:rsidRDefault="005B43E5">
      <w:pPr>
        <w:spacing w:line="400" w:lineRule="exact"/>
        <w:ind w:left="420" w:hangingChars="175" w:hanging="420"/>
        <w:rPr>
          <w:color w:val="000000"/>
          <w:sz w:val="24"/>
        </w:rPr>
      </w:pPr>
      <w:bookmarkStart w:id="159" w:name="_Ref103198326"/>
      <w:r>
        <w:rPr>
          <w:color w:val="000000"/>
          <w:sz w:val="24"/>
        </w:rPr>
        <w:t>[12]</w:t>
      </w:r>
      <w:bookmarkEnd w:id="159"/>
      <w:r>
        <w:rPr>
          <w:color w:val="000000"/>
          <w:sz w:val="24"/>
        </w:rPr>
        <w:t xml:space="preserve"> Lauer S A, </w:t>
      </w:r>
      <w:proofErr w:type="spellStart"/>
      <w:r>
        <w:rPr>
          <w:color w:val="000000"/>
          <w:sz w:val="24"/>
        </w:rPr>
        <w:t>Grantz</w:t>
      </w:r>
      <w:proofErr w:type="spellEnd"/>
      <w:r>
        <w:rPr>
          <w:color w:val="000000"/>
          <w:sz w:val="24"/>
        </w:rPr>
        <w:t xml:space="preserve"> K H, Bi Q, et al. The incubation period of coronavirus disease 2019 (COVID-19) from publicly reported confirmed cases: estimation and application[J]. Annals of internal medicine, 2020, 172(9): 577-582.</w:t>
      </w:r>
    </w:p>
    <w:p w14:paraId="05EBF7C7" w14:textId="77777777" w:rsidR="009149F9" w:rsidRDefault="005B43E5">
      <w:pPr>
        <w:spacing w:line="400" w:lineRule="exact"/>
        <w:ind w:left="420" w:hangingChars="175" w:hanging="420"/>
        <w:rPr>
          <w:color w:val="000000"/>
          <w:sz w:val="24"/>
        </w:rPr>
      </w:pPr>
      <w:bookmarkStart w:id="160" w:name="_Ref103198404"/>
      <w:r>
        <w:rPr>
          <w:color w:val="000000"/>
          <w:sz w:val="24"/>
        </w:rPr>
        <w:t>[13]</w:t>
      </w:r>
      <w:bookmarkEnd w:id="160"/>
      <w:r>
        <w:rPr>
          <w:color w:val="000000"/>
          <w:sz w:val="24"/>
        </w:rPr>
        <w:t xml:space="preserve"> Oran D P, </w:t>
      </w:r>
      <w:proofErr w:type="spellStart"/>
      <w:r>
        <w:rPr>
          <w:color w:val="000000"/>
          <w:sz w:val="24"/>
        </w:rPr>
        <w:t>Topol</w:t>
      </w:r>
      <w:proofErr w:type="spellEnd"/>
      <w:r>
        <w:rPr>
          <w:color w:val="000000"/>
          <w:sz w:val="24"/>
        </w:rPr>
        <w:t xml:space="preserve"> E J. Prevalence of asymptomatic SARS-CoV-2 infection: a narrative review[J]. Annals of internal medicine, 2020, 173(5): 362-367.</w:t>
      </w:r>
    </w:p>
    <w:p w14:paraId="488D47E3" w14:textId="77777777" w:rsidR="009149F9" w:rsidRDefault="005B43E5">
      <w:pPr>
        <w:spacing w:line="400" w:lineRule="exact"/>
        <w:ind w:left="420" w:hangingChars="175" w:hanging="420"/>
        <w:rPr>
          <w:color w:val="000000"/>
          <w:sz w:val="24"/>
        </w:rPr>
      </w:pPr>
      <w:bookmarkStart w:id="161" w:name="_Ref103198536"/>
      <w:r>
        <w:rPr>
          <w:color w:val="000000"/>
          <w:sz w:val="24"/>
        </w:rPr>
        <w:t>[14]</w:t>
      </w:r>
      <w:bookmarkEnd w:id="161"/>
      <w:r>
        <w:rPr>
          <w:color w:val="000000"/>
          <w:sz w:val="24"/>
        </w:rPr>
        <w:t xml:space="preserve"> Hadden J. What the top 25 colleges and universities in the US have said about their plans to </w:t>
      </w:r>
      <w:r>
        <w:rPr>
          <w:color w:val="000000"/>
          <w:sz w:val="24"/>
        </w:rPr>
        <w:lastRenderedPageBreak/>
        <w:t>reopen in fall 2020, from postponing the semester to offering more remote coursework[J]. Business Insider, 2020.</w:t>
      </w:r>
    </w:p>
    <w:p w14:paraId="6F0BAAF3" w14:textId="77777777" w:rsidR="009149F9" w:rsidRDefault="005B43E5">
      <w:pPr>
        <w:spacing w:line="400" w:lineRule="exact"/>
        <w:ind w:left="420" w:hangingChars="175" w:hanging="420"/>
        <w:rPr>
          <w:color w:val="000000"/>
          <w:sz w:val="24"/>
        </w:rPr>
      </w:pPr>
      <w:bookmarkStart w:id="162" w:name="_Ref103198726"/>
      <w:r>
        <w:rPr>
          <w:rFonts w:hint="eastAsia"/>
          <w:color w:val="000000"/>
          <w:sz w:val="24"/>
        </w:rPr>
        <w:t>[</w:t>
      </w:r>
      <w:r>
        <w:rPr>
          <w:color w:val="000000"/>
          <w:sz w:val="24"/>
        </w:rPr>
        <w:t>15]</w:t>
      </w:r>
      <w:bookmarkEnd w:id="162"/>
      <w:r>
        <w:rPr>
          <w:color w:val="000000"/>
          <w:sz w:val="24"/>
        </w:rPr>
        <w:t xml:space="preserve"> </w:t>
      </w:r>
      <w:r>
        <w:rPr>
          <w:color w:val="000000"/>
          <w:sz w:val="24"/>
        </w:rPr>
        <w:t>毛文娟</w:t>
      </w:r>
      <w:r>
        <w:rPr>
          <w:color w:val="000000"/>
          <w:sz w:val="24"/>
        </w:rPr>
        <w:t xml:space="preserve">, </w:t>
      </w:r>
      <w:r>
        <w:rPr>
          <w:color w:val="000000"/>
          <w:sz w:val="24"/>
        </w:rPr>
        <w:t>纪巍</w:t>
      </w:r>
      <w:r>
        <w:rPr>
          <w:color w:val="000000"/>
          <w:sz w:val="24"/>
        </w:rPr>
        <w:t xml:space="preserve">. </w:t>
      </w:r>
      <w:r>
        <w:rPr>
          <w:color w:val="000000"/>
          <w:sz w:val="24"/>
        </w:rPr>
        <w:t>返校开学后学校疫情防控的对策研究</w:t>
      </w:r>
      <w:r>
        <w:rPr>
          <w:color w:val="000000"/>
          <w:sz w:val="24"/>
        </w:rPr>
        <w:t xml:space="preserve">[J]. </w:t>
      </w:r>
      <w:r>
        <w:rPr>
          <w:color w:val="000000"/>
          <w:sz w:val="24"/>
        </w:rPr>
        <w:t>河北师范大学学报</w:t>
      </w:r>
      <w:r>
        <w:rPr>
          <w:color w:val="000000"/>
          <w:sz w:val="24"/>
        </w:rPr>
        <w:t xml:space="preserve">: </w:t>
      </w:r>
      <w:r>
        <w:rPr>
          <w:color w:val="000000"/>
          <w:sz w:val="24"/>
        </w:rPr>
        <w:t>教育</w:t>
      </w:r>
      <w:proofErr w:type="gramStart"/>
      <w:r>
        <w:rPr>
          <w:color w:val="000000"/>
          <w:sz w:val="24"/>
        </w:rPr>
        <w:t>科学版</w:t>
      </w:r>
      <w:proofErr w:type="gramEnd"/>
      <w:r>
        <w:rPr>
          <w:color w:val="000000"/>
          <w:sz w:val="24"/>
        </w:rPr>
        <w:t>, 2020, 22(2): 25-28.</w:t>
      </w:r>
    </w:p>
    <w:p w14:paraId="2DAA242A" w14:textId="77777777" w:rsidR="009149F9" w:rsidRDefault="005B43E5">
      <w:pPr>
        <w:spacing w:line="400" w:lineRule="exact"/>
        <w:ind w:left="420" w:hangingChars="175" w:hanging="420"/>
        <w:rPr>
          <w:color w:val="000000"/>
          <w:sz w:val="24"/>
        </w:rPr>
      </w:pPr>
      <w:bookmarkStart w:id="163" w:name="_Ref99047328"/>
      <w:r>
        <w:rPr>
          <w:color w:val="000000"/>
          <w:sz w:val="24"/>
        </w:rPr>
        <w:t>[</w:t>
      </w:r>
      <w:proofErr w:type="gramStart"/>
      <w:r>
        <w:rPr>
          <w:color w:val="000000"/>
          <w:sz w:val="24"/>
        </w:rPr>
        <w:t>16]</w:t>
      </w:r>
      <w:proofErr w:type="spellStart"/>
      <w:r>
        <w:rPr>
          <w:color w:val="000000"/>
          <w:sz w:val="24"/>
        </w:rPr>
        <w:t>Kermack</w:t>
      </w:r>
      <w:proofErr w:type="spellEnd"/>
      <w:proofErr w:type="gramEnd"/>
      <w:r>
        <w:rPr>
          <w:color w:val="000000"/>
          <w:sz w:val="24"/>
        </w:rPr>
        <w:t xml:space="preserve"> W O, McKendrick A G. A contribution to the mathematical theory of epidemics[J]. Proceedings of the royal society of </w:t>
      </w:r>
      <w:proofErr w:type="spellStart"/>
      <w:r>
        <w:rPr>
          <w:color w:val="000000"/>
          <w:sz w:val="24"/>
        </w:rPr>
        <w:t>london</w:t>
      </w:r>
      <w:proofErr w:type="spellEnd"/>
      <w:r>
        <w:rPr>
          <w:color w:val="000000"/>
          <w:sz w:val="24"/>
        </w:rPr>
        <w:t>. Series A, Containing papers of a mathematical and physical character, 1927, 115(772): 700-721.</w:t>
      </w:r>
      <w:bookmarkEnd w:id="163"/>
    </w:p>
    <w:p w14:paraId="733A2AB5" w14:textId="77777777" w:rsidR="009149F9" w:rsidRDefault="005B43E5">
      <w:pPr>
        <w:spacing w:line="400" w:lineRule="exact"/>
        <w:ind w:left="420" w:hangingChars="175" w:hanging="420"/>
        <w:rPr>
          <w:color w:val="000000"/>
          <w:sz w:val="24"/>
        </w:rPr>
      </w:pPr>
      <w:bookmarkStart w:id="164" w:name="_Ref99051062"/>
      <w:r>
        <w:rPr>
          <w:color w:val="000000"/>
          <w:sz w:val="24"/>
        </w:rPr>
        <w:t>[</w:t>
      </w:r>
      <w:proofErr w:type="gramStart"/>
      <w:r>
        <w:rPr>
          <w:color w:val="000000"/>
          <w:sz w:val="24"/>
        </w:rPr>
        <w:t>17]</w:t>
      </w:r>
      <w:proofErr w:type="spellStart"/>
      <w:r>
        <w:rPr>
          <w:color w:val="000000"/>
          <w:sz w:val="24"/>
        </w:rPr>
        <w:t>Wrighton</w:t>
      </w:r>
      <w:proofErr w:type="spellEnd"/>
      <w:proofErr w:type="gramEnd"/>
      <w:r>
        <w:rPr>
          <w:color w:val="000000"/>
          <w:sz w:val="24"/>
        </w:rPr>
        <w:t xml:space="preserve"> M S, Lawrence S J. Reopening colleges and universities during the COVID-19 pandemic[J]. Annals of internal medicine, 2020, 173(8): 664-665.</w:t>
      </w:r>
      <w:bookmarkEnd w:id="164"/>
    </w:p>
    <w:p w14:paraId="19855E96" w14:textId="77777777" w:rsidR="009149F9" w:rsidRDefault="005B43E5">
      <w:pPr>
        <w:spacing w:line="400" w:lineRule="exact"/>
        <w:ind w:left="420" w:hangingChars="175" w:hanging="420"/>
        <w:rPr>
          <w:color w:val="000000"/>
          <w:sz w:val="24"/>
        </w:rPr>
      </w:pPr>
      <w:bookmarkStart w:id="165" w:name="_Ref99053401"/>
      <w:r>
        <w:rPr>
          <w:color w:val="000000"/>
          <w:sz w:val="24"/>
        </w:rPr>
        <w:t>[</w:t>
      </w:r>
      <w:proofErr w:type="gramStart"/>
      <w:r>
        <w:rPr>
          <w:color w:val="000000"/>
          <w:sz w:val="24"/>
        </w:rPr>
        <w:t>18]</w:t>
      </w:r>
      <w:proofErr w:type="spellStart"/>
      <w:r>
        <w:rPr>
          <w:color w:val="000000"/>
          <w:sz w:val="24"/>
        </w:rPr>
        <w:t>Bahl</w:t>
      </w:r>
      <w:proofErr w:type="spellEnd"/>
      <w:proofErr w:type="gramEnd"/>
      <w:r>
        <w:rPr>
          <w:color w:val="000000"/>
          <w:sz w:val="24"/>
        </w:rPr>
        <w:t xml:space="preserve"> R, </w:t>
      </w:r>
      <w:proofErr w:type="spellStart"/>
      <w:r>
        <w:rPr>
          <w:color w:val="000000"/>
          <w:sz w:val="24"/>
        </w:rPr>
        <w:t>Eikmeier</w:t>
      </w:r>
      <w:proofErr w:type="spellEnd"/>
      <w:r>
        <w:rPr>
          <w:color w:val="000000"/>
          <w:sz w:val="24"/>
        </w:rPr>
        <w:t xml:space="preserve"> N, Fraser A, et al. Modeling COVID-19 spread in small colleges[J]. </w:t>
      </w:r>
      <w:proofErr w:type="spellStart"/>
      <w:r>
        <w:rPr>
          <w:color w:val="000000"/>
          <w:sz w:val="24"/>
        </w:rPr>
        <w:t>Plos</w:t>
      </w:r>
      <w:proofErr w:type="spellEnd"/>
      <w:r>
        <w:rPr>
          <w:color w:val="000000"/>
          <w:sz w:val="24"/>
        </w:rPr>
        <w:t xml:space="preserve"> one, 2021, 16(8): e0255654.</w:t>
      </w:r>
      <w:bookmarkEnd w:id="165"/>
    </w:p>
    <w:p w14:paraId="2C8A6BA6" w14:textId="77777777" w:rsidR="009149F9" w:rsidRDefault="005B43E5">
      <w:pPr>
        <w:spacing w:line="400" w:lineRule="exact"/>
        <w:ind w:left="420" w:hangingChars="175" w:hanging="420"/>
        <w:rPr>
          <w:color w:val="000000"/>
          <w:sz w:val="24"/>
        </w:rPr>
      </w:pPr>
      <w:bookmarkStart w:id="166" w:name="_Ref99097722"/>
      <w:r>
        <w:rPr>
          <w:color w:val="000000"/>
          <w:sz w:val="24"/>
        </w:rPr>
        <w:t>[</w:t>
      </w:r>
      <w:proofErr w:type="gramStart"/>
      <w:r>
        <w:rPr>
          <w:color w:val="000000"/>
          <w:sz w:val="24"/>
        </w:rPr>
        <w:t>19]</w:t>
      </w:r>
      <w:proofErr w:type="spellStart"/>
      <w:r>
        <w:rPr>
          <w:color w:val="000000"/>
          <w:sz w:val="24"/>
        </w:rPr>
        <w:t>Gressman</w:t>
      </w:r>
      <w:proofErr w:type="spellEnd"/>
      <w:proofErr w:type="gramEnd"/>
      <w:r>
        <w:rPr>
          <w:color w:val="000000"/>
          <w:sz w:val="24"/>
        </w:rPr>
        <w:t xml:space="preserve"> P T, Peck J R. Simulating COVID-19 in a university environment[J]. Mathematical biosciences, 2020, 328: 108436.</w:t>
      </w:r>
      <w:bookmarkEnd w:id="166"/>
    </w:p>
    <w:p w14:paraId="555079E6" w14:textId="77777777" w:rsidR="009149F9" w:rsidRDefault="005B43E5">
      <w:pPr>
        <w:spacing w:line="400" w:lineRule="exact"/>
        <w:ind w:left="420" w:hangingChars="175" w:hanging="420"/>
        <w:rPr>
          <w:color w:val="000000"/>
          <w:sz w:val="24"/>
        </w:rPr>
      </w:pPr>
      <w:bookmarkStart w:id="167" w:name="_Ref99054702"/>
      <w:r>
        <w:rPr>
          <w:color w:val="000000"/>
          <w:sz w:val="24"/>
        </w:rPr>
        <w:t>[</w:t>
      </w:r>
      <w:proofErr w:type="gramStart"/>
      <w:r>
        <w:rPr>
          <w:color w:val="000000"/>
          <w:sz w:val="24"/>
        </w:rPr>
        <w:t>20]</w:t>
      </w:r>
      <w:proofErr w:type="spellStart"/>
      <w:r>
        <w:rPr>
          <w:color w:val="000000"/>
          <w:sz w:val="24"/>
        </w:rPr>
        <w:t>Lopman</w:t>
      </w:r>
      <w:proofErr w:type="spellEnd"/>
      <w:proofErr w:type="gramEnd"/>
      <w:r>
        <w:rPr>
          <w:color w:val="000000"/>
          <w:sz w:val="24"/>
        </w:rPr>
        <w:t xml:space="preserve"> B, Liu C Y, Le </w:t>
      </w:r>
      <w:proofErr w:type="spellStart"/>
      <w:r>
        <w:rPr>
          <w:color w:val="000000"/>
          <w:sz w:val="24"/>
        </w:rPr>
        <w:t>Guillou</w:t>
      </w:r>
      <w:proofErr w:type="spellEnd"/>
      <w:r>
        <w:rPr>
          <w:color w:val="000000"/>
          <w:sz w:val="24"/>
        </w:rPr>
        <w:t xml:space="preserve"> A, et al. A model of COVID-19 transmission and control on university campuses[J]. </w:t>
      </w:r>
      <w:proofErr w:type="spellStart"/>
      <w:r>
        <w:rPr>
          <w:color w:val="000000"/>
          <w:sz w:val="24"/>
        </w:rPr>
        <w:t>MedRxiv</w:t>
      </w:r>
      <w:proofErr w:type="spellEnd"/>
      <w:r>
        <w:rPr>
          <w:color w:val="000000"/>
          <w:sz w:val="24"/>
        </w:rPr>
        <w:t>, 2020.</w:t>
      </w:r>
      <w:bookmarkEnd w:id="167"/>
    </w:p>
    <w:p w14:paraId="0B61480C" w14:textId="77777777" w:rsidR="009149F9" w:rsidRDefault="005B43E5">
      <w:pPr>
        <w:spacing w:line="400" w:lineRule="exact"/>
        <w:ind w:left="420" w:hangingChars="175" w:hanging="420"/>
        <w:rPr>
          <w:color w:val="000000"/>
          <w:sz w:val="24"/>
        </w:rPr>
      </w:pPr>
      <w:bookmarkStart w:id="168" w:name="_Ref99054208"/>
      <w:r>
        <w:rPr>
          <w:color w:val="000000"/>
          <w:sz w:val="24"/>
        </w:rPr>
        <w:t>[</w:t>
      </w:r>
      <w:proofErr w:type="gramStart"/>
      <w:r>
        <w:rPr>
          <w:color w:val="000000"/>
          <w:sz w:val="24"/>
        </w:rPr>
        <w:t>21]Muller</w:t>
      </w:r>
      <w:proofErr w:type="gramEnd"/>
      <w:r>
        <w:rPr>
          <w:color w:val="000000"/>
          <w:sz w:val="24"/>
        </w:rPr>
        <w:t xml:space="preserve"> K, Muller P A. Mathematical modelling of the spread of COVID-19 on a university campus[J]. Infectious Disease Modelling, 2021, 6: 1025-1045.</w:t>
      </w:r>
      <w:bookmarkEnd w:id="168"/>
    </w:p>
    <w:p w14:paraId="2E159F85" w14:textId="77777777" w:rsidR="009149F9" w:rsidRDefault="005B43E5">
      <w:pPr>
        <w:spacing w:line="400" w:lineRule="exact"/>
        <w:ind w:left="420" w:hangingChars="175" w:hanging="420"/>
        <w:rPr>
          <w:color w:val="000000"/>
          <w:sz w:val="24"/>
        </w:rPr>
      </w:pPr>
      <w:bookmarkStart w:id="169" w:name="_Ref99532692"/>
      <w:r>
        <w:rPr>
          <w:rFonts w:hint="eastAsia"/>
          <w:color w:val="000000"/>
          <w:sz w:val="24"/>
        </w:rPr>
        <w:t>[</w:t>
      </w:r>
      <w:r>
        <w:rPr>
          <w:color w:val="000000"/>
          <w:sz w:val="24"/>
        </w:rPr>
        <w:t>22]</w:t>
      </w:r>
      <w:r>
        <w:rPr>
          <w:color w:val="000000"/>
          <w:sz w:val="24"/>
        </w:rPr>
        <w:t>邓巧明</w:t>
      </w:r>
      <w:r>
        <w:rPr>
          <w:color w:val="000000"/>
          <w:sz w:val="24"/>
        </w:rPr>
        <w:t>,</w:t>
      </w:r>
      <w:r>
        <w:rPr>
          <w:color w:val="000000"/>
          <w:sz w:val="24"/>
        </w:rPr>
        <w:t>蓝承志</w:t>
      </w:r>
      <w:r>
        <w:rPr>
          <w:color w:val="000000"/>
          <w:sz w:val="24"/>
        </w:rPr>
        <w:t>,</w:t>
      </w:r>
      <w:proofErr w:type="gramStart"/>
      <w:r>
        <w:rPr>
          <w:color w:val="000000"/>
          <w:sz w:val="24"/>
        </w:rPr>
        <w:t>刘宇波</w:t>
      </w:r>
      <w:proofErr w:type="gramEnd"/>
      <w:r>
        <w:rPr>
          <w:color w:val="000000"/>
          <w:sz w:val="24"/>
        </w:rPr>
        <w:t xml:space="preserve">. </w:t>
      </w:r>
      <w:r>
        <w:rPr>
          <w:color w:val="000000"/>
          <w:sz w:val="24"/>
        </w:rPr>
        <w:t>基于</w:t>
      </w:r>
      <w:proofErr w:type="spellStart"/>
      <w:r>
        <w:rPr>
          <w:color w:val="000000"/>
          <w:sz w:val="24"/>
        </w:rPr>
        <w:t>Anylogic</w:t>
      </w:r>
      <w:proofErr w:type="spellEnd"/>
      <w:r>
        <w:rPr>
          <w:color w:val="000000"/>
          <w:sz w:val="24"/>
        </w:rPr>
        <w:t>平台的大学校园公共教学楼疫情管控模拟研究</w:t>
      </w:r>
      <w:r>
        <w:rPr>
          <w:color w:val="000000"/>
          <w:sz w:val="24"/>
        </w:rPr>
        <w:t>——</w:t>
      </w:r>
      <w:r>
        <w:rPr>
          <w:color w:val="000000"/>
          <w:sz w:val="24"/>
        </w:rPr>
        <w:t>以华南理工大学</w:t>
      </w:r>
      <w:r>
        <w:rPr>
          <w:color w:val="000000"/>
          <w:sz w:val="24"/>
        </w:rPr>
        <w:t>34</w:t>
      </w:r>
      <w:r>
        <w:rPr>
          <w:color w:val="000000"/>
          <w:sz w:val="24"/>
        </w:rPr>
        <w:t>号楼为例</w:t>
      </w:r>
      <w:r>
        <w:rPr>
          <w:color w:val="000000"/>
          <w:sz w:val="24"/>
        </w:rPr>
        <w:t>[C]//.</w:t>
      </w:r>
      <w:proofErr w:type="gramStart"/>
      <w:r>
        <w:rPr>
          <w:color w:val="000000"/>
          <w:sz w:val="24"/>
        </w:rPr>
        <w:t>数智营造</w:t>
      </w:r>
      <w:proofErr w:type="gramEnd"/>
      <w:r>
        <w:rPr>
          <w:color w:val="000000"/>
          <w:sz w:val="24"/>
        </w:rPr>
        <w:t>：</w:t>
      </w:r>
      <w:r>
        <w:rPr>
          <w:color w:val="000000"/>
          <w:sz w:val="24"/>
        </w:rPr>
        <w:t>2020</w:t>
      </w:r>
      <w:r>
        <w:rPr>
          <w:color w:val="000000"/>
          <w:sz w:val="24"/>
        </w:rPr>
        <w:t>年全国建筑院系建筑数字技术教学与研究学术研讨会论文集</w:t>
      </w:r>
      <w:r>
        <w:rPr>
          <w:color w:val="000000"/>
          <w:sz w:val="24"/>
        </w:rPr>
        <w:t>.,</w:t>
      </w:r>
      <w:proofErr w:type="gramStart"/>
      <w:r>
        <w:rPr>
          <w:color w:val="000000"/>
          <w:sz w:val="24"/>
        </w:rPr>
        <w:t>2020:230-235.DOI</w:t>
      </w:r>
      <w:proofErr w:type="gramEnd"/>
      <w:r>
        <w:rPr>
          <w:color w:val="000000"/>
          <w:sz w:val="24"/>
        </w:rPr>
        <w:t>:10.26914/c.cnkihy.2020.037395.</w:t>
      </w:r>
      <w:bookmarkEnd w:id="169"/>
    </w:p>
    <w:p w14:paraId="0E957CC6" w14:textId="77777777" w:rsidR="009149F9" w:rsidRDefault="005B43E5">
      <w:pPr>
        <w:spacing w:line="400" w:lineRule="exact"/>
        <w:ind w:left="420" w:hangingChars="175" w:hanging="420"/>
        <w:rPr>
          <w:color w:val="000000"/>
          <w:sz w:val="24"/>
        </w:rPr>
      </w:pPr>
      <w:bookmarkStart w:id="170" w:name="_Ref99531923"/>
      <w:r>
        <w:rPr>
          <w:color w:val="000000"/>
          <w:sz w:val="24"/>
        </w:rPr>
        <w:t>[23]</w:t>
      </w:r>
      <w:r>
        <w:rPr>
          <w:rFonts w:hint="eastAsia"/>
          <w:color w:val="000000"/>
          <w:sz w:val="24"/>
        </w:rPr>
        <w:t>庞天睿</w:t>
      </w:r>
      <w:r>
        <w:rPr>
          <w:color w:val="000000"/>
          <w:sz w:val="24"/>
        </w:rPr>
        <w:t>,</w:t>
      </w:r>
      <w:r>
        <w:rPr>
          <w:color w:val="000000"/>
          <w:sz w:val="24"/>
        </w:rPr>
        <w:t>郑彤</w:t>
      </w:r>
      <w:r>
        <w:rPr>
          <w:color w:val="000000"/>
          <w:sz w:val="24"/>
        </w:rPr>
        <w:t>.</w:t>
      </w:r>
      <w:r>
        <w:rPr>
          <w:color w:val="000000"/>
          <w:sz w:val="24"/>
        </w:rPr>
        <w:t>寄宿制学校新冠肺炎疫情防控及传染风险分析</w:t>
      </w:r>
      <w:r>
        <w:rPr>
          <w:color w:val="000000"/>
          <w:sz w:val="24"/>
        </w:rPr>
        <w:t>[J].</w:t>
      </w:r>
      <w:r>
        <w:rPr>
          <w:color w:val="000000"/>
          <w:sz w:val="24"/>
        </w:rPr>
        <w:t>哈尔滨工业大学学报</w:t>
      </w:r>
      <w:r>
        <w:rPr>
          <w:color w:val="000000"/>
          <w:sz w:val="24"/>
        </w:rPr>
        <w:t>,2022,54(02):73-80.</w:t>
      </w:r>
      <w:bookmarkEnd w:id="170"/>
    </w:p>
    <w:p w14:paraId="17E06809" w14:textId="77777777" w:rsidR="009149F9" w:rsidRDefault="005B43E5">
      <w:pPr>
        <w:spacing w:line="400" w:lineRule="exact"/>
        <w:ind w:left="420" w:hangingChars="175" w:hanging="420"/>
        <w:rPr>
          <w:color w:val="000000"/>
          <w:sz w:val="24"/>
        </w:rPr>
      </w:pPr>
      <w:bookmarkStart w:id="171" w:name="_Ref99047849"/>
      <w:r>
        <w:rPr>
          <w:color w:val="000000"/>
          <w:sz w:val="24"/>
        </w:rPr>
        <w:t>[</w:t>
      </w:r>
      <w:proofErr w:type="gramStart"/>
      <w:r>
        <w:rPr>
          <w:color w:val="000000"/>
          <w:sz w:val="24"/>
        </w:rPr>
        <w:t>24]Maki</w:t>
      </w:r>
      <w:proofErr w:type="gramEnd"/>
      <w:r>
        <w:rPr>
          <w:color w:val="000000"/>
          <w:sz w:val="24"/>
        </w:rPr>
        <w:t xml:space="preserve"> Y, Hirose H. Infectious disease spread analysis using stochastic differential equations for SIR model[C]//2013 4th International Conference on Intelligent Systems, Modelling and Simulation. IEEE, 2013: 152-156.</w:t>
      </w:r>
      <w:bookmarkEnd w:id="171"/>
    </w:p>
    <w:p w14:paraId="1703EC47" w14:textId="77777777" w:rsidR="009149F9" w:rsidRDefault="005B43E5">
      <w:pPr>
        <w:spacing w:line="400" w:lineRule="exact"/>
        <w:ind w:left="420" w:hangingChars="175" w:hanging="420"/>
        <w:rPr>
          <w:color w:val="000000"/>
          <w:sz w:val="24"/>
        </w:rPr>
      </w:pPr>
      <w:r>
        <w:rPr>
          <w:color w:val="000000"/>
          <w:sz w:val="24"/>
        </w:rPr>
        <w:t>[</w:t>
      </w:r>
      <w:proofErr w:type="gramStart"/>
      <w:r>
        <w:rPr>
          <w:color w:val="000000"/>
          <w:sz w:val="24"/>
        </w:rPr>
        <w:t>25]Crooks</w:t>
      </w:r>
      <w:proofErr w:type="gramEnd"/>
      <w:r>
        <w:rPr>
          <w:color w:val="000000"/>
          <w:sz w:val="24"/>
        </w:rPr>
        <w:t xml:space="preserve"> A T, </w:t>
      </w:r>
      <w:proofErr w:type="spellStart"/>
      <w:r>
        <w:rPr>
          <w:color w:val="000000"/>
          <w:sz w:val="24"/>
        </w:rPr>
        <w:t>Heppenstall</w:t>
      </w:r>
      <w:proofErr w:type="spellEnd"/>
      <w:r>
        <w:rPr>
          <w:color w:val="000000"/>
          <w:sz w:val="24"/>
        </w:rPr>
        <w:t xml:space="preserve"> A J. Introduction to agent-based modelling[M]//Agent-based models of geographical systems. Springer, Dordrecht, 2012: 85-105.</w:t>
      </w:r>
    </w:p>
    <w:p w14:paraId="0C8C0C74" w14:textId="77777777" w:rsidR="009149F9" w:rsidRDefault="005B43E5">
      <w:pPr>
        <w:spacing w:line="400" w:lineRule="exact"/>
        <w:ind w:left="420" w:hangingChars="175" w:hanging="420"/>
        <w:rPr>
          <w:color w:val="000000"/>
          <w:sz w:val="24"/>
        </w:rPr>
      </w:pPr>
      <w:r>
        <w:rPr>
          <w:color w:val="000000"/>
          <w:sz w:val="24"/>
        </w:rPr>
        <w:t>[</w:t>
      </w:r>
      <w:proofErr w:type="gramStart"/>
      <w:r>
        <w:rPr>
          <w:color w:val="000000"/>
          <w:sz w:val="24"/>
        </w:rPr>
        <w:t>26]Qin</w:t>
      </w:r>
      <w:proofErr w:type="gramEnd"/>
      <w:r>
        <w:rPr>
          <w:color w:val="000000"/>
          <w:sz w:val="24"/>
        </w:rPr>
        <w:t xml:space="preserve"> J, You C, Lin Q, et al. Estimation of incubation period distribution of COVID-19 using disease onset forward time: a novel cross-sectional and forward follow-up study[J]. Science advances, 2020, 6(33): eabc1202.</w:t>
      </w:r>
    </w:p>
    <w:p w14:paraId="73C67B81" w14:textId="77777777" w:rsidR="009149F9" w:rsidRDefault="005B43E5">
      <w:pPr>
        <w:spacing w:line="400" w:lineRule="exact"/>
        <w:ind w:left="420" w:hangingChars="175" w:hanging="420"/>
        <w:rPr>
          <w:color w:val="000000"/>
          <w:sz w:val="24"/>
        </w:rPr>
      </w:pPr>
      <w:r>
        <w:rPr>
          <w:color w:val="000000"/>
          <w:sz w:val="24"/>
        </w:rPr>
        <w:t>[</w:t>
      </w:r>
      <w:proofErr w:type="gramStart"/>
      <w:r>
        <w:rPr>
          <w:color w:val="000000"/>
          <w:sz w:val="24"/>
        </w:rPr>
        <w:t>27]</w:t>
      </w:r>
      <w:proofErr w:type="spellStart"/>
      <w:r>
        <w:rPr>
          <w:color w:val="000000"/>
          <w:sz w:val="24"/>
        </w:rPr>
        <w:t>Mizumoto</w:t>
      </w:r>
      <w:proofErr w:type="spellEnd"/>
      <w:proofErr w:type="gramEnd"/>
      <w:r>
        <w:rPr>
          <w:color w:val="000000"/>
          <w:sz w:val="24"/>
        </w:rPr>
        <w:t xml:space="preserve"> K, </w:t>
      </w:r>
      <w:proofErr w:type="spellStart"/>
      <w:r>
        <w:rPr>
          <w:color w:val="000000"/>
          <w:sz w:val="24"/>
        </w:rPr>
        <w:t>Kagaya</w:t>
      </w:r>
      <w:proofErr w:type="spellEnd"/>
      <w:r>
        <w:rPr>
          <w:color w:val="000000"/>
          <w:sz w:val="24"/>
        </w:rPr>
        <w:t xml:space="preserve"> K, </w:t>
      </w:r>
      <w:proofErr w:type="spellStart"/>
      <w:r>
        <w:rPr>
          <w:color w:val="000000"/>
          <w:sz w:val="24"/>
        </w:rPr>
        <w:t>Zarebski</w:t>
      </w:r>
      <w:proofErr w:type="spellEnd"/>
      <w:r>
        <w:rPr>
          <w:color w:val="000000"/>
          <w:sz w:val="24"/>
        </w:rPr>
        <w:t xml:space="preserve"> A, et al. Estimating the asymptomatic proportion of coronavirus disease 2019 (COVID-19) cases on board the Diamond Princess cruise ship, Yokohama, Japan, 2020[J]. </w:t>
      </w:r>
      <w:proofErr w:type="spellStart"/>
      <w:r>
        <w:rPr>
          <w:color w:val="000000"/>
          <w:sz w:val="24"/>
        </w:rPr>
        <w:t>Eurosurveillance</w:t>
      </w:r>
      <w:proofErr w:type="spellEnd"/>
      <w:r>
        <w:rPr>
          <w:color w:val="000000"/>
          <w:sz w:val="24"/>
        </w:rPr>
        <w:t>, 2020, 25(10): 2000180.</w:t>
      </w:r>
    </w:p>
    <w:p w14:paraId="207CFB00" w14:textId="77777777" w:rsidR="009149F9" w:rsidRDefault="005B43E5">
      <w:pPr>
        <w:spacing w:line="400" w:lineRule="exact"/>
        <w:ind w:left="420" w:hangingChars="175" w:hanging="420"/>
        <w:rPr>
          <w:color w:val="000000"/>
          <w:sz w:val="24"/>
        </w:rPr>
      </w:pPr>
      <w:r>
        <w:rPr>
          <w:color w:val="000000"/>
          <w:sz w:val="24"/>
        </w:rPr>
        <w:t>[</w:t>
      </w:r>
      <w:proofErr w:type="gramStart"/>
      <w:r>
        <w:rPr>
          <w:color w:val="000000"/>
          <w:sz w:val="24"/>
        </w:rPr>
        <w:t>28]</w:t>
      </w:r>
      <w:proofErr w:type="spellStart"/>
      <w:r>
        <w:rPr>
          <w:color w:val="000000"/>
          <w:sz w:val="24"/>
        </w:rPr>
        <w:t>Liguoro</w:t>
      </w:r>
      <w:proofErr w:type="spellEnd"/>
      <w:proofErr w:type="gramEnd"/>
      <w:r>
        <w:rPr>
          <w:color w:val="000000"/>
          <w:sz w:val="24"/>
        </w:rPr>
        <w:t xml:space="preserve"> I, </w:t>
      </w:r>
      <w:proofErr w:type="spellStart"/>
      <w:r>
        <w:rPr>
          <w:color w:val="000000"/>
          <w:sz w:val="24"/>
        </w:rPr>
        <w:t>Pilotto</w:t>
      </w:r>
      <w:proofErr w:type="spellEnd"/>
      <w:r>
        <w:rPr>
          <w:color w:val="000000"/>
          <w:sz w:val="24"/>
        </w:rPr>
        <w:t xml:space="preserve"> C, </w:t>
      </w:r>
      <w:proofErr w:type="spellStart"/>
      <w:r>
        <w:rPr>
          <w:color w:val="000000"/>
          <w:sz w:val="24"/>
        </w:rPr>
        <w:t>Bonanni</w:t>
      </w:r>
      <w:proofErr w:type="spellEnd"/>
      <w:r>
        <w:rPr>
          <w:color w:val="000000"/>
          <w:sz w:val="24"/>
        </w:rPr>
        <w:t xml:space="preserve"> M, et al. SARS-COV-2 infection in children and newborns: a systematic review[J]. European journal of pediatrics, 2020, 179(7): 1029-1046.</w:t>
      </w:r>
    </w:p>
    <w:p w14:paraId="75B601A5" w14:textId="77777777" w:rsidR="009149F9" w:rsidRDefault="005B43E5">
      <w:pPr>
        <w:spacing w:line="400" w:lineRule="exact"/>
        <w:ind w:left="420" w:hangingChars="175" w:hanging="420"/>
        <w:rPr>
          <w:color w:val="000000"/>
          <w:sz w:val="24"/>
        </w:rPr>
      </w:pPr>
      <w:r>
        <w:rPr>
          <w:color w:val="000000"/>
          <w:sz w:val="24"/>
        </w:rPr>
        <w:lastRenderedPageBreak/>
        <w:t>[</w:t>
      </w:r>
      <w:proofErr w:type="gramStart"/>
      <w:r>
        <w:rPr>
          <w:color w:val="000000"/>
          <w:sz w:val="24"/>
        </w:rPr>
        <w:t>29]Wei</w:t>
      </w:r>
      <w:proofErr w:type="gramEnd"/>
      <w:r>
        <w:rPr>
          <w:color w:val="000000"/>
          <w:sz w:val="24"/>
        </w:rPr>
        <w:t xml:space="preserve"> W E, Li Z, </w:t>
      </w:r>
      <w:proofErr w:type="spellStart"/>
      <w:r>
        <w:rPr>
          <w:color w:val="000000"/>
          <w:sz w:val="24"/>
        </w:rPr>
        <w:t>Chiew</w:t>
      </w:r>
      <w:proofErr w:type="spellEnd"/>
      <w:r>
        <w:rPr>
          <w:color w:val="000000"/>
          <w:sz w:val="24"/>
        </w:rPr>
        <w:t xml:space="preserve"> C J, et al. </w:t>
      </w:r>
      <w:proofErr w:type="spellStart"/>
      <w:r>
        <w:rPr>
          <w:color w:val="000000"/>
          <w:sz w:val="24"/>
        </w:rPr>
        <w:t>Presymptomatic</w:t>
      </w:r>
      <w:proofErr w:type="spellEnd"/>
      <w:r>
        <w:rPr>
          <w:color w:val="000000"/>
          <w:sz w:val="24"/>
        </w:rPr>
        <w:t xml:space="preserve"> transmission of SARS-CoV-2—Singapore, </w:t>
      </w:r>
      <w:proofErr w:type="spellStart"/>
      <w:r>
        <w:rPr>
          <w:color w:val="000000"/>
          <w:sz w:val="24"/>
        </w:rPr>
        <w:t>january</w:t>
      </w:r>
      <w:proofErr w:type="spellEnd"/>
      <w:r>
        <w:rPr>
          <w:color w:val="000000"/>
          <w:sz w:val="24"/>
        </w:rPr>
        <w:t xml:space="preserve"> 23–march 16, 2020[J]. Morbidity and Mortality Weekly Report, 2020, 69(14): 411.</w:t>
      </w:r>
    </w:p>
    <w:p w14:paraId="6269FE31" w14:textId="77777777" w:rsidR="009149F9" w:rsidRDefault="005B43E5">
      <w:pPr>
        <w:spacing w:line="400" w:lineRule="exact"/>
        <w:ind w:left="420" w:hangingChars="175" w:hanging="420"/>
        <w:rPr>
          <w:color w:val="000000"/>
          <w:sz w:val="24"/>
        </w:rPr>
      </w:pPr>
      <w:r>
        <w:rPr>
          <w:color w:val="000000"/>
          <w:sz w:val="24"/>
        </w:rPr>
        <w:t>[</w:t>
      </w:r>
      <w:proofErr w:type="gramStart"/>
      <w:r>
        <w:rPr>
          <w:color w:val="000000"/>
          <w:sz w:val="24"/>
        </w:rPr>
        <w:t>30]</w:t>
      </w:r>
      <w:proofErr w:type="spellStart"/>
      <w:r>
        <w:rPr>
          <w:color w:val="000000"/>
          <w:sz w:val="24"/>
        </w:rPr>
        <w:t>Gressman</w:t>
      </w:r>
      <w:proofErr w:type="spellEnd"/>
      <w:proofErr w:type="gramEnd"/>
      <w:r>
        <w:rPr>
          <w:color w:val="000000"/>
          <w:sz w:val="24"/>
        </w:rPr>
        <w:t xml:space="preserve"> P T, Peck J R. Simulating COVID-19 in a university environment[J]. Mathematical biosciences, 2020, 328: 108436.</w:t>
      </w:r>
    </w:p>
    <w:p w14:paraId="17498355" w14:textId="77777777" w:rsidR="009149F9" w:rsidRDefault="005B43E5">
      <w:pPr>
        <w:spacing w:line="400" w:lineRule="exact"/>
        <w:ind w:left="420" w:hangingChars="175" w:hanging="420"/>
        <w:rPr>
          <w:color w:val="000000"/>
          <w:sz w:val="24"/>
        </w:rPr>
      </w:pPr>
      <w:r>
        <w:rPr>
          <w:color w:val="000000"/>
          <w:sz w:val="24"/>
        </w:rPr>
        <w:t>[</w:t>
      </w:r>
      <w:proofErr w:type="gramStart"/>
      <w:r>
        <w:rPr>
          <w:color w:val="000000"/>
          <w:sz w:val="24"/>
        </w:rPr>
        <w:t>31]Lauer</w:t>
      </w:r>
      <w:proofErr w:type="gramEnd"/>
      <w:r>
        <w:rPr>
          <w:color w:val="000000"/>
          <w:sz w:val="24"/>
        </w:rPr>
        <w:t xml:space="preserve"> S A, </w:t>
      </w:r>
      <w:proofErr w:type="spellStart"/>
      <w:r>
        <w:rPr>
          <w:color w:val="000000"/>
          <w:sz w:val="24"/>
        </w:rPr>
        <w:t>Grantz</w:t>
      </w:r>
      <w:proofErr w:type="spellEnd"/>
      <w:r>
        <w:rPr>
          <w:color w:val="000000"/>
          <w:sz w:val="24"/>
        </w:rPr>
        <w:t xml:space="preserve"> K H, Bi Q, et al. The incubation period of coronavirus disease 2019 (COVID-19) from publicly reported confirmed cases: estimation and application[J]. Annals of internal medicine, 2020, 172(9): 577-582.</w:t>
      </w:r>
    </w:p>
    <w:p w14:paraId="7A400C12" w14:textId="77777777" w:rsidR="009149F9" w:rsidRDefault="005B43E5">
      <w:pPr>
        <w:spacing w:line="400" w:lineRule="exact"/>
        <w:ind w:left="420" w:hangingChars="175" w:hanging="420"/>
        <w:rPr>
          <w:color w:val="000000"/>
          <w:sz w:val="24"/>
        </w:rPr>
      </w:pPr>
      <w:bookmarkStart w:id="172" w:name="_Ref99098130"/>
      <w:r>
        <w:rPr>
          <w:color w:val="000000"/>
          <w:sz w:val="24"/>
        </w:rPr>
        <w:t>[</w:t>
      </w:r>
      <w:proofErr w:type="gramStart"/>
      <w:r>
        <w:rPr>
          <w:color w:val="000000"/>
          <w:sz w:val="24"/>
        </w:rPr>
        <w:t>32]Wu</w:t>
      </w:r>
      <w:proofErr w:type="gramEnd"/>
      <w:r>
        <w:rPr>
          <w:color w:val="000000"/>
          <w:sz w:val="24"/>
        </w:rPr>
        <w:t xml:space="preserve"> J T, Leung K, Bushman M, et al. Estimating clinical severity of COVID-19 from the transmission dynamics in Wuhan, China[J]. Nature medicine, 2020, 26(4): 506-510.</w:t>
      </w:r>
      <w:bookmarkEnd w:id="172"/>
    </w:p>
    <w:p w14:paraId="061C1796" w14:textId="77777777" w:rsidR="009149F9" w:rsidRDefault="005B43E5">
      <w:pPr>
        <w:spacing w:line="400" w:lineRule="exact"/>
        <w:ind w:left="420" w:hangingChars="175" w:hanging="420"/>
        <w:rPr>
          <w:color w:val="000000"/>
          <w:sz w:val="24"/>
        </w:rPr>
      </w:pPr>
      <w:bookmarkStart w:id="173" w:name="_Ref99098415"/>
      <w:r>
        <w:rPr>
          <w:color w:val="000000"/>
          <w:sz w:val="24"/>
        </w:rPr>
        <w:t>[</w:t>
      </w:r>
      <w:proofErr w:type="gramStart"/>
      <w:r>
        <w:rPr>
          <w:color w:val="000000"/>
          <w:sz w:val="24"/>
        </w:rPr>
        <w:t>33]Leung</w:t>
      </w:r>
      <w:proofErr w:type="gramEnd"/>
      <w:r>
        <w:rPr>
          <w:color w:val="000000"/>
          <w:sz w:val="24"/>
        </w:rPr>
        <w:t xml:space="preserve"> K, Wu J T, Leung G M. Real-time tracking and prediction of COVID-19 infection using digital proxies of population mobility and mixing[J]. Nature communications, 2021, 12(1): 1-8.</w:t>
      </w:r>
      <w:bookmarkEnd w:id="173"/>
    </w:p>
    <w:p w14:paraId="7EC19182" w14:textId="77777777" w:rsidR="009149F9" w:rsidRDefault="005B43E5">
      <w:pPr>
        <w:spacing w:line="400" w:lineRule="exact"/>
        <w:ind w:left="420" w:hangingChars="175" w:hanging="420"/>
        <w:rPr>
          <w:color w:val="000000"/>
          <w:sz w:val="24"/>
        </w:rPr>
      </w:pPr>
      <w:bookmarkStart w:id="174" w:name="_Ref99111785"/>
      <w:r>
        <w:rPr>
          <w:color w:val="000000"/>
          <w:sz w:val="24"/>
        </w:rPr>
        <w:t>[</w:t>
      </w:r>
      <w:proofErr w:type="gramStart"/>
      <w:r>
        <w:rPr>
          <w:color w:val="000000"/>
          <w:sz w:val="24"/>
        </w:rPr>
        <w:t>34]</w:t>
      </w:r>
      <w:proofErr w:type="spellStart"/>
      <w:r>
        <w:rPr>
          <w:color w:val="000000"/>
          <w:sz w:val="24"/>
        </w:rPr>
        <w:t>Balkus</w:t>
      </w:r>
      <w:proofErr w:type="spellEnd"/>
      <w:proofErr w:type="gramEnd"/>
      <w:r>
        <w:rPr>
          <w:color w:val="000000"/>
          <w:sz w:val="24"/>
        </w:rPr>
        <w:t xml:space="preserve"> S V, Fang H, </w:t>
      </w:r>
      <w:proofErr w:type="spellStart"/>
      <w:r>
        <w:rPr>
          <w:color w:val="000000"/>
          <w:sz w:val="24"/>
        </w:rPr>
        <w:t>Rumbut</w:t>
      </w:r>
      <w:proofErr w:type="spellEnd"/>
      <w:r>
        <w:rPr>
          <w:color w:val="000000"/>
          <w:sz w:val="24"/>
        </w:rPr>
        <w:t xml:space="preserve"> J, et al. A Multi-level Biosensor-based Epidemic Simulation Model for COVID-19[J]. IEEE Internet of Things Journal, 2021.</w:t>
      </w:r>
      <w:bookmarkEnd w:id="174"/>
    </w:p>
    <w:p w14:paraId="62F81505" w14:textId="77777777" w:rsidR="009149F9" w:rsidRDefault="009149F9">
      <w:pPr>
        <w:sectPr w:rsidR="009149F9">
          <w:pgSz w:w="11907" w:h="16840"/>
          <w:pgMar w:top="1418" w:right="1134" w:bottom="1134" w:left="1418" w:header="851" w:footer="992" w:gutter="0"/>
          <w:cols w:space="425"/>
          <w:docGrid w:type="lines" w:linePitch="312"/>
        </w:sectPr>
      </w:pPr>
    </w:p>
    <w:p w14:paraId="624B5720" w14:textId="77777777" w:rsidR="009149F9" w:rsidRDefault="005B43E5">
      <w:pPr>
        <w:pStyle w:val="1"/>
      </w:pPr>
      <w:bookmarkStart w:id="175" w:name="_Toc103853750"/>
      <w:bookmarkStart w:id="176" w:name="_Toc104199745"/>
      <w:r>
        <w:rPr>
          <w:rFonts w:hint="eastAsia"/>
        </w:rPr>
        <w:lastRenderedPageBreak/>
        <w:t>致谢</w:t>
      </w:r>
      <w:bookmarkEnd w:id="175"/>
      <w:bookmarkEnd w:id="176"/>
    </w:p>
    <w:sectPr w:rsidR="009149F9">
      <w:pgSz w:w="11907" w:h="16840"/>
      <w:pgMar w:top="1418" w:right="1134" w:bottom="1134" w:left="1418"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Wang X.X." w:date="2022-05-23T20:28:00Z" w:initials="WX">
    <w:p w14:paraId="3392B95A" w14:textId="2F2C7511" w:rsidR="00EB7286" w:rsidRDefault="00EB7286">
      <w:pPr>
        <w:pStyle w:val="a3"/>
      </w:pPr>
      <w:r>
        <w:rPr>
          <w:rStyle w:val="af0"/>
        </w:rPr>
        <w:annotationRef/>
      </w:r>
      <w:r>
        <w:rPr>
          <w:rFonts w:hint="eastAsia"/>
        </w:rPr>
        <w:t>全大写</w:t>
      </w:r>
    </w:p>
  </w:comment>
  <w:comment w:id="49" w:author="Wang X.X." w:date="2022-05-23T20:31:00Z" w:initials="WX">
    <w:p w14:paraId="6155DD9C" w14:textId="77777777" w:rsidR="00D84A48" w:rsidRDefault="00D84A48">
      <w:pPr>
        <w:pStyle w:val="a3"/>
      </w:pPr>
      <w:r>
        <w:rPr>
          <w:rStyle w:val="af0"/>
        </w:rPr>
        <w:annotationRef/>
      </w:r>
      <w:r>
        <w:rPr>
          <w:rFonts w:hint="eastAsia"/>
        </w:rPr>
        <w:t>是不是用格式刷刷过？公式有点问题</w:t>
      </w:r>
      <w:r w:rsidR="00F95E86">
        <w:rPr>
          <w:rFonts w:hint="eastAsia"/>
        </w:rPr>
        <w:t>，往上浮</w:t>
      </w:r>
    </w:p>
    <w:p w14:paraId="739F00A7" w14:textId="49B4589D" w:rsidR="00F95E86" w:rsidRDefault="00F95E86">
      <w:pPr>
        <w:pStyle w:val="a3"/>
        <w:rPr>
          <w:rFonts w:hint="eastAsia"/>
        </w:rPr>
      </w:pPr>
      <w:r>
        <w:rPr>
          <w:rFonts w:hint="eastAsia"/>
        </w:rPr>
        <w:t>论文后面也有这种期刊</w:t>
      </w:r>
    </w:p>
  </w:comment>
  <w:comment w:id="126" w:author="Wang X.X." w:date="2022-05-23T21:09:00Z" w:initials="WX">
    <w:p w14:paraId="3C658D0C" w14:textId="2ACDF1A3" w:rsidR="00181827" w:rsidRDefault="00181827">
      <w:pPr>
        <w:pStyle w:val="a3"/>
        <w:rPr>
          <w:rFonts w:hint="eastAsia"/>
        </w:rPr>
      </w:pPr>
      <w:r>
        <w:rPr>
          <w:rStyle w:val="af0"/>
        </w:rPr>
        <w:annotationRef/>
      </w:r>
      <w:r>
        <w:rPr>
          <w:rFonts w:hint="eastAsia"/>
        </w:rPr>
        <w:t>这两个图裁剪了，然后放大了一点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92B95A" w15:done="0"/>
  <w15:commentEx w15:paraId="739F00A7" w15:done="0"/>
  <w15:commentEx w15:paraId="3C658D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66D0B" w16cex:dateUtc="2022-05-23T12:28:00Z"/>
  <w16cex:commentExtensible w16cex:durableId="26366D9B" w16cex:dateUtc="2022-05-23T12:31:00Z"/>
  <w16cex:commentExtensible w16cex:durableId="2636767E" w16cex:dateUtc="2022-05-23T13: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92B95A" w16cid:durableId="26366D0B"/>
  <w16cid:commentId w16cid:paraId="739F00A7" w16cid:durableId="26366D9B"/>
  <w16cid:commentId w16cid:paraId="3C658D0C" w16cid:durableId="263676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6E6E6" w14:textId="77777777" w:rsidR="00101E1B" w:rsidRDefault="00101E1B">
      <w:r>
        <w:separator/>
      </w:r>
    </w:p>
  </w:endnote>
  <w:endnote w:type="continuationSeparator" w:id="0">
    <w:p w14:paraId="17E0B2DB" w14:textId="77777777" w:rsidR="00101E1B" w:rsidRDefault="00101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3159934"/>
    </w:sdtPr>
    <w:sdtEndPr/>
    <w:sdtContent>
      <w:p w14:paraId="6FB43BC9" w14:textId="77777777" w:rsidR="009149F9" w:rsidRDefault="005B43E5">
        <w:pPr>
          <w:pStyle w:val="a8"/>
          <w:jc w:val="center"/>
        </w:pPr>
        <w:r>
          <w:fldChar w:fldCharType="begin"/>
        </w:r>
        <w:r>
          <w:instrText>PAGE   \* MERGEFORMAT</w:instrText>
        </w:r>
        <w:r>
          <w:fldChar w:fldCharType="separate"/>
        </w:r>
        <w:r>
          <w:rPr>
            <w:lang w:val="zh-CN"/>
          </w:rPr>
          <w:t>2</w:t>
        </w:r>
        <w:r>
          <w:fldChar w:fldCharType="end"/>
        </w:r>
      </w:p>
    </w:sdtContent>
  </w:sdt>
  <w:p w14:paraId="706687B3" w14:textId="77777777" w:rsidR="009149F9" w:rsidRDefault="009149F9">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5436299"/>
    </w:sdtPr>
    <w:sdtEndPr/>
    <w:sdtContent>
      <w:p w14:paraId="0CF35038" w14:textId="77777777" w:rsidR="009149F9" w:rsidRDefault="005B43E5">
        <w:pPr>
          <w:pStyle w:val="a8"/>
          <w:jc w:val="center"/>
        </w:pPr>
        <w:r>
          <w:fldChar w:fldCharType="begin"/>
        </w:r>
        <w:r>
          <w:instrText>PAGE   \* MERGEFORMAT</w:instrText>
        </w:r>
        <w:r>
          <w:fldChar w:fldCharType="separate"/>
        </w:r>
        <w:r>
          <w:rPr>
            <w:lang w:val="zh-CN"/>
          </w:rPr>
          <w:t>2</w:t>
        </w:r>
        <w:r>
          <w:fldChar w:fldCharType="end"/>
        </w:r>
      </w:p>
    </w:sdtContent>
  </w:sdt>
  <w:p w14:paraId="6D5928F1" w14:textId="77777777" w:rsidR="009149F9" w:rsidRDefault="009149F9">
    <w:pPr>
      <w:pStyle w:val="a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2D3B0" w14:textId="77777777" w:rsidR="00101E1B" w:rsidRDefault="00101E1B">
      <w:r>
        <w:separator/>
      </w:r>
    </w:p>
  </w:footnote>
  <w:footnote w:type="continuationSeparator" w:id="0">
    <w:p w14:paraId="3CD5FEAE" w14:textId="77777777" w:rsidR="00101E1B" w:rsidRDefault="00101E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EF803" w14:textId="77777777" w:rsidR="009149F9" w:rsidRDefault="005B43E5">
    <w:pPr>
      <w:pStyle w:val="aa"/>
    </w:pPr>
    <w:r>
      <w:rPr>
        <w:rFonts w:hint="eastAsia"/>
      </w:rPr>
      <w:t>华北电力大学本科毕业设计（论文）</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ng X.X.">
    <w15:presenceInfo w15:providerId="Windows Live" w15:userId="4ddf0ee635bf23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TMyMDExODNhMzZhYWE5ZDg3MTkzYWM5NGYyMzM0MzQifQ=="/>
  </w:docVars>
  <w:rsids>
    <w:rsidRoot w:val="00476354"/>
    <w:rsid w:val="0000021C"/>
    <w:rsid w:val="00004CEF"/>
    <w:rsid w:val="00005D64"/>
    <w:rsid w:val="00022DCD"/>
    <w:rsid w:val="00035863"/>
    <w:rsid w:val="00040DCE"/>
    <w:rsid w:val="000421BF"/>
    <w:rsid w:val="00042BD3"/>
    <w:rsid w:val="00043154"/>
    <w:rsid w:val="00043467"/>
    <w:rsid w:val="00045A42"/>
    <w:rsid w:val="00053C9C"/>
    <w:rsid w:val="00053FF1"/>
    <w:rsid w:val="00076ABB"/>
    <w:rsid w:val="000808FB"/>
    <w:rsid w:val="0008141C"/>
    <w:rsid w:val="000916FD"/>
    <w:rsid w:val="0009383D"/>
    <w:rsid w:val="00096980"/>
    <w:rsid w:val="000A1E8C"/>
    <w:rsid w:val="000A3312"/>
    <w:rsid w:val="000B03F5"/>
    <w:rsid w:val="000B2BE9"/>
    <w:rsid w:val="000C6DD0"/>
    <w:rsid w:val="000D0F32"/>
    <w:rsid w:val="000D796E"/>
    <w:rsid w:val="000E2C23"/>
    <w:rsid w:val="000F0B48"/>
    <w:rsid w:val="000F435A"/>
    <w:rsid w:val="000F4EA6"/>
    <w:rsid w:val="00100D8A"/>
    <w:rsid w:val="0010176A"/>
    <w:rsid w:val="00101E1B"/>
    <w:rsid w:val="00105591"/>
    <w:rsid w:val="00107FB6"/>
    <w:rsid w:val="00110498"/>
    <w:rsid w:val="0011099F"/>
    <w:rsid w:val="00111D0F"/>
    <w:rsid w:val="00113BC5"/>
    <w:rsid w:val="00121C87"/>
    <w:rsid w:val="00130E9D"/>
    <w:rsid w:val="00132417"/>
    <w:rsid w:val="0014152B"/>
    <w:rsid w:val="0014536B"/>
    <w:rsid w:val="0015091C"/>
    <w:rsid w:val="00155D6D"/>
    <w:rsid w:val="00165D9A"/>
    <w:rsid w:val="00166002"/>
    <w:rsid w:val="00174A7F"/>
    <w:rsid w:val="00181827"/>
    <w:rsid w:val="0018184D"/>
    <w:rsid w:val="00196298"/>
    <w:rsid w:val="00196DE6"/>
    <w:rsid w:val="001A6FA4"/>
    <w:rsid w:val="001B1DFB"/>
    <w:rsid w:val="001B21ED"/>
    <w:rsid w:val="001B2D89"/>
    <w:rsid w:val="001B3557"/>
    <w:rsid w:val="001B5BDF"/>
    <w:rsid w:val="001C7EE4"/>
    <w:rsid w:val="001D173E"/>
    <w:rsid w:val="001D3B23"/>
    <w:rsid w:val="001F0390"/>
    <w:rsid w:val="001F069E"/>
    <w:rsid w:val="001F1C74"/>
    <w:rsid w:val="002007CD"/>
    <w:rsid w:val="0020514D"/>
    <w:rsid w:val="002079DB"/>
    <w:rsid w:val="002108EC"/>
    <w:rsid w:val="00211519"/>
    <w:rsid w:val="002130F8"/>
    <w:rsid w:val="002140D5"/>
    <w:rsid w:val="00220111"/>
    <w:rsid w:val="00220FC0"/>
    <w:rsid w:val="00222912"/>
    <w:rsid w:val="00237C8D"/>
    <w:rsid w:val="0025028E"/>
    <w:rsid w:val="00253349"/>
    <w:rsid w:val="002550D0"/>
    <w:rsid w:val="00266EDF"/>
    <w:rsid w:val="00270AAE"/>
    <w:rsid w:val="00270AD9"/>
    <w:rsid w:val="00273A0B"/>
    <w:rsid w:val="00273E31"/>
    <w:rsid w:val="00274BBC"/>
    <w:rsid w:val="00276C58"/>
    <w:rsid w:val="00277140"/>
    <w:rsid w:val="00277585"/>
    <w:rsid w:val="00283D81"/>
    <w:rsid w:val="002A0B8E"/>
    <w:rsid w:val="002A3CA5"/>
    <w:rsid w:val="002B06DC"/>
    <w:rsid w:val="002C084D"/>
    <w:rsid w:val="002C185E"/>
    <w:rsid w:val="002C5070"/>
    <w:rsid w:val="002D1F34"/>
    <w:rsid w:val="002D5EB1"/>
    <w:rsid w:val="002E1BE3"/>
    <w:rsid w:val="002F2D4C"/>
    <w:rsid w:val="002F7E28"/>
    <w:rsid w:val="0030621C"/>
    <w:rsid w:val="003106CD"/>
    <w:rsid w:val="003278C1"/>
    <w:rsid w:val="00332BB4"/>
    <w:rsid w:val="0033436A"/>
    <w:rsid w:val="00340156"/>
    <w:rsid w:val="00347708"/>
    <w:rsid w:val="003516DC"/>
    <w:rsid w:val="00365135"/>
    <w:rsid w:val="00365270"/>
    <w:rsid w:val="003659FE"/>
    <w:rsid w:val="00366A00"/>
    <w:rsid w:val="0036703E"/>
    <w:rsid w:val="00367E80"/>
    <w:rsid w:val="00390C34"/>
    <w:rsid w:val="00392107"/>
    <w:rsid w:val="0039330E"/>
    <w:rsid w:val="0039687F"/>
    <w:rsid w:val="003A00D4"/>
    <w:rsid w:val="003A2C5A"/>
    <w:rsid w:val="003B1335"/>
    <w:rsid w:val="003B4630"/>
    <w:rsid w:val="003C124B"/>
    <w:rsid w:val="003C3462"/>
    <w:rsid w:val="003C5839"/>
    <w:rsid w:val="003C5E44"/>
    <w:rsid w:val="003D3725"/>
    <w:rsid w:val="003D555F"/>
    <w:rsid w:val="003D5FC3"/>
    <w:rsid w:val="003F4D34"/>
    <w:rsid w:val="00400A67"/>
    <w:rsid w:val="004025D0"/>
    <w:rsid w:val="004127A2"/>
    <w:rsid w:val="0041670D"/>
    <w:rsid w:val="00425C0E"/>
    <w:rsid w:val="004324D0"/>
    <w:rsid w:val="00432BCA"/>
    <w:rsid w:val="00436294"/>
    <w:rsid w:val="00446147"/>
    <w:rsid w:val="00452A01"/>
    <w:rsid w:val="00456477"/>
    <w:rsid w:val="0045664A"/>
    <w:rsid w:val="00456771"/>
    <w:rsid w:val="00461CAE"/>
    <w:rsid w:val="00463A02"/>
    <w:rsid w:val="004720BF"/>
    <w:rsid w:val="0047298B"/>
    <w:rsid w:val="00476354"/>
    <w:rsid w:val="0048225A"/>
    <w:rsid w:val="004842C6"/>
    <w:rsid w:val="00492F74"/>
    <w:rsid w:val="00493DD1"/>
    <w:rsid w:val="00497711"/>
    <w:rsid w:val="00497BCA"/>
    <w:rsid w:val="004A00DA"/>
    <w:rsid w:val="004A290F"/>
    <w:rsid w:val="004A3F5C"/>
    <w:rsid w:val="004A704D"/>
    <w:rsid w:val="004B2F99"/>
    <w:rsid w:val="004B30A3"/>
    <w:rsid w:val="004B4506"/>
    <w:rsid w:val="004B667C"/>
    <w:rsid w:val="004B6FC0"/>
    <w:rsid w:val="004C03E9"/>
    <w:rsid w:val="004D1DF8"/>
    <w:rsid w:val="004D2A54"/>
    <w:rsid w:val="004E2F2F"/>
    <w:rsid w:val="0050670A"/>
    <w:rsid w:val="00510C8F"/>
    <w:rsid w:val="00516747"/>
    <w:rsid w:val="00521CED"/>
    <w:rsid w:val="00521E90"/>
    <w:rsid w:val="005243CF"/>
    <w:rsid w:val="0052629A"/>
    <w:rsid w:val="00527841"/>
    <w:rsid w:val="005330BC"/>
    <w:rsid w:val="00537D1B"/>
    <w:rsid w:val="00537EB8"/>
    <w:rsid w:val="0054377D"/>
    <w:rsid w:val="005507AE"/>
    <w:rsid w:val="005519C7"/>
    <w:rsid w:val="00563F2F"/>
    <w:rsid w:val="005672A5"/>
    <w:rsid w:val="00573F52"/>
    <w:rsid w:val="00577463"/>
    <w:rsid w:val="00584B50"/>
    <w:rsid w:val="005852F4"/>
    <w:rsid w:val="00595932"/>
    <w:rsid w:val="005A4550"/>
    <w:rsid w:val="005A50B6"/>
    <w:rsid w:val="005A57F4"/>
    <w:rsid w:val="005A5ED2"/>
    <w:rsid w:val="005A6157"/>
    <w:rsid w:val="005B4353"/>
    <w:rsid w:val="005B43E5"/>
    <w:rsid w:val="005D2E07"/>
    <w:rsid w:val="005D633F"/>
    <w:rsid w:val="005F6C47"/>
    <w:rsid w:val="0060042E"/>
    <w:rsid w:val="006025C4"/>
    <w:rsid w:val="00611425"/>
    <w:rsid w:val="00614992"/>
    <w:rsid w:val="00626345"/>
    <w:rsid w:val="00631F5F"/>
    <w:rsid w:val="00634C23"/>
    <w:rsid w:val="0063503C"/>
    <w:rsid w:val="00636A10"/>
    <w:rsid w:val="00642131"/>
    <w:rsid w:val="00646054"/>
    <w:rsid w:val="006545FE"/>
    <w:rsid w:val="00680BB1"/>
    <w:rsid w:val="006829D4"/>
    <w:rsid w:val="00684C59"/>
    <w:rsid w:val="00687CE8"/>
    <w:rsid w:val="006913D6"/>
    <w:rsid w:val="006B0FA7"/>
    <w:rsid w:val="006B26E8"/>
    <w:rsid w:val="006B43BC"/>
    <w:rsid w:val="006B69A2"/>
    <w:rsid w:val="006C1513"/>
    <w:rsid w:val="006C2256"/>
    <w:rsid w:val="006C3E70"/>
    <w:rsid w:val="006C484B"/>
    <w:rsid w:val="006C54B5"/>
    <w:rsid w:val="006D31EC"/>
    <w:rsid w:val="006F1D10"/>
    <w:rsid w:val="00706E85"/>
    <w:rsid w:val="00712FA9"/>
    <w:rsid w:val="00713D8F"/>
    <w:rsid w:val="0072373D"/>
    <w:rsid w:val="00725254"/>
    <w:rsid w:val="00730713"/>
    <w:rsid w:val="00740611"/>
    <w:rsid w:val="00741E50"/>
    <w:rsid w:val="00742732"/>
    <w:rsid w:val="00747490"/>
    <w:rsid w:val="00753784"/>
    <w:rsid w:val="00761BA2"/>
    <w:rsid w:val="0076295B"/>
    <w:rsid w:val="00766273"/>
    <w:rsid w:val="00776702"/>
    <w:rsid w:val="00790DCF"/>
    <w:rsid w:val="00793F08"/>
    <w:rsid w:val="007A5D7A"/>
    <w:rsid w:val="007A7990"/>
    <w:rsid w:val="007B32CD"/>
    <w:rsid w:val="007D6EE7"/>
    <w:rsid w:val="007E5025"/>
    <w:rsid w:val="007E63D1"/>
    <w:rsid w:val="00800A02"/>
    <w:rsid w:val="00806DE4"/>
    <w:rsid w:val="008350F0"/>
    <w:rsid w:val="00835325"/>
    <w:rsid w:val="00847ED1"/>
    <w:rsid w:val="008501BA"/>
    <w:rsid w:val="008508B9"/>
    <w:rsid w:val="00853DED"/>
    <w:rsid w:val="00863554"/>
    <w:rsid w:val="0087202E"/>
    <w:rsid w:val="00877A30"/>
    <w:rsid w:val="008924B6"/>
    <w:rsid w:val="00897964"/>
    <w:rsid w:val="008B0C80"/>
    <w:rsid w:val="008B1047"/>
    <w:rsid w:val="008B198D"/>
    <w:rsid w:val="008B34F5"/>
    <w:rsid w:val="008D5274"/>
    <w:rsid w:val="008D716D"/>
    <w:rsid w:val="008E3904"/>
    <w:rsid w:val="008E4D1C"/>
    <w:rsid w:val="008E6292"/>
    <w:rsid w:val="008E66B5"/>
    <w:rsid w:val="008E6F7C"/>
    <w:rsid w:val="008F407E"/>
    <w:rsid w:val="009005E5"/>
    <w:rsid w:val="00900ADF"/>
    <w:rsid w:val="0091030F"/>
    <w:rsid w:val="009149F9"/>
    <w:rsid w:val="00916CCA"/>
    <w:rsid w:val="009275B0"/>
    <w:rsid w:val="0092763C"/>
    <w:rsid w:val="00935BAB"/>
    <w:rsid w:val="009419EE"/>
    <w:rsid w:val="0094737E"/>
    <w:rsid w:val="0095527D"/>
    <w:rsid w:val="00961F90"/>
    <w:rsid w:val="00962763"/>
    <w:rsid w:val="0096480E"/>
    <w:rsid w:val="00964BD7"/>
    <w:rsid w:val="00967906"/>
    <w:rsid w:val="00967D74"/>
    <w:rsid w:val="00971594"/>
    <w:rsid w:val="00974269"/>
    <w:rsid w:val="00974D93"/>
    <w:rsid w:val="00976355"/>
    <w:rsid w:val="009778E1"/>
    <w:rsid w:val="009830E0"/>
    <w:rsid w:val="00984615"/>
    <w:rsid w:val="00985EC8"/>
    <w:rsid w:val="00990413"/>
    <w:rsid w:val="009A37FB"/>
    <w:rsid w:val="009A38C4"/>
    <w:rsid w:val="009B046C"/>
    <w:rsid w:val="009B0B06"/>
    <w:rsid w:val="009B61CC"/>
    <w:rsid w:val="009C1D04"/>
    <w:rsid w:val="009C2C5E"/>
    <w:rsid w:val="009C66C8"/>
    <w:rsid w:val="009D24F1"/>
    <w:rsid w:val="009D4E2C"/>
    <w:rsid w:val="009E093A"/>
    <w:rsid w:val="009E32C5"/>
    <w:rsid w:val="009E4A97"/>
    <w:rsid w:val="009F0072"/>
    <w:rsid w:val="009F7C08"/>
    <w:rsid w:val="00A00AFF"/>
    <w:rsid w:val="00A062A4"/>
    <w:rsid w:val="00A132A3"/>
    <w:rsid w:val="00A15262"/>
    <w:rsid w:val="00A21357"/>
    <w:rsid w:val="00A2244F"/>
    <w:rsid w:val="00A24D36"/>
    <w:rsid w:val="00A2599E"/>
    <w:rsid w:val="00A26ADF"/>
    <w:rsid w:val="00A30626"/>
    <w:rsid w:val="00A30B07"/>
    <w:rsid w:val="00A316B1"/>
    <w:rsid w:val="00A34C54"/>
    <w:rsid w:val="00A37BFE"/>
    <w:rsid w:val="00A43428"/>
    <w:rsid w:val="00A45E53"/>
    <w:rsid w:val="00A50E8A"/>
    <w:rsid w:val="00A53CBD"/>
    <w:rsid w:val="00A5439B"/>
    <w:rsid w:val="00A5651A"/>
    <w:rsid w:val="00A60F20"/>
    <w:rsid w:val="00A61D58"/>
    <w:rsid w:val="00A61F09"/>
    <w:rsid w:val="00A628B2"/>
    <w:rsid w:val="00A71F8B"/>
    <w:rsid w:val="00A778F3"/>
    <w:rsid w:val="00A84FB9"/>
    <w:rsid w:val="00A92BB4"/>
    <w:rsid w:val="00A9705D"/>
    <w:rsid w:val="00AA1209"/>
    <w:rsid w:val="00AA446E"/>
    <w:rsid w:val="00AA44A6"/>
    <w:rsid w:val="00AB31C3"/>
    <w:rsid w:val="00AC07BC"/>
    <w:rsid w:val="00AC61AD"/>
    <w:rsid w:val="00AC7113"/>
    <w:rsid w:val="00AD4CF1"/>
    <w:rsid w:val="00AD5874"/>
    <w:rsid w:val="00AD5F01"/>
    <w:rsid w:val="00AD7565"/>
    <w:rsid w:val="00AE04B4"/>
    <w:rsid w:val="00AE1483"/>
    <w:rsid w:val="00AE2A7A"/>
    <w:rsid w:val="00AE7501"/>
    <w:rsid w:val="00AF0C2A"/>
    <w:rsid w:val="00AF1763"/>
    <w:rsid w:val="00AF2985"/>
    <w:rsid w:val="00AF6E30"/>
    <w:rsid w:val="00AF7992"/>
    <w:rsid w:val="00B13574"/>
    <w:rsid w:val="00B200FC"/>
    <w:rsid w:val="00B20E7F"/>
    <w:rsid w:val="00B2470D"/>
    <w:rsid w:val="00B24A69"/>
    <w:rsid w:val="00B34CF3"/>
    <w:rsid w:val="00B364B1"/>
    <w:rsid w:val="00B4147F"/>
    <w:rsid w:val="00B42EC1"/>
    <w:rsid w:val="00B5703D"/>
    <w:rsid w:val="00B64824"/>
    <w:rsid w:val="00B66A07"/>
    <w:rsid w:val="00B67EB6"/>
    <w:rsid w:val="00B707AA"/>
    <w:rsid w:val="00B71275"/>
    <w:rsid w:val="00B71665"/>
    <w:rsid w:val="00B73784"/>
    <w:rsid w:val="00B80A79"/>
    <w:rsid w:val="00B82C9A"/>
    <w:rsid w:val="00B87BE4"/>
    <w:rsid w:val="00BA47DC"/>
    <w:rsid w:val="00BA7DDD"/>
    <w:rsid w:val="00BB26FD"/>
    <w:rsid w:val="00BC37DA"/>
    <w:rsid w:val="00BD2F43"/>
    <w:rsid w:val="00BD5824"/>
    <w:rsid w:val="00BE2BBE"/>
    <w:rsid w:val="00BF08C5"/>
    <w:rsid w:val="00C01AB2"/>
    <w:rsid w:val="00C0540C"/>
    <w:rsid w:val="00C10BCB"/>
    <w:rsid w:val="00C1221F"/>
    <w:rsid w:val="00C12D12"/>
    <w:rsid w:val="00C14E2C"/>
    <w:rsid w:val="00C275D7"/>
    <w:rsid w:val="00C32566"/>
    <w:rsid w:val="00C40461"/>
    <w:rsid w:val="00C420D3"/>
    <w:rsid w:val="00C45A5A"/>
    <w:rsid w:val="00C46214"/>
    <w:rsid w:val="00C65160"/>
    <w:rsid w:val="00C65B38"/>
    <w:rsid w:val="00C74FEF"/>
    <w:rsid w:val="00C75E2A"/>
    <w:rsid w:val="00C7685B"/>
    <w:rsid w:val="00C81785"/>
    <w:rsid w:val="00C90E70"/>
    <w:rsid w:val="00C9327B"/>
    <w:rsid w:val="00C9622B"/>
    <w:rsid w:val="00C96B63"/>
    <w:rsid w:val="00CA0F3A"/>
    <w:rsid w:val="00CB3419"/>
    <w:rsid w:val="00CC0E65"/>
    <w:rsid w:val="00CC2F6E"/>
    <w:rsid w:val="00CD5003"/>
    <w:rsid w:val="00CD758E"/>
    <w:rsid w:val="00CE1033"/>
    <w:rsid w:val="00CE5338"/>
    <w:rsid w:val="00CE58CC"/>
    <w:rsid w:val="00CF3F4B"/>
    <w:rsid w:val="00CF6EB8"/>
    <w:rsid w:val="00CF7CB6"/>
    <w:rsid w:val="00D00C69"/>
    <w:rsid w:val="00D03263"/>
    <w:rsid w:val="00D071DD"/>
    <w:rsid w:val="00D0762C"/>
    <w:rsid w:val="00D17559"/>
    <w:rsid w:val="00D21773"/>
    <w:rsid w:val="00D25619"/>
    <w:rsid w:val="00D278CD"/>
    <w:rsid w:val="00D5153B"/>
    <w:rsid w:val="00D53BE9"/>
    <w:rsid w:val="00D56272"/>
    <w:rsid w:val="00D70FB9"/>
    <w:rsid w:val="00D76AD6"/>
    <w:rsid w:val="00D82AB9"/>
    <w:rsid w:val="00D84A48"/>
    <w:rsid w:val="00D87B85"/>
    <w:rsid w:val="00D9175E"/>
    <w:rsid w:val="00D91A30"/>
    <w:rsid w:val="00DA4449"/>
    <w:rsid w:val="00DA55BC"/>
    <w:rsid w:val="00DB1840"/>
    <w:rsid w:val="00DB4989"/>
    <w:rsid w:val="00DB4E9C"/>
    <w:rsid w:val="00DB7458"/>
    <w:rsid w:val="00DC28AB"/>
    <w:rsid w:val="00DD3A80"/>
    <w:rsid w:val="00DE4498"/>
    <w:rsid w:val="00DF35ED"/>
    <w:rsid w:val="00DF58EB"/>
    <w:rsid w:val="00E0099D"/>
    <w:rsid w:val="00E00EA4"/>
    <w:rsid w:val="00E0276E"/>
    <w:rsid w:val="00E10774"/>
    <w:rsid w:val="00E11608"/>
    <w:rsid w:val="00E11CB7"/>
    <w:rsid w:val="00E11CE0"/>
    <w:rsid w:val="00E140E5"/>
    <w:rsid w:val="00E14DD0"/>
    <w:rsid w:val="00E31C3D"/>
    <w:rsid w:val="00E3355F"/>
    <w:rsid w:val="00E36A22"/>
    <w:rsid w:val="00E36B73"/>
    <w:rsid w:val="00E4346B"/>
    <w:rsid w:val="00E459AE"/>
    <w:rsid w:val="00E80AE1"/>
    <w:rsid w:val="00E83365"/>
    <w:rsid w:val="00E84A7F"/>
    <w:rsid w:val="00E90297"/>
    <w:rsid w:val="00E9295F"/>
    <w:rsid w:val="00E974DD"/>
    <w:rsid w:val="00E97530"/>
    <w:rsid w:val="00EA4CF5"/>
    <w:rsid w:val="00EA6DE8"/>
    <w:rsid w:val="00EB7286"/>
    <w:rsid w:val="00EC2610"/>
    <w:rsid w:val="00EC2614"/>
    <w:rsid w:val="00ED02EA"/>
    <w:rsid w:val="00ED67AE"/>
    <w:rsid w:val="00ED7E07"/>
    <w:rsid w:val="00EE5516"/>
    <w:rsid w:val="00EE5547"/>
    <w:rsid w:val="00EF4002"/>
    <w:rsid w:val="00EF60DC"/>
    <w:rsid w:val="00EF6B7F"/>
    <w:rsid w:val="00EF6CDC"/>
    <w:rsid w:val="00EF6FC3"/>
    <w:rsid w:val="00EF7041"/>
    <w:rsid w:val="00EF755F"/>
    <w:rsid w:val="00F032B6"/>
    <w:rsid w:val="00F03F8A"/>
    <w:rsid w:val="00F217E6"/>
    <w:rsid w:val="00F22A36"/>
    <w:rsid w:val="00F27F58"/>
    <w:rsid w:val="00F447C0"/>
    <w:rsid w:val="00F51AF5"/>
    <w:rsid w:val="00F52406"/>
    <w:rsid w:val="00F63049"/>
    <w:rsid w:val="00F677BB"/>
    <w:rsid w:val="00F758AC"/>
    <w:rsid w:val="00F81496"/>
    <w:rsid w:val="00F86C79"/>
    <w:rsid w:val="00F87187"/>
    <w:rsid w:val="00F911F8"/>
    <w:rsid w:val="00F95E86"/>
    <w:rsid w:val="00FB32D7"/>
    <w:rsid w:val="00FB51E5"/>
    <w:rsid w:val="00FB60B7"/>
    <w:rsid w:val="00FC39A0"/>
    <w:rsid w:val="00FD08FC"/>
    <w:rsid w:val="00FD21EC"/>
    <w:rsid w:val="00FE66F5"/>
    <w:rsid w:val="00FE6734"/>
    <w:rsid w:val="00FE72C5"/>
    <w:rsid w:val="00FF06BA"/>
    <w:rsid w:val="00FF4051"/>
    <w:rsid w:val="00FF72E5"/>
    <w:rsid w:val="07F5496E"/>
    <w:rsid w:val="0B044938"/>
    <w:rsid w:val="101B6975"/>
    <w:rsid w:val="12A311CA"/>
    <w:rsid w:val="155F6B7B"/>
    <w:rsid w:val="172802D7"/>
    <w:rsid w:val="1B470C7F"/>
    <w:rsid w:val="1F621BE8"/>
    <w:rsid w:val="25154D25"/>
    <w:rsid w:val="25171EDA"/>
    <w:rsid w:val="258A0242"/>
    <w:rsid w:val="26F439C6"/>
    <w:rsid w:val="27724D2D"/>
    <w:rsid w:val="282A0D6C"/>
    <w:rsid w:val="288A1EEE"/>
    <w:rsid w:val="295575C6"/>
    <w:rsid w:val="29CA6A3B"/>
    <w:rsid w:val="29D03053"/>
    <w:rsid w:val="2B2901E0"/>
    <w:rsid w:val="35D612E1"/>
    <w:rsid w:val="35FA6444"/>
    <w:rsid w:val="36B63A5A"/>
    <w:rsid w:val="3B9F0ED7"/>
    <w:rsid w:val="3C102D48"/>
    <w:rsid w:val="3C9B358F"/>
    <w:rsid w:val="3F1B7587"/>
    <w:rsid w:val="41C44C49"/>
    <w:rsid w:val="439008B4"/>
    <w:rsid w:val="446B7A1F"/>
    <w:rsid w:val="44B36AF9"/>
    <w:rsid w:val="460E4D61"/>
    <w:rsid w:val="4AD807FC"/>
    <w:rsid w:val="4F516A50"/>
    <w:rsid w:val="52AA6775"/>
    <w:rsid w:val="53465EF1"/>
    <w:rsid w:val="54056809"/>
    <w:rsid w:val="56243BF4"/>
    <w:rsid w:val="57056172"/>
    <w:rsid w:val="5B1C4388"/>
    <w:rsid w:val="5F9C4311"/>
    <w:rsid w:val="6025030A"/>
    <w:rsid w:val="612D00A8"/>
    <w:rsid w:val="61A44509"/>
    <w:rsid w:val="642D4C7D"/>
    <w:rsid w:val="6B1451F0"/>
    <w:rsid w:val="6B8471F4"/>
    <w:rsid w:val="6B8F75C1"/>
    <w:rsid w:val="6BD919AC"/>
    <w:rsid w:val="6D6F6729"/>
    <w:rsid w:val="6DB4632D"/>
    <w:rsid w:val="6FD57B29"/>
    <w:rsid w:val="7221131F"/>
    <w:rsid w:val="73586ACD"/>
    <w:rsid w:val="7852656B"/>
    <w:rsid w:val="79552DB8"/>
    <w:rsid w:val="79EE7B87"/>
    <w:rsid w:val="7BE14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fillcolor="white">
      <v:fill color="white"/>
    </o:shapedefaults>
    <o:shapelayout v:ext="edit">
      <o:idmap v:ext="edit" data="1"/>
    </o:shapelayout>
  </w:shapeDefaults>
  <w:decimalSymbol w:val="."/>
  <w:listSeparator w:val=","/>
  <w14:docId w14:val="1E8A86D2"/>
  <w15:docId w15:val="{7A585314-74D6-464C-8049-FCB7C5AEF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nhideWhenUsed="1"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qFormat="1"/>
    <w:lsdException w:name="toc 3" w:uiPriority="39" w:qFormat="1"/>
    <w:lsdException w:name="footer" w:uiPriority="99"/>
    <w:lsdException w:name="caption" w:semiHidden="1" w:unhideWhenUsed="1" w:qFormat="1"/>
    <w:lsdException w:name="endnote reference"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jc w:val="center"/>
      <w:outlineLvl w:val="0"/>
    </w:pPr>
    <w:rPr>
      <w:rFonts w:eastAsia="黑体"/>
      <w:bCs/>
      <w:kern w:val="44"/>
      <w:sz w:val="36"/>
      <w:szCs w:val="44"/>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next w:val="a"/>
    <w:link w:val="30"/>
    <w:semiHidden/>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qFormat/>
    <w:pPr>
      <w:widowControl/>
      <w:spacing w:before="100" w:beforeAutospacing="1" w:after="100" w:afterAutospacing="1"/>
      <w:jc w:val="left"/>
      <w:outlineLvl w:val="3"/>
    </w:pPr>
    <w:rPr>
      <w:rFonts w:ascii="宋体" w:hAnsi="宋体" w:cs="宋体"/>
      <w:b/>
      <w:bCs/>
      <w:kern w:val="0"/>
      <w:sz w:val="24"/>
    </w:rPr>
  </w:style>
  <w:style w:type="paragraph" w:styleId="6">
    <w:name w:val="heading 6"/>
    <w:basedOn w:val="a"/>
    <w:next w:val="a"/>
    <w:link w:val="60"/>
    <w:semiHidden/>
    <w:unhideWhenUsed/>
    <w:qFormat/>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pPr>
      <w:jc w:val="left"/>
    </w:pPr>
  </w:style>
  <w:style w:type="paragraph" w:styleId="TOC3">
    <w:name w:val="toc 3"/>
    <w:basedOn w:val="a"/>
    <w:next w:val="a"/>
    <w:uiPriority w:val="39"/>
    <w:qFormat/>
    <w:pPr>
      <w:ind w:leftChars="400" w:left="840"/>
    </w:pPr>
  </w:style>
  <w:style w:type="paragraph" w:styleId="a5">
    <w:name w:val="endnote text"/>
    <w:basedOn w:val="a"/>
    <w:link w:val="a6"/>
    <w:pPr>
      <w:snapToGrid w:val="0"/>
      <w:jc w:val="left"/>
    </w:pPr>
  </w:style>
  <w:style w:type="paragraph" w:styleId="a7">
    <w:name w:val="Balloon Text"/>
    <w:basedOn w:val="a"/>
    <w:semiHidden/>
    <w:rPr>
      <w:sz w:val="18"/>
      <w:szCs w:val="18"/>
    </w:rPr>
  </w:style>
  <w:style w:type="paragraph" w:styleId="a8">
    <w:name w:val="footer"/>
    <w:basedOn w:val="a"/>
    <w:link w:val="a9"/>
    <w:uiPriority w:val="99"/>
    <w:pPr>
      <w:tabs>
        <w:tab w:val="center" w:pos="4153"/>
        <w:tab w:val="right" w:pos="8306"/>
      </w:tabs>
      <w:snapToGrid w:val="0"/>
      <w:jc w:val="left"/>
    </w:pPr>
    <w:rPr>
      <w:sz w:val="18"/>
      <w:szCs w:val="18"/>
    </w:rPr>
  </w:style>
  <w:style w:type="paragraph" w:styleId="aa">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style>
  <w:style w:type="paragraph" w:styleId="TOC2">
    <w:name w:val="toc 2"/>
    <w:basedOn w:val="a"/>
    <w:next w:val="a"/>
    <w:uiPriority w:val="39"/>
    <w:qFormat/>
    <w:pPr>
      <w:ind w:leftChars="200" w:left="420"/>
    </w:pPr>
  </w:style>
  <w:style w:type="table" w:styleId="ab">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endnote reference"/>
    <w:basedOn w:val="a0"/>
    <w:qFormat/>
    <w:rPr>
      <w:vertAlign w:val="superscript"/>
    </w:rPr>
  </w:style>
  <w:style w:type="character" w:styleId="ad">
    <w:name w:val="page number"/>
    <w:basedOn w:val="a0"/>
  </w:style>
  <w:style w:type="character" w:styleId="ae">
    <w:name w:val="FollowedHyperlink"/>
    <w:basedOn w:val="a0"/>
    <w:rPr>
      <w:color w:val="954F72" w:themeColor="followedHyperlink"/>
      <w:u w:val="single"/>
    </w:rPr>
  </w:style>
  <w:style w:type="character" w:styleId="af">
    <w:name w:val="Hyperlink"/>
    <w:uiPriority w:val="99"/>
    <w:rPr>
      <w:color w:val="0000FF"/>
      <w:u w:val="single"/>
    </w:rPr>
  </w:style>
  <w:style w:type="character" w:styleId="af0">
    <w:name w:val="annotation reference"/>
    <w:basedOn w:val="a0"/>
    <w:rPr>
      <w:sz w:val="21"/>
      <w:szCs w:val="21"/>
    </w:rPr>
  </w:style>
  <w:style w:type="character" w:customStyle="1" w:styleId="20">
    <w:name w:val="标题 2 字符"/>
    <w:link w:val="2"/>
    <w:uiPriority w:val="9"/>
    <w:qFormat/>
    <w:rPr>
      <w:rFonts w:ascii="宋体" w:hAnsi="宋体" w:cs="宋体"/>
      <w:b/>
      <w:bCs/>
      <w:sz w:val="36"/>
      <w:szCs w:val="36"/>
    </w:rPr>
  </w:style>
  <w:style w:type="character" w:customStyle="1" w:styleId="40">
    <w:name w:val="标题 4 字符"/>
    <w:link w:val="4"/>
    <w:uiPriority w:val="9"/>
    <w:qFormat/>
    <w:rPr>
      <w:rFonts w:ascii="宋体" w:hAnsi="宋体" w:cs="宋体"/>
      <w:b/>
      <w:bCs/>
      <w:sz w:val="24"/>
      <w:szCs w:val="24"/>
    </w:rPr>
  </w:style>
  <w:style w:type="character" w:customStyle="1" w:styleId="md-plain">
    <w:name w:val="md-plain"/>
    <w:basedOn w:val="a0"/>
    <w:qFormat/>
  </w:style>
  <w:style w:type="character" w:customStyle="1" w:styleId="11">
    <w:name w:val="未处理的提及1"/>
    <w:uiPriority w:val="99"/>
    <w:semiHidden/>
    <w:unhideWhenUsed/>
    <w:qFormat/>
    <w:rPr>
      <w:color w:val="605E5C"/>
      <w:shd w:val="clear" w:color="auto" w:fill="E1DFDD"/>
    </w:rPr>
  </w:style>
  <w:style w:type="character" w:customStyle="1" w:styleId="60">
    <w:name w:val="标题 6 字符"/>
    <w:basedOn w:val="a0"/>
    <w:link w:val="6"/>
    <w:semiHidden/>
    <w:rPr>
      <w:rFonts w:asciiTheme="majorHAnsi" w:eastAsiaTheme="majorEastAsia" w:hAnsiTheme="majorHAnsi" w:cstheme="majorBidi"/>
      <w:b/>
      <w:bCs/>
      <w:kern w:val="2"/>
      <w:sz w:val="24"/>
      <w:szCs w:val="24"/>
    </w:rPr>
  </w:style>
  <w:style w:type="character" w:styleId="af1">
    <w:name w:val="Placeholder Text"/>
    <w:basedOn w:val="a0"/>
    <w:uiPriority w:val="99"/>
    <w:semiHidden/>
    <w:qFormat/>
    <w:rPr>
      <w:color w:val="808080"/>
    </w:rPr>
  </w:style>
  <w:style w:type="paragraph" w:customStyle="1" w:styleId="MTDisplayEquation">
    <w:name w:val="MTDisplayEquation"/>
    <w:basedOn w:val="a"/>
    <w:next w:val="a"/>
    <w:link w:val="MTDisplayEquation0"/>
    <w:qFormat/>
    <w:pPr>
      <w:tabs>
        <w:tab w:val="center" w:pos="4680"/>
        <w:tab w:val="right" w:pos="9360"/>
      </w:tabs>
      <w:ind w:firstLineChars="200" w:firstLine="420"/>
    </w:pPr>
  </w:style>
  <w:style w:type="character" w:customStyle="1" w:styleId="MTDisplayEquation0">
    <w:name w:val="MTDisplayEquation 字符"/>
    <w:basedOn w:val="a0"/>
    <w:link w:val="MTDisplayEquation"/>
    <w:qFormat/>
    <w:rPr>
      <w:kern w:val="2"/>
      <w:sz w:val="21"/>
      <w:szCs w:val="24"/>
    </w:rPr>
  </w:style>
  <w:style w:type="character" w:customStyle="1" w:styleId="MTEquationSection">
    <w:name w:val="MTEquationSection"/>
    <w:basedOn w:val="a0"/>
    <w:qFormat/>
    <w:rPr>
      <w:rFonts w:ascii="Helvetica" w:hAnsi="Helvetica" w:cs="Helvetica"/>
      <w:b/>
      <w:bCs/>
      <w:vanish/>
      <w:color w:val="FF0000"/>
      <w:sz w:val="28"/>
      <w:szCs w:val="28"/>
      <w:shd w:val="clear" w:color="auto" w:fill="FFFFFF"/>
    </w:rPr>
  </w:style>
  <w:style w:type="character" w:customStyle="1" w:styleId="10">
    <w:name w:val="标题 1 字符"/>
    <w:basedOn w:val="a0"/>
    <w:link w:val="1"/>
    <w:qFormat/>
    <w:rPr>
      <w:rFonts w:eastAsia="黑体"/>
      <w:bCs/>
      <w:kern w:val="44"/>
      <w:sz w:val="36"/>
      <w:szCs w:val="44"/>
    </w:rPr>
  </w:style>
  <w:style w:type="character" w:customStyle="1" w:styleId="md-softbreak">
    <w:name w:val="md-softbreak"/>
    <w:basedOn w:val="a0"/>
    <w:qFormat/>
  </w:style>
  <w:style w:type="character" w:customStyle="1" w:styleId="md-link">
    <w:name w:val="md-link"/>
    <w:basedOn w:val="a0"/>
  </w:style>
  <w:style w:type="character" w:customStyle="1" w:styleId="30">
    <w:name w:val="标题 3 字符"/>
    <w:basedOn w:val="a0"/>
    <w:link w:val="3"/>
    <w:semiHidden/>
    <w:qFormat/>
    <w:rPr>
      <w:b/>
      <w:bCs/>
      <w:kern w:val="2"/>
      <w:sz w:val="32"/>
      <w:szCs w:val="32"/>
    </w:rPr>
  </w:style>
  <w:style w:type="paragraph" w:customStyle="1" w:styleId="TOC10">
    <w:name w:val="TOC 标题1"/>
    <w:basedOn w:val="1"/>
    <w:next w:val="a"/>
    <w:uiPriority w:val="39"/>
    <w:unhideWhenUsed/>
    <w:qFormat/>
    <w:pPr>
      <w:widowControl/>
      <w:spacing w:before="240" w:line="259" w:lineRule="auto"/>
      <w:jc w:val="left"/>
      <w:outlineLvl w:val="9"/>
    </w:pPr>
    <w:rPr>
      <w:rFonts w:asciiTheme="majorHAnsi" w:eastAsiaTheme="majorEastAsia" w:hAnsiTheme="majorHAnsi" w:cstheme="majorBidi"/>
      <w:bCs w:val="0"/>
      <w:color w:val="2F5496" w:themeColor="accent1" w:themeShade="BF"/>
      <w:kern w:val="0"/>
      <w:sz w:val="32"/>
      <w:szCs w:val="32"/>
    </w:rPr>
  </w:style>
  <w:style w:type="character" w:customStyle="1" w:styleId="a9">
    <w:name w:val="页脚 字符"/>
    <w:basedOn w:val="a0"/>
    <w:link w:val="a8"/>
    <w:uiPriority w:val="99"/>
    <w:qFormat/>
    <w:rPr>
      <w:kern w:val="2"/>
      <w:sz w:val="18"/>
      <w:szCs w:val="18"/>
    </w:rPr>
  </w:style>
  <w:style w:type="character" w:customStyle="1" w:styleId="a6">
    <w:name w:val="尾注文本 字符"/>
    <w:basedOn w:val="a0"/>
    <w:link w:val="a5"/>
    <w:qFormat/>
    <w:rPr>
      <w:kern w:val="2"/>
      <w:sz w:val="21"/>
      <w:szCs w:val="24"/>
    </w:rPr>
  </w:style>
  <w:style w:type="paragraph" w:styleId="af2">
    <w:name w:val="List Paragraph"/>
    <w:basedOn w:val="a"/>
    <w:uiPriority w:val="34"/>
    <w:qFormat/>
    <w:pPr>
      <w:ind w:firstLineChars="200" w:firstLine="420"/>
    </w:pPr>
  </w:style>
  <w:style w:type="character" w:customStyle="1" w:styleId="a4">
    <w:name w:val="批注文字 字符"/>
    <w:basedOn w:val="a0"/>
    <w:link w:val="a3"/>
    <w:rPr>
      <w:kern w:val="2"/>
      <w:sz w:val="21"/>
      <w:szCs w:val="24"/>
    </w:rPr>
  </w:style>
  <w:style w:type="paragraph" w:styleId="af3">
    <w:name w:val="Revision"/>
    <w:hidden/>
    <w:uiPriority w:val="99"/>
    <w:semiHidden/>
    <w:rsid w:val="009D24F1"/>
    <w:rPr>
      <w:kern w:val="2"/>
      <w:sz w:val="21"/>
      <w:szCs w:val="24"/>
    </w:rPr>
  </w:style>
  <w:style w:type="paragraph" w:styleId="af4">
    <w:name w:val="annotation subject"/>
    <w:basedOn w:val="a3"/>
    <w:next w:val="a3"/>
    <w:link w:val="af5"/>
    <w:rsid w:val="00EB7286"/>
    <w:rPr>
      <w:b/>
      <w:bCs/>
    </w:rPr>
  </w:style>
  <w:style w:type="character" w:customStyle="1" w:styleId="af5">
    <w:name w:val="批注主题 字符"/>
    <w:basedOn w:val="a4"/>
    <w:link w:val="af4"/>
    <w:rsid w:val="00EB7286"/>
    <w:rPr>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image" Target="media/image46.wmf"/><Relationship Id="rId21" Type="http://schemas.openxmlformats.org/officeDocument/2006/relationships/image" Target="media/image4.wmf"/><Relationship Id="rId42" Type="http://schemas.openxmlformats.org/officeDocument/2006/relationships/image" Target="media/image15.wmf"/><Relationship Id="rId63" Type="http://schemas.openxmlformats.org/officeDocument/2006/relationships/oleObject" Target="embeddings/oleObject27.bin"/><Relationship Id="rId84" Type="http://schemas.openxmlformats.org/officeDocument/2006/relationships/image" Target="media/image30.wmf"/><Relationship Id="rId138" Type="http://schemas.openxmlformats.org/officeDocument/2006/relationships/oleObject" Target="embeddings/oleObject68.bin"/><Relationship Id="rId159" Type="http://schemas.openxmlformats.org/officeDocument/2006/relationships/image" Target="media/image67.wmf"/><Relationship Id="rId170" Type="http://schemas.openxmlformats.org/officeDocument/2006/relationships/oleObject" Target="embeddings/oleObject84.bin"/><Relationship Id="rId191" Type="http://schemas.openxmlformats.org/officeDocument/2006/relationships/image" Target="media/image81.png"/><Relationship Id="rId205" Type="http://schemas.microsoft.com/office/2011/relationships/people" Target="people.xml"/><Relationship Id="rId107" Type="http://schemas.openxmlformats.org/officeDocument/2006/relationships/oleObject" Target="embeddings/oleObject51.bin"/><Relationship Id="rId11" Type="http://schemas.microsoft.com/office/2011/relationships/commentsExtended" Target="commentsExtended.xml"/><Relationship Id="rId32" Type="http://schemas.openxmlformats.org/officeDocument/2006/relationships/image" Target="media/image9.png"/><Relationship Id="rId53" Type="http://schemas.openxmlformats.org/officeDocument/2006/relationships/image" Target="media/image19.wmf"/><Relationship Id="rId74" Type="http://schemas.openxmlformats.org/officeDocument/2006/relationships/oleObject" Target="embeddings/oleObject34.bin"/><Relationship Id="rId128" Type="http://schemas.openxmlformats.org/officeDocument/2006/relationships/oleObject" Target="embeddings/oleObject62.bin"/><Relationship Id="rId149" Type="http://schemas.openxmlformats.org/officeDocument/2006/relationships/image" Target="media/image62.wmf"/><Relationship Id="rId5" Type="http://schemas.openxmlformats.org/officeDocument/2006/relationships/webSettings" Target="webSettings.xml"/><Relationship Id="rId95" Type="http://schemas.openxmlformats.org/officeDocument/2006/relationships/oleObject" Target="embeddings/oleObject46.bin"/><Relationship Id="rId160" Type="http://schemas.openxmlformats.org/officeDocument/2006/relationships/oleObject" Target="embeddings/oleObject79.bin"/><Relationship Id="rId181" Type="http://schemas.openxmlformats.org/officeDocument/2006/relationships/image" Target="media/image77.wmf"/><Relationship Id="rId22" Type="http://schemas.openxmlformats.org/officeDocument/2006/relationships/oleObject" Target="embeddings/oleObject4.bin"/><Relationship Id="rId43" Type="http://schemas.openxmlformats.org/officeDocument/2006/relationships/oleObject" Target="embeddings/oleObject14.bin"/><Relationship Id="rId64" Type="http://schemas.openxmlformats.org/officeDocument/2006/relationships/image" Target="media/image23.wmf"/><Relationship Id="rId118" Type="http://schemas.openxmlformats.org/officeDocument/2006/relationships/oleObject" Target="embeddings/oleObject58.bin"/><Relationship Id="rId139" Type="http://schemas.openxmlformats.org/officeDocument/2006/relationships/image" Target="media/image57.wmf"/><Relationship Id="rId85" Type="http://schemas.openxmlformats.org/officeDocument/2006/relationships/oleObject" Target="embeddings/oleObject41.bin"/><Relationship Id="rId150" Type="http://schemas.openxmlformats.org/officeDocument/2006/relationships/oleObject" Target="embeddings/oleObject74.bin"/><Relationship Id="rId171" Type="http://schemas.openxmlformats.org/officeDocument/2006/relationships/image" Target="media/image73.wmf"/><Relationship Id="rId192" Type="http://schemas.openxmlformats.org/officeDocument/2006/relationships/image" Target="media/image82.wmf"/><Relationship Id="rId206" Type="http://schemas.openxmlformats.org/officeDocument/2006/relationships/theme" Target="theme/theme1.xml"/><Relationship Id="rId12" Type="http://schemas.microsoft.com/office/2016/09/relationships/commentsIds" Target="commentsIds.xml"/><Relationship Id="rId33" Type="http://schemas.openxmlformats.org/officeDocument/2006/relationships/image" Target="media/image10.wmf"/><Relationship Id="rId108" Type="http://schemas.openxmlformats.org/officeDocument/2006/relationships/oleObject" Target="embeddings/oleObject52.bin"/><Relationship Id="rId129" Type="http://schemas.openxmlformats.org/officeDocument/2006/relationships/image" Target="media/image53.wmf"/><Relationship Id="rId54" Type="http://schemas.openxmlformats.org/officeDocument/2006/relationships/oleObject" Target="embeddings/oleObject21.bin"/><Relationship Id="rId75" Type="http://schemas.openxmlformats.org/officeDocument/2006/relationships/oleObject" Target="embeddings/oleObject35.bin"/><Relationship Id="rId96" Type="http://schemas.openxmlformats.org/officeDocument/2006/relationships/image" Target="media/image36.png"/><Relationship Id="rId140" Type="http://schemas.openxmlformats.org/officeDocument/2006/relationships/oleObject" Target="embeddings/oleObject69.bin"/><Relationship Id="rId161" Type="http://schemas.openxmlformats.org/officeDocument/2006/relationships/image" Target="media/image68.wmf"/><Relationship Id="rId182" Type="http://schemas.openxmlformats.org/officeDocument/2006/relationships/oleObject" Target="embeddings/oleObject91.bin"/><Relationship Id="rId6" Type="http://schemas.openxmlformats.org/officeDocument/2006/relationships/footnotes" Target="footnotes.xml"/><Relationship Id="rId23" Type="http://schemas.openxmlformats.org/officeDocument/2006/relationships/oleObject" Target="embeddings/oleObject5.bin"/><Relationship Id="rId119" Type="http://schemas.openxmlformats.org/officeDocument/2006/relationships/image" Target="media/image47.png"/><Relationship Id="rId44" Type="http://schemas.openxmlformats.org/officeDocument/2006/relationships/oleObject" Target="embeddings/oleObject15.bin"/><Relationship Id="rId65" Type="http://schemas.openxmlformats.org/officeDocument/2006/relationships/oleObject" Target="embeddings/oleObject28.bin"/><Relationship Id="rId86" Type="http://schemas.openxmlformats.org/officeDocument/2006/relationships/image" Target="media/image31.wmf"/><Relationship Id="rId130" Type="http://schemas.openxmlformats.org/officeDocument/2006/relationships/oleObject" Target="embeddings/oleObject63.bin"/><Relationship Id="rId151" Type="http://schemas.openxmlformats.org/officeDocument/2006/relationships/image" Target="media/image63.wmf"/><Relationship Id="rId172" Type="http://schemas.openxmlformats.org/officeDocument/2006/relationships/oleObject" Target="embeddings/oleObject85.bin"/><Relationship Id="rId193" Type="http://schemas.openxmlformats.org/officeDocument/2006/relationships/oleObject" Target="embeddings/oleObject97.bin"/><Relationship Id="rId13" Type="http://schemas.microsoft.com/office/2018/08/relationships/commentsExtensible" Target="commentsExtensible.xml"/><Relationship Id="rId109" Type="http://schemas.openxmlformats.org/officeDocument/2006/relationships/oleObject" Target="embeddings/oleObject53.bin"/><Relationship Id="rId34" Type="http://schemas.openxmlformats.org/officeDocument/2006/relationships/oleObject" Target="embeddings/oleObject10.bin"/><Relationship Id="rId55" Type="http://schemas.openxmlformats.org/officeDocument/2006/relationships/image" Target="media/image20.wmf"/><Relationship Id="rId76" Type="http://schemas.openxmlformats.org/officeDocument/2006/relationships/image" Target="media/image27.wmf"/><Relationship Id="rId97" Type="http://schemas.openxmlformats.org/officeDocument/2006/relationships/image" Target="media/image37.wmf"/><Relationship Id="rId120" Type="http://schemas.openxmlformats.org/officeDocument/2006/relationships/image" Target="media/image48.png"/><Relationship Id="rId141" Type="http://schemas.openxmlformats.org/officeDocument/2006/relationships/image" Target="media/image58.wmf"/><Relationship Id="rId7" Type="http://schemas.openxmlformats.org/officeDocument/2006/relationships/endnotes" Target="endnotes.xml"/><Relationship Id="rId162" Type="http://schemas.openxmlformats.org/officeDocument/2006/relationships/oleObject" Target="embeddings/oleObject80.bin"/><Relationship Id="rId183" Type="http://schemas.openxmlformats.org/officeDocument/2006/relationships/image" Target="media/image78.wmf"/><Relationship Id="rId24" Type="http://schemas.openxmlformats.org/officeDocument/2006/relationships/image" Target="media/image5.wmf"/><Relationship Id="rId40" Type="http://schemas.openxmlformats.org/officeDocument/2006/relationships/image" Target="media/image14.wmf"/><Relationship Id="rId45" Type="http://schemas.openxmlformats.org/officeDocument/2006/relationships/oleObject" Target="embeddings/oleObject16.bin"/><Relationship Id="rId66" Type="http://schemas.openxmlformats.org/officeDocument/2006/relationships/image" Target="media/image24.wmf"/><Relationship Id="rId87" Type="http://schemas.openxmlformats.org/officeDocument/2006/relationships/oleObject" Target="embeddings/oleObject42.bin"/><Relationship Id="rId110" Type="http://schemas.openxmlformats.org/officeDocument/2006/relationships/image" Target="media/image43.wmf"/><Relationship Id="rId115" Type="http://schemas.openxmlformats.org/officeDocument/2006/relationships/oleObject" Target="embeddings/oleObject56.bin"/><Relationship Id="rId131" Type="http://schemas.openxmlformats.org/officeDocument/2006/relationships/oleObject" Target="embeddings/oleObject64.bin"/><Relationship Id="rId136" Type="http://schemas.openxmlformats.org/officeDocument/2006/relationships/oleObject" Target="embeddings/oleObject67.bin"/><Relationship Id="rId157" Type="http://schemas.openxmlformats.org/officeDocument/2006/relationships/image" Target="media/image66.wmf"/><Relationship Id="rId178" Type="http://schemas.openxmlformats.org/officeDocument/2006/relationships/oleObject" Target="embeddings/oleObject89.bin"/><Relationship Id="rId61" Type="http://schemas.openxmlformats.org/officeDocument/2006/relationships/oleObject" Target="embeddings/oleObject25.bin"/><Relationship Id="rId82" Type="http://schemas.openxmlformats.org/officeDocument/2006/relationships/image" Target="media/image29.wmf"/><Relationship Id="rId152" Type="http://schemas.openxmlformats.org/officeDocument/2006/relationships/oleObject" Target="embeddings/oleObject75.bin"/><Relationship Id="rId173" Type="http://schemas.openxmlformats.org/officeDocument/2006/relationships/image" Target="media/image74.wmf"/><Relationship Id="rId194" Type="http://schemas.openxmlformats.org/officeDocument/2006/relationships/image" Target="media/image83.png"/><Relationship Id="rId199" Type="http://schemas.openxmlformats.org/officeDocument/2006/relationships/image" Target="media/image88.png"/><Relationship Id="rId203" Type="http://schemas.openxmlformats.org/officeDocument/2006/relationships/image" Target="media/image91.png"/><Relationship Id="rId19" Type="http://schemas.openxmlformats.org/officeDocument/2006/relationships/image" Target="media/image3.wmf"/><Relationship Id="rId14" Type="http://schemas.openxmlformats.org/officeDocument/2006/relationships/footer" Target="footer2.xml"/><Relationship Id="rId30" Type="http://schemas.openxmlformats.org/officeDocument/2006/relationships/image" Target="media/image8.wmf"/><Relationship Id="rId35" Type="http://schemas.openxmlformats.org/officeDocument/2006/relationships/image" Target="media/image11.png"/><Relationship Id="rId56" Type="http://schemas.openxmlformats.org/officeDocument/2006/relationships/oleObject" Target="embeddings/oleObject22.bin"/><Relationship Id="rId77" Type="http://schemas.openxmlformats.org/officeDocument/2006/relationships/oleObject" Target="embeddings/oleObject36.bin"/><Relationship Id="rId100" Type="http://schemas.openxmlformats.org/officeDocument/2006/relationships/image" Target="media/image39.wmf"/><Relationship Id="rId105" Type="http://schemas.openxmlformats.org/officeDocument/2006/relationships/image" Target="media/image42.wmf"/><Relationship Id="rId126" Type="http://schemas.openxmlformats.org/officeDocument/2006/relationships/oleObject" Target="embeddings/oleObject61.bin"/><Relationship Id="rId147" Type="http://schemas.openxmlformats.org/officeDocument/2006/relationships/image" Target="media/image61.wmf"/><Relationship Id="rId168" Type="http://schemas.openxmlformats.org/officeDocument/2006/relationships/oleObject" Target="embeddings/oleObject83.bin"/><Relationship Id="rId8" Type="http://schemas.openxmlformats.org/officeDocument/2006/relationships/header" Target="header1.xml"/><Relationship Id="rId51" Type="http://schemas.openxmlformats.org/officeDocument/2006/relationships/oleObject" Target="embeddings/oleObject19.bin"/><Relationship Id="rId72" Type="http://schemas.openxmlformats.org/officeDocument/2006/relationships/image" Target="media/image26.wmf"/><Relationship Id="rId93" Type="http://schemas.openxmlformats.org/officeDocument/2006/relationships/oleObject" Target="embeddings/oleObject45.bin"/><Relationship Id="rId98" Type="http://schemas.openxmlformats.org/officeDocument/2006/relationships/oleObject" Target="embeddings/oleObject47.bin"/><Relationship Id="rId121" Type="http://schemas.openxmlformats.org/officeDocument/2006/relationships/image" Target="media/image49.wmf"/><Relationship Id="rId142" Type="http://schemas.openxmlformats.org/officeDocument/2006/relationships/oleObject" Target="embeddings/oleObject70.bin"/><Relationship Id="rId163" Type="http://schemas.openxmlformats.org/officeDocument/2006/relationships/image" Target="media/image69.wmf"/><Relationship Id="rId184" Type="http://schemas.openxmlformats.org/officeDocument/2006/relationships/oleObject" Target="embeddings/oleObject92.bin"/><Relationship Id="rId189" Type="http://schemas.openxmlformats.org/officeDocument/2006/relationships/oleObject" Target="embeddings/oleObject95.bin"/><Relationship Id="rId3" Type="http://schemas.openxmlformats.org/officeDocument/2006/relationships/styles" Target="styles.xml"/><Relationship Id="rId25" Type="http://schemas.openxmlformats.org/officeDocument/2006/relationships/oleObject" Target="embeddings/oleObject6.bin"/><Relationship Id="rId46" Type="http://schemas.openxmlformats.org/officeDocument/2006/relationships/image" Target="media/image16.wmf"/><Relationship Id="rId67" Type="http://schemas.openxmlformats.org/officeDocument/2006/relationships/oleObject" Target="embeddings/oleObject29.bin"/><Relationship Id="rId116" Type="http://schemas.openxmlformats.org/officeDocument/2006/relationships/oleObject" Target="embeddings/oleObject57.bin"/><Relationship Id="rId137" Type="http://schemas.openxmlformats.org/officeDocument/2006/relationships/image" Target="media/image56.wmf"/><Relationship Id="rId158" Type="http://schemas.openxmlformats.org/officeDocument/2006/relationships/oleObject" Target="embeddings/oleObject78.bin"/><Relationship Id="rId20" Type="http://schemas.openxmlformats.org/officeDocument/2006/relationships/oleObject" Target="embeddings/oleObject3.bin"/><Relationship Id="rId41" Type="http://schemas.openxmlformats.org/officeDocument/2006/relationships/oleObject" Target="embeddings/oleObject13.bin"/><Relationship Id="rId62" Type="http://schemas.openxmlformats.org/officeDocument/2006/relationships/oleObject" Target="embeddings/oleObject26.bin"/><Relationship Id="rId83" Type="http://schemas.openxmlformats.org/officeDocument/2006/relationships/oleObject" Target="embeddings/oleObject40.bin"/><Relationship Id="rId88" Type="http://schemas.openxmlformats.org/officeDocument/2006/relationships/image" Target="media/image32.wmf"/><Relationship Id="rId111" Type="http://schemas.openxmlformats.org/officeDocument/2006/relationships/oleObject" Target="embeddings/oleObject54.bin"/><Relationship Id="rId132" Type="http://schemas.openxmlformats.org/officeDocument/2006/relationships/image" Target="media/image54.wmf"/><Relationship Id="rId153" Type="http://schemas.openxmlformats.org/officeDocument/2006/relationships/image" Target="media/image64.wmf"/><Relationship Id="rId174" Type="http://schemas.openxmlformats.org/officeDocument/2006/relationships/oleObject" Target="embeddings/oleObject86.bin"/><Relationship Id="rId179" Type="http://schemas.openxmlformats.org/officeDocument/2006/relationships/image" Target="media/image76.wmf"/><Relationship Id="rId195" Type="http://schemas.openxmlformats.org/officeDocument/2006/relationships/image" Target="media/image84.png"/><Relationship Id="rId190" Type="http://schemas.openxmlformats.org/officeDocument/2006/relationships/oleObject" Target="embeddings/oleObject96.bin"/><Relationship Id="rId204" Type="http://schemas.openxmlformats.org/officeDocument/2006/relationships/fontTable" Target="fontTable.xml"/><Relationship Id="rId15" Type="http://schemas.openxmlformats.org/officeDocument/2006/relationships/image" Target="media/image1.wmf"/><Relationship Id="rId36" Type="http://schemas.openxmlformats.org/officeDocument/2006/relationships/image" Target="media/image12.wmf"/><Relationship Id="rId57" Type="http://schemas.openxmlformats.org/officeDocument/2006/relationships/image" Target="media/image21.wmf"/><Relationship Id="rId106" Type="http://schemas.openxmlformats.org/officeDocument/2006/relationships/oleObject" Target="embeddings/oleObject50.bin"/><Relationship Id="rId127" Type="http://schemas.openxmlformats.org/officeDocument/2006/relationships/image" Target="media/image52.wmf"/><Relationship Id="rId10" Type="http://schemas.openxmlformats.org/officeDocument/2006/relationships/comments" Target="comments.xml"/><Relationship Id="rId31" Type="http://schemas.openxmlformats.org/officeDocument/2006/relationships/oleObject" Target="embeddings/oleObject9.bin"/><Relationship Id="rId52" Type="http://schemas.openxmlformats.org/officeDocument/2006/relationships/oleObject" Target="embeddings/oleObject20.bin"/><Relationship Id="rId73" Type="http://schemas.openxmlformats.org/officeDocument/2006/relationships/oleObject" Target="embeddings/oleObject33.bin"/><Relationship Id="rId78" Type="http://schemas.openxmlformats.org/officeDocument/2006/relationships/oleObject" Target="embeddings/oleObject37.bin"/><Relationship Id="rId94" Type="http://schemas.openxmlformats.org/officeDocument/2006/relationships/image" Target="media/image35.wmf"/><Relationship Id="rId99" Type="http://schemas.openxmlformats.org/officeDocument/2006/relationships/image" Target="media/image38.png"/><Relationship Id="rId101" Type="http://schemas.openxmlformats.org/officeDocument/2006/relationships/oleObject" Target="embeddings/oleObject48.bin"/><Relationship Id="rId122" Type="http://schemas.openxmlformats.org/officeDocument/2006/relationships/oleObject" Target="embeddings/oleObject59.bin"/><Relationship Id="rId143" Type="http://schemas.openxmlformats.org/officeDocument/2006/relationships/image" Target="media/image59.wmf"/><Relationship Id="rId148" Type="http://schemas.openxmlformats.org/officeDocument/2006/relationships/oleObject" Target="embeddings/oleObject73.bin"/><Relationship Id="rId164" Type="http://schemas.openxmlformats.org/officeDocument/2006/relationships/oleObject" Target="embeddings/oleObject81.bin"/><Relationship Id="rId169" Type="http://schemas.openxmlformats.org/officeDocument/2006/relationships/image" Target="media/image72.wmf"/><Relationship Id="rId185" Type="http://schemas.openxmlformats.org/officeDocument/2006/relationships/image" Target="media/image79.wmf"/><Relationship Id="rId4" Type="http://schemas.openxmlformats.org/officeDocument/2006/relationships/settings" Target="settings.xml"/><Relationship Id="rId9" Type="http://schemas.openxmlformats.org/officeDocument/2006/relationships/footer" Target="footer1.xml"/><Relationship Id="rId180" Type="http://schemas.openxmlformats.org/officeDocument/2006/relationships/oleObject" Target="embeddings/oleObject90.bin"/><Relationship Id="rId26" Type="http://schemas.openxmlformats.org/officeDocument/2006/relationships/oleObject" Target="embeddings/oleObject7.bin"/><Relationship Id="rId47" Type="http://schemas.openxmlformats.org/officeDocument/2006/relationships/oleObject" Target="embeddings/oleObject17.bin"/><Relationship Id="rId68" Type="http://schemas.openxmlformats.org/officeDocument/2006/relationships/oleObject" Target="embeddings/oleObject30.bin"/><Relationship Id="rId89" Type="http://schemas.openxmlformats.org/officeDocument/2006/relationships/oleObject" Target="embeddings/oleObject43.bin"/><Relationship Id="rId112" Type="http://schemas.openxmlformats.org/officeDocument/2006/relationships/image" Target="media/image44.wmf"/><Relationship Id="rId133" Type="http://schemas.openxmlformats.org/officeDocument/2006/relationships/oleObject" Target="embeddings/oleObject65.bin"/><Relationship Id="rId154" Type="http://schemas.openxmlformats.org/officeDocument/2006/relationships/oleObject" Target="embeddings/oleObject76.bin"/><Relationship Id="rId175" Type="http://schemas.openxmlformats.org/officeDocument/2006/relationships/image" Target="media/image75.wmf"/><Relationship Id="rId196" Type="http://schemas.openxmlformats.org/officeDocument/2006/relationships/image" Target="media/image85.png"/><Relationship Id="rId200" Type="http://schemas.openxmlformats.org/officeDocument/2006/relationships/image" Target="media/image89.png"/><Relationship Id="rId16" Type="http://schemas.openxmlformats.org/officeDocument/2006/relationships/oleObject" Target="embeddings/oleObject1.bin"/><Relationship Id="rId37" Type="http://schemas.openxmlformats.org/officeDocument/2006/relationships/oleObject" Target="embeddings/oleObject11.bin"/><Relationship Id="rId58" Type="http://schemas.openxmlformats.org/officeDocument/2006/relationships/oleObject" Target="embeddings/oleObject23.bin"/><Relationship Id="rId79" Type="http://schemas.openxmlformats.org/officeDocument/2006/relationships/oleObject" Target="embeddings/oleObject38.bin"/><Relationship Id="rId102" Type="http://schemas.openxmlformats.org/officeDocument/2006/relationships/image" Target="media/image40.wmf"/><Relationship Id="rId123" Type="http://schemas.openxmlformats.org/officeDocument/2006/relationships/image" Target="media/image50.wmf"/><Relationship Id="rId144" Type="http://schemas.openxmlformats.org/officeDocument/2006/relationships/oleObject" Target="embeddings/oleObject71.bin"/><Relationship Id="rId90" Type="http://schemas.openxmlformats.org/officeDocument/2006/relationships/image" Target="media/image33.wmf"/><Relationship Id="rId165" Type="http://schemas.openxmlformats.org/officeDocument/2006/relationships/image" Target="media/image70.wmf"/><Relationship Id="rId186" Type="http://schemas.openxmlformats.org/officeDocument/2006/relationships/oleObject" Target="embeddings/oleObject93.bin"/><Relationship Id="rId27" Type="http://schemas.openxmlformats.org/officeDocument/2006/relationships/oleObject" Target="embeddings/oleObject8.bin"/><Relationship Id="rId48" Type="http://schemas.openxmlformats.org/officeDocument/2006/relationships/image" Target="media/image17.wmf"/><Relationship Id="rId69" Type="http://schemas.openxmlformats.org/officeDocument/2006/relationships/oleObject" Target="embeddings/oleObject31.bin"/><Relationship Id="rId113" Type="http://schemas.openxmlformats.org/officeDocument/2006/relationships/oleObject" Target="embeddings/oleObject55.bin"/><Relationship Id="rId134" Type="http://schemas.openxmlformats.org/officeDocument/2006/relationships/image" Target="media/image55.wmf"/><Relationship Id="rId80" Type="http://schemas.openxmlformats.org/officeDocument/2006/relationships/image" Target="media/image28.wmf"/><Relationship Id="rId155" Type="http://schemas.openxmlformats.org/officeDocument/2006/relationships/image" Target="media/image65.wmf"/><Relationship Id="rId176" Type="http://schemas.openxmlformats.org/officeDocument/2006/relationships/oleObject" Target="embeddings/oleObject87.bin"/><Relationship Id="rId197" Type="http://schemas.openxmlformats.org/officeDocument/2006/relationships/image" Target="media/image86.png"/><Relationship Id="rId201" Type="http://schemas.openxmlformats.org/officeDocument/2006/relationships/hyperlink" Target="https://app.powerbi.com/view?r=eyJrIjoiYmUzZjJkMzQtNmQ3Mi00MTBhLWFkNWYtYjQwN2NhZTc0ZDZhIiwidCI6Ijc2NWE4ZGU1LWNmOTQtNDRmMC05Y2FmLWFlNWJmOGNmYTM2NiIsImMiOjF9&amp;pageName=ReportSection.%20Accessed:%202021-03-03" TargetMode="External"/><Relationship Id="rId17" Type="http://schemas.openxmlformats.org/officeDocument/2006/relationships/image" Target="media/image2.wmf"/><Relationship Id="rId38" Type="http://schemas.openxmlformats.org/officeDocument/2006/relationships/image" Target="media/image13.wmf"/><Relationship Id="rId59" Type="http://schemas.openxmlformats.org/officeDocument/2006/relationships/oleObject" Target="embeddings/oleObject24.bin"/><Relationship Id="rId103" Type="http://schemas.openxmlformats.org/officeDocument/2006/relationships/oleObject" Target="embeddings/oleObject49.bin"/><Relationship Id="rId124" Type="http://schemas.openxmlformats.org/officeDocument/2006/relationships/oleObject" Target="embeddings/oleObject60.bin"/><Relationship Id="rId70" Type="http://schemas.openxmlformats.org/officeDocument/2006/relationships/image" Target="media/image25.wmf"/><Relationship Id="rId91" Type="http://schemas.openxmlformats.org/officeDocument/2006/relationships/oleObject" Target="embeddings/oleObject44.bin"/><Relationship Id="rId145" Type="http://schemas.openxmlformats.org/officeDocument/2006/relationships/image" Target="media/image60.wmf"/><Relationship Id="rId166" Type="http://schemas.openxmlformats.org/officeDocument/2006/relationships/oleObject" Target="embeddings/oleObject82.bin"/><Relationship Id="rId187" Type="http://schemas.openxmlformats.org/officeDocument/2006/relationships/image" Target="media/image80.wmf"/><Relationship Id="rId1" Type="http://schemas.openxmlformats.org/officeDocument/2006/relationships/customXml" Target="../customXml/item1.xml"/><Relationship Id="rId28" Type="http://schemas.openxmlformats.org/officeDocument/2006/relationships/image" Target="media/image6.wmf"/><Relationship Id="rId49" Type="http://schemas.openxmlformats.org/officeDocument/2006/relationships/oleObject" Target="embeddings/oleObject18.bin"/><Relationship Id="rId114" Type="http://schemas.openxmlformats.org/officeDocument/2006/relationships/image" Target="media/image45.wmf"/><Relationship Id="rId60" Type="http://schemas.openxmlformats.org/officeDocument/2006/relationships/image" Target="media/image22.wmf"/><Relationship Id="rId81" Type="http://schemas.openxmlformats.org/officeDocument/2006/relationships/oleObject" Target="embeddings/oleObject39.bin"/><Relationship Id="rId135" Type="http://schemas.openxmlformats.org/officeDocument/2006/relationships/oleObject" Target="embeddings/oleObject66.bin"/><Relationship Id="rId156" Type="http://schemas.openxmlformats.org/officeDocument/2006/relationships/oleObject" Target="embeddings/oleObject77.bin"/><Relationship Id="rId177" Type="http://schemas.openxmlformats.org/officeDocument/2006/relationships/oleObject" Target="embeddings/oleObject88.bin"/><Relationship Id="rId198" Type="http://schemas.openxmlformats.org/officeDocument/2006/relationships/image" Target="media/image87.png"/><Relationship Id="rId202" Type="http://schemas.openxmlformats.org/officeDocument/2006/relationships/image" Target="media/image90.png"/><Relationship Id="rId18" Type="http://schemas.openxmlformats.org/officeDocument/2006/relationships/oleObject" Target="embeddings/oleObject2.bin"/><Relationship Id="rId39" Type="http://schemas.openxmlformats.org/officeDocument/2006/relationships/oleObject" Target="embeddings/oleObject12.bin"/><Relationship Id="rId50" Type="http://schemas.openxmlformats.org/officeDocument/2006/relationships/image" Target="media/image18.wmf"/><Relationship Id="rId104" Type="http://schemas.openxmlformats.org/officeDocument/2006/relationships/image" Target="media/image41.png"/><Relationship Id="rId125" Type="http://schemas.openxmlformats.org/officeDocument/2006/relationships/image" Target="media/image51.wmf"/><Relationship Id="rId146" Type="http://schemas.openxmlformats.org/officeDocument/2006/relationships/oleObject" Target="embeddings/oleObject72.bin"/><Relationship Id="rId167" Type="http://schemas.openxmlformats.org/officeDocument/2006/relationships/image" Target="media/image71.wmf"/><Relationship Id="rId188" Type="http://schemas.openxmlformats.org/officeDocument/2006/relationships/oleObject" Target="embeddings/oleObject94.bin"/><Relationship Id="rId71" Type="http://schemas.openxmlformats.org/officeDocument/2006/relationships/oleObject" Target="embeddings/oleObject32.bin"/><Relationship Id="rId92" Type="http://schemas.openxmlformats.org/officeDocument/2006/relationships/image" Target="media/image34.wmf"/><Relationship Id="rId2" Type="http://schemas.openxmlformats.org/officeDocument/2006/relationships/customXml" Target="../customXml/item2.xml"/><Relationship Id="rId2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2051"/>
  </customShpExts>
</s:customData>
</file>

<file path=customXml/itemProps1.xml><?xml version="1.0" encoding="utf-8"?>
<ds:datastoreItem xmlns:ds="http://schemas.openxmlformats.org/officeDocument/2006/customXml" ds:itemID="{40009DE2-221F-47F7-BAEA-050955208D7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38</Pages>
  <Words>5418</Words>
  <Characters>30884</Characters>
  <Application>Microsoft Office Word</Application>
  <DocSecurity>0</DocSecurity>
  <Lines>257</Lines>
  <Paragraphs>72</Paragraphs>
  <ScaleCrop>false</ScaleCrop>
  <Company>JWC</Company>
  <LinksUpToDate>false</LinksUpToDate>
  <CharactersWithSpaces>36230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附件六（“参考文献”式样）</dc:title>
  <dc:creator>Ja</dc:creator>
  <cp:lastModifiedBy>Wang X.X.</cp:lastModifiedBy>
  <cp:revision>133</cp:revision>
  <cp:lastPrinted>2007-04-02T08:02:00Z</cp:lastPrinted>
  <dcterms:created xsi:type="dcterms:W3CDTF">2022-05-12T08:37:00Z</dcterms:created>
  <dcterms:modified xsi:type="dcterms:W3CDTF">2022-05-23T13:26:00Z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KSOProductBuildVer">
    <vt:lpwstr>2052-11.1.0.11744</vt:lpwstr>
  </property>
  <property fmtid="{D5CDD505-2E9C-101B-9397-08002B2CF9AE}" pid="6" name="ICV">
    <vt:lpwstr>907A7D2098AC42AEAECA17302E9FC157</vt:lpwstr>
  </property>
</Properties>
</file>